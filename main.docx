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7F1" w:rsidRDefault="00CE67F1" w:rsidP="00CE67F1">
      <w:r>
        <w:rPr>
          <w:rFonts w:hint="eastAsia"/>
        </w:rPr>
        <w:t xml:space="preserve">// </w:t>
      </w:r>
      <w:del w:id="0" w:author="篠本滋" w:date="2017-11-04T18:32:00Z">
        <w:r w:rsidDel="00C71064">
          <w:rPr>
            <w:rFonts w:hint="eastAsia"/>
          </w:rPr>
          <w:delText>グラフサイズ</w:delText>
        </w:r>
      </w:del>
      <w:ins w:id="1" w:author="篠本滋" w:date="2017-11-04T18:32:00Z">
        <w:r w:rsidR="00C71064">
          <w:rPr>
            <w:rFonts w:hint="eastAsia"/>
          </w:rPr>
          <w:t>s</w:t>
        </w:r>
        <w:r w:rsidR="00C71064">
          <w:t>ize</w:t>
        </w:r>
      </w:ins>
      <w:ins w:id="2" w:author="篠本滋" w:date="2017-11-04T18:33:00Z">
        <w:r w:rsidR="00C71064">
          <w:t xml:space="preserve"> parameters</w:t>
        </w:r>
      </w:ins>
      <w:ins w:id="3" w:author="篠本滋" w:date="2017-11-04T18:32:00Z">
        <w:r w:rsidR="00C71064">
          <w:t xml:space="preserve"> of figures</w:t>
        </w:r>
      </w:ins>
    </w:p>
    <w:p w:rsidR="00CE67F1" w:rsidRDefault="00CE67F1" w:rsidP="00CE67F1">
      <w:r>
        <w:t>var x_base = 20;</w:t>
      </w:r>
    </w:p>
    <w:p w:rsidR="00CE67F1" w:rsidRDefault="00CE67F1" w:rsidP="00CE67F1">
      <w:r>
        <w:t>var width_graph = 780;</w:t>
      </w:r>
    </w:p>
    <w:p w:rsidR="00CE67F1" w:rsidRDefault="00CE67F1" w:rsidP="00CE67F1">
      <w:r>
        <w:t>var height_spike = 10;</w:t>
      </w:r>
    </w:p>
    <w:p w:rsidR="00CE67F1" w:rsidRDefault="00CE67F1" w:rsidP="00CE67F1">
      <w:r>
        <w:t>var height_graph = 60;</w:t>
      </w:r>
    </w:p>
    <w:p w:rsidR="00CE67F1" w:rsidRDefault="00CE67F1" w:rsidP="00CE67F1">
      <w:r>
        <w:t>var height_hist =54;</w:t>
      </w:r>
    </w:p>
    <w:p w:rsidR="00CE67F1" w:rsidRDefault="00CE67F1" w:rsidP="00CE67F1">
      <w:r>
        <w:t>var max_repeat = 500;</w:t>
      </w:r>
    </w:p>
    <w:p w:rsidR="00CE67F1" w:rsidRDefault="00CE67F1" w:rsidP="00CE67F1">
      <w:r>
        <w:rPr>
          <w:rFonts w:hint="eastAsia"/>
        </w:rPr>
        <w:t>var max_count = 10; //</w:t>
      </w:r>
      <w:ins w:id="4" w:author="篠本滋" w:date="2017-11-04T18:34:00Z">
        <w:r w:rsidR="00C71064">
          <w:t xml:space="preserve"> </w:t>
        </w:r>
      </w:ins>
      <w:ins w:id="5" w:author="篠本滋" w:date="2017-11-04T18:35:00Z">
        <w:r w:rsidR="00C71064">
          <w:t xml:space="preserve">the </w:t>
        </w:r>
      </w:ins>
      <w:ins w:id="6" w:author="篠本滋" w:date="2017-11-04T18:34:00Z">
        <w:r w:rsidR="00C71064">
          <w:t>number of initial binning positions</w:t>
        </w:r>
      </w:ins>
      <w:ins w:id="7" w:author="篠本滋" w:date="2017-11-04T18:35:00Z">
        <w:r w:rsidR="00C71064">
          <w:t xml:space="preserve"> taken for averaging</w:t>
        </w:r>
      </w:ins>
      <w:del w:id="8" w:author="篠本滋" w:date="2017-11-04T18:35:00Z">
        <w:r w:rsidDel="00C71064">
          <w:rPr>
            <w:rFonts w:hint="eastAsia"/>
          </w:rPr>
          <w:delText>ヒストグラムを作る際に値をずらす回数</w:delText>
        </w:r>
      </w:del>
    </w:p>
    <w:p w:rsidR="00CE67F1" w:rsidRDefault="00CE67F1" w:rsidP="00CE67F1">
      <w:r>
        <w:t>var res_graph = 200;</w:t>
      </w:r>
    </w:p>
    <w:p w:rsidR="00CE67F1" w:rsidRDefault="00CE67F1" w:rsidP="00CE67F1"/>
    <w:p w:rsidR="00CE67F1" w:rsidRDefault="00CE67F1" w:rsidP="00CE67F1">
      <w:r>
        <w:t>var spike_num;</w:t>
      </w:r>
    </w:p>
    <w:p w:rsidR="00CE67F1" w:rsidRDefault="00CE67F1" w:rsidP="00CE67F1">
      <w:r>
        <w:t>var onset, offset;</w:t>
      </w:r>
    </w:p>
    <w:p w:rsidR="00CE67F1" w:rsidRDefault="00CE67F1" w:rsidP="00CE67F1">
      <w:r>
        <w:t>var lv, np;</w:t>
      </w:r>
    </w:p>
    <w:p w:rsidR="00CE67F1" w:rsidRDefault="00CE67F1" w:rsidP="00CE67F1"/>
    <w:p w:rsidR="00CE67F1" w:rsidRDefault="00CE67F1" w:rsidP="00CE67F1">
      <w:r>
        <w:t>function LoadStart() {</w:t>
      </w:r>
    </w:p>
    <w:p w:rsidR="00CE67F1" w:rsidRDefault="00CE67F1" w:rsidP="00CE67F1">
      <w:r>
        <w:t xml:space="preserve">  return new Promise(function(Main){</w:t>
      </w:r>
    </w:p>
    <w:p w:rsidR="00CE67F1" w:rsidRDefault="00CE67F1" w:rsidP="00CE67F1">
      <w:r>
        <w:t xml:space="preserve"> document.getElementById("loading").style.visibility="visible";</w:t>
      </w:r>
    </w:p>
    <w:p w:rsidR="00CE67F1" w:rsidRDefault="00CE67F1" w:rsidP="00CE67F1">
      <w:r>
        <w:t xml:space="preserve"> Main();</w:t>
      </w:r>
    </w:p>
    <w:p w:rsidR="00CE67F1" w:rsidRDefault="00CE67F1" w:rsidP="00CE67F1">
      <w:r>
        <w:t xml:space="preserve">  });</w:t>
      </w:r>
    </w:p>
    <w:p w:rsidR="00CE67F1" w:rsidRDefault="00CE67F1" w:rsidP="00CE67F1">
      <w:r>
        <w:t>}</w:t>
      </w:r>
    </w:p>
    <w:p w:rsidR="00CE67F1" w:rsidRDefault="00CE67F1" w:rsidP="00CE67F1"/>
    <w:p w:rsidR="00CE67F1" w:rsidRDefault="00CE67F1" w:rsidP="00CE67F1">
      <w:r>
        <w:t>function LoadEnd(){</w:t>
      </w:r>
    </w:p>
    <w:p w:rsidR="00CE67F1" w:rsidRDefault="00CE67F1" w:rsidP="00CE67F1">
      <w:r>
        <w:t xml:space="preserve"> document.getElementById("loading").style.visibility="hidden";</w:t>
      </w:r>
    </w:p>
    <w:p w:rsidR="00CE67F1" w:rsidRDefault="00CE67F1" w:rsidP="00CE67F1">
      <w:r>
        <w:t>}</w:t>
      </w:r>
    </w:p>
    <w:p w:rsidR="00CE67F1" w:rsidRDefault="00CE67F1" w:rsidP="00CE67F1"/>
    <w:p w:rsidR="00CE67F1" w:rsidRDefault="00CE67F1" w:rsidP="00CE67F1">
      <w:r>
        <w:rPr>
          <w:rFonts w:hint="eastAsia"/>
        </w:rPr>
        <w:t xml:space="preserve">// </w:t>
      </w:r>
      <w:del w:id="9" w:author="篠本滋" w:date="2017-11-04T18:35:00Z">
        <w:r w:rsidDel="00C71064">
          <w:rPr>
            <w:rFonts w:hint="eastAsia"/>
          </w:rPr>
          <w:delText>データの初期化</w:delText>
        </w:r>
      </w:del>
      <w:ins w:id="10" w:author="篠本滋" w:date="2017-11-04T18:36:00Z">
        <w:r w:rsidR="00C71064">
          <w:t>data initialization</w:t>
        </w:r>
      </w:ins>
    </w:p>
    <w:p w:rsidR="00CE67F1" w:rsidRDefault="00CE67F1" w:rsidP="00CE67F1">
      <w:r>
        <w:t>function ResetData() {</w:t>
      </w:r>
    </w:p>
    <w:p w:rsidR="00CE67F1" w:rsidRDefault="00CE67F1" w:rsidP="00CE67F1">
      <w:r>
        <w:lastRenderedPageBreak/>
        <w:t xml:space="preserve">  //document.data.spikes.value = "0.049 0.141 0.225 0.274 0.303 0.320 0.336 0.437 0.478 0.496 0.538 0.553 0.562 0.580 0.632 0.633 0.645 0.659 0.663 0.673 0.678 0.700 0.721 0.728 0.750 0.765 0.771 0.792 0.815 0.838 0.853 0.867 0.905 0.923 0.936 0.947 0.990 1.003 1.021 1.052 1.073 1.106 1.112 1.141 1.153 1.170 1.185 1.213 1.215 1.279 1.285 1.338 1.417 1.462 1.587 1.591 1.764 1.871 1.888 1.944 1.965 2.006 2.013 2.021 2.046 2.063 2.105 2.126 2.136 2.164 2.216 2.288 2.291 2.308 2.393 2.424 2.436 2.471 2.559 2.580 2.602 2.643 2.674 2.718 2.762 2.909 2.947 2.979 3.010 3.032 3.039 3.052 3.103 3.157 3.185 3.217 3.242 3.273 3.326 3.337 3.348 3.375 3.392 3.415 3.426 3.449 3.475 3.489 3.545 3.636 3.656 3.669 3.696 3.718 3.749 3.780 3.849 3.862 3.869 3.935 4.084 4.202 4.222 4.249 4.287 4.348 4.365 4.386 4.416 4.428 4.431 4.442 4.459 4.492 4.501 4.520 4.534 4.550 4.595 4.603 4.634 4.639 4.655 4.662 4.678 4.691 4.710 4.725 4.732 4.753 4.766 4.805 4.820 4.868 4.887 4.891 4.931 4.965 4.991 5.012 5.072 5.083 5.111 5.181 5.220 5.277 5.327 5.431 5.494 5.565 5.838 5.863 5.894 6.014 6.086 6.103 6.119 6.137 6.149 6.168 6.186 6.214 6.264 6.278 6.306 6.353 6.414 6.422 6.450 6.517 6.532 6.598 6.666 6.693 6.711 6.743 6.788 6.803 6.838 6.846 6.863 6.876 6.891 6.909 6.952 6.959 6.976 6.996 7.015 7.028 7.039 7.052 7.057 7.092 7.130 7.148 7.165 7.195 7.226 7.230 7.241 7.247 7.275 7.287 7.302 7.311 7.317 7.326 7.340 7.354 7.381 7.407 7.440 7.466 7.517 7.519 7.583 7.645 7.658 7.676 7.689 7.778 7.788 7.832 7.864 7.884 7.973 8.042 8.167 8.523 8.592 8.644 8.724 8.776 8.809 8.842 8.863 8.892 8.965 8.969 8.981 9.001 9.012 9.025 9.055 9.060 9.085 9.099 9.136 9.168 9.206 9.212 9.237 9.256 9.294 9.301 9.309 9.330 9.367 9.397 9.448 9.565 9.630 9.683 9.736 9.783 9.845 9.867 9.914 9.950 9.985";</w:t>
      </w:r>
    </w:p>
    <w:p w:rsidR="00CE67F1" w:rsidRDefault="00CE67F1" w:rsidP="00CE67F1">
      <w:r>
        <w:t xml:space="preserve"> document.data.spikes.value = "1.304 1.317 1.455 1.547 1.565 1.603 1.605 1.628 1.665 1.679 1.684 1.743 1.765 1.767 1.773 1.774 1.806 1.832 1.847 1.863 1.878 1.882 1.909 1.923 1.926 1.939 1.972 1.998 2.043 2.046 2.065 2.088 2.094 2.132 2.142 2.177 2.184 2.193 2.215 2.267 2.291 2.307 2.338 2.397 2.433 2.473 2.518 2.537 2.543 2.580 2.581 2.739 2.766 2.799 2.964 3.082 3.368 3.411 3.512 3.582 3.598 3.710 3.875 3.917 4.146 4.231 4.525 4.872 5.004 5.067 5.091 5.201 5.235 5.310 5.417 5.514 5.554 5.589 5.649 5.668 5.764 5.780 5.794 5.829 5.873 5.900 5.907 5.952 5.979 6.035 6.053 6.092 6.141 6.161 6.189 6.252 6.265 6.292 6.336 6.385 6.448 6.491 6.561 6.656 6.790 6.832 6.970 7.017 7.130 7.342 7.370 7.428 7.448 7.464 7.513 7.528 7.632 7.670 7.683 7.705 7.711 7.718 7.768 7.809 7.815 7.824 7.872 7.881 7.918 7.949 7.953 7.979 7.983 8.061 8.138 8.197 8.252 8.271 8.314 8.323 8.522 8.528 8.540 8.569 8.573 8.584 8.628 8.630 8.658 8.711 8.781 8.854 8.865 9.050 9.154 9.695 9.731 9.833 9.889 9.980";</w:t>
      </w:r>
    </w:p>
    <w:p w:rsidR="00CE67F1" w:rsidRDefault="00CE67F1" w:rsidP="00CE67F1">
      <w:r>
        <w:t xml:space="preserve"> return 0;</w:t>
      </w:r>
    </w:p>
    <w:p w:rsidR="00CE67F1" w:rsidRDefault="00CE67F1" w:rsidP="00CE67F1">
      <w:r>
        <w:t>}</w:t>
      </w:r>
    </w:p>
    <w:p w:rsidR="00CE67F1" w:rsidRDefault="00CE67F1" w:rsidP="00CE67F1"/>
    <w:p w:rsidR="00CE67F1" w:rsidRDefault="00CE67F1" w:rsidP="00CE67F1">
      <w:r>
        <w:rPr>
          <w:rFonts w:hint="eastAsia"/>
        </w:rPr>
        <w:t xml:space="preserve">// </w:t>
      </w:r>
      <w:ins w:id="11" w:author="篠本滋" w:date="2017-11-04T18:36:00Z">
        <w:r w:rsidR="00C71064">
          <w:t xml:space="preserve">generating data </w:t>
        </w:r>
      </w:ins>
      <w:ins w:id="12" w:author="篠本滋" w:date="2017-11-04T18:37:00Z">
        <w:r w:rsidR="00C71064">
          <w:t>randomly</w:t>
        </w:r>
      </w:ins>
      <w:del w:id="13" w:author="篠本滋" w:date="2017-11-04T18:38:00Z">
        <w:r w:rsidDel="00C71064">
          <w:rPr>
            <w:rFonts w:hint="eastAsia"/>
          </w:rPr>
          <w:delText>ランダムにデータを作成する関数</w:delText>
        </w:r>
      </w:del>
    </w:p>
    <w:p w:rsidR="00CE67F1" w:rsidRDefault="00CE67F1" w:rsidP="00CE67F1">
      <w:r>
        <w:t>var MT = new MersenneTwister();</w:t>
      </w:r>
    </w:p>
    <w:p w:rsidR="00CE67F1" w:rsidRDefault="00CE67F1" w:rsidP="00CE67F1">
      <w:r>
        <w:t>var Alpha = 2.0*Math.PI*MT.next();</w:t>
      </w:r>
    </w:p>
    <w:p w:rsidR="00CE67F1" w:rsidRDefault="00CE67F1" w:rsidP="00CE67F1">
      <w:r>
        <w:t>var Beta  = 2.0*Math.PI*MT.next();</w:t>
      </w:r>
    </w:p>
    <w:p w:rsidR="00CE67F1" w:rsidRDefault="00CE67F1" w:rsidP="00CE67F1">
      <w:r>
        <w:lastRenderedPageBreak/>
        <w:t>var Theta = 2.0*Math.PI*MT.next();</w:t>
      </w:r>
    </w:p>
    <w:p w:rsidR="00CE67F1" w:rsidRDefault="00CE67F1" w:rsidP="00CE67F1">
      <w:r>
        <w:t>var Amp = 0.3+1.2*MT.next();</w:t>
      </w:r>
    </w:p>
    <w:p w:rsidR="00CE67F1" w:rsidRDefault="00CE67F1" w:rsidP="00CE67F1"/>
    <w:p w:rsidR="00CE67F1" w:rsidRDefault="00CE67F1" w:rsidP="00CE67F1">
      <w:r>
        <w:t>var SpikeData = new Array(3);</w:t>
      </w:r>
    </w:p>
    <w:p w:rsidR="00CE67F1" w:rsidRDefault="00CE67F1" w:rsidP="00CE67F1"/>
    <w:p w:rsidR="00CE67F1" w:rsidRDefault="00CE67F1" w:rsidP="00CE67F1">
      <w:r>
        <w:t>function RandomData() {</w:t>
      </w:r>
    </w:p>
    <w:p w:rsidR="00CE67F1" w:rsidRDefault="00CE67F1" w:rsidP="00CE67F1">
      <w:r>
        <w:t xml:space="preserve">    var t1,t2;</w:t>
      </w:r>
    </w:p>
    <w:p w:rsidR="00CE67F1" w:rsidRDefault="00CE67F1" w:rsidP="00CE67F1">
      <w:r>
        <w:t xml:space="preserve">    t1=Solve(0.0,Gamma(1.0));</w:t>
      </w:r>
    </w:p>
    <w:p w:rsidR="00CE67F1" w:rsidRDefault="00CE67F1" w:rsidP="00CE67F1">
      <w:r>
        <w:t xml:space="preserve">    document.data.spikes.value = Number(t1.toFixed(3));</w:t>
      </w:r>
    </w:p>
    <w:p w:rsidR="00CE67F1" w:rsidRDefault="00CE67F1" w:rsidP="00CE67F1">
      <w:r>
        <w:t xml:space="preserve">    var j=1;</w:t>
      </w:r>
    </w:p>
    <w:p w:rsidR="00CE67F1" w:rsidRDefault="00CE67F1" w:rsidP="00CE67F1"/>
    <w:p w:rsidR="00CE67F1" w:rsidRDefault="00CE67F1" w:rsidP="00CE67F1">
      <w:r>
        <w:t xml:space="preserve">    Alpha = 2.0*Math.PI*MT.next();</w:t>
      </w:r>
    </w:p>
    <w:p w:rsidR="00CE67F1" w:rsidRDefault="00CE67F1" w:rsidP="00CE67F1">
      <w:r>
        <w:t xml:space="preserve">    Beta = 2.0*Math.PI*MT.next();</w:t>
      </w:r>
    </w:p>
    <w:p w:rsidR="00CE67F1" w:rsidRDefault="00CE67F1" w:rsidP="00CE67F1">
      <w:r>
        <w:t xml:space="preserve">    Theta = 2.0*Math.PI*MT.next();</w:t>
      </w:r>
    </w:p>
    <w:p w:rsidR="00CE67F1" w:rsidRDefault="00CE67F1" w:rsidP="00CE67F1">
      <w:r>
        <w:t xml:space="preserve">    Amp = 0.3+1.2*MT.next();</w:t>
      </w:r>
    </w:p>
    <w:p w:rsidR="00CE67F1" w:rsidRDefault="00CE67F1" w:rsidP="00CE67F1">
      <w:r>
        <w:t xml:space="preserve">    </w:t>
      </w:r>
    </w:p>
    <w:p w:rsidR="00CE67F1" w:rsidRDefault="00CE67F1" w:rsidP="00CE67F1">
      <w:r>
        <w:t xml:space="preserve">    var kappa = Math.random() * 1.25 + 0.75;</w:t>
      </w:r>
    </w:p>
    <w:p w:rsidR="00CE67F1" w:rsidRDefault="00CE67F1" w:rsidP="00CE67F1">
      <w:r>
        <w:t xml:space="preserve">    while(1){</w:t>
      </w:r>
    </w:p>
    <w:p w:rsidR="00CE67F1" w:rsidRDefault="00CE67F1" w:rsidP="00CE67F1">
      <w:r>
        <w:t xml:space="preserve">        t2=t1+Solve(t1,Gamma(kappa));</w:t>
      </w:r>
    </w:p>
    <w:p w:rsidR="00CE67F1" w:rsidRDefault="00CE67F1" w:rsidP="00CE67F1">
      <w:r>
        <w:t xml:space="preserve">        if(t2&gt;TIME) break;</w:t>
      </w:r>
    </w:p>
    <w:p w:rsidR="00CE67F1" w:rsidRDefault="00CE67F1" w:rsidP="00CE67F1">
      <w:r>
        <w:t xml:space="preserve">        document.data.spikes.value += " " + t2.toFixed(3);</w:t>
      </w:r>
    </w:p>
    <w:p w:rsidR="00CE67F1" w:rsidRDefault="00CE67F1" w:rsidP="00CE67F1">
      <w:r>
        <w:t xml:space="preserve">        t1=t2;</w:t>
      </w:r>
    </w:p>
    <w:p w:rsidR="00CE67F1" w:rsidRDefault="00CE67F1" w:rsidP="00CE67F1">
      <w:r>
        <w:t xml:space="preserve">        j++;</w:t>
      </w:r>
    </w:p>
    <w:p w:rsidR="00CE67F1" w:rsidRDefault="00CE67F1" w:rsidP="00CE67F1">
      <w:r>
        <w:t xml:space="preserve">    }</w:t>
      </w:r>
    </w:p>
    <w:p w:rsidR="00CE67F1" w:rsidRDefault="00CE67F1" w:rsidP="00CE67F1">
      <w:r>
        <w:t xml:space="preserve">    return 0;</w:t>
      </w:r>
    </w:p>
    <w:p w:rsidR="00CE67F1" w:rsidRDefault="00CE67F1" w:rsidP="00CE67F1">
      <w:r>
        <w:t>}</w:t>
      </w:r>
    </w:p>
    <w:p w:rsidR="00CE67F1" w:rsidRDefault="00CE67F1" w:rsidP="00CE67F1">
      <w:r>
        <w:t xml:space="preserve">    </w:t>
      </w:r>
    </w:p>
    <w:p w:rsidR="00CE67F1" w:rsidRDefault="00CE67F1" w:rsidP="00CE67F1">
      <w:r>
        <w:lastRenderedPageBreak/>
        <w:t>var Base=30.0;</w:t>
      </w:r>
    </w:p>
    <w:p w:rsidR="00CE67F1" w:rsidRDefault="00CE67F1" w:rsidP="00CE67F1">
      <w:r>
        <w:t>var Amplitude=10.0;</w:t>
      </w:r>
    </w:p>
    <w:p w:rsidR="00CE67F1" w:rsidRDefault="00CE67F1" w:rsidP="00CE67F1">
      <w:r>
        <w:t>var TIME=10.0;</w:t>
      </w:r>
    </w:p>
    <w:p w:rsidR="00CE67F1" w:rsidRDefault="00CE67F1" w:rsidP="00CE67F1">
      <w:r>
        <w:t>var Period=[2.0/Math.PI,1.41421356/Math.PI,0.8989898/Math.PI];</w:t>
      </w:r>
    </w:p>
    <w:p w:rsidR="00CE67F1" w:rsidRDefault="00CE67F1" w:rsidP="00CE67F1"/>
    <w:p w:rsidR="00CE67F1" w:rsidRDefault="00CE67F1" w:rsidP="00CE67F1">
      <w:r>
        <w:t>function Rate_integral(prev_time,new_time){</w:t>
      </w:r>
    </w:p>
    <w:p w:rsidR="00CE67F1" w:rsidRDefault="00CE67F1" w:rsidP="00CE67F1">
      <w:r>
        <w:t xml:space="preserve">    return Base*(new_time-prev_time) - Amplitude*Period[0]*Amp*( Math.cos(Alpha+new_time/Period[0]/Amp) - Math.cos(Alpha+prev_time/Period[0]/Amp) ) - Amplitude*Period[1]*Amp*( Math.cos(Beta+new_time/Period[1]/Amp) - Math.cos(Beta+prev_time/Period[1]/Amp) ) - Amplitude*Period[2]*Amp*( Math.cos(Theta+new_time/Period[2]/Amp) - Math.cos(Theta+prev_time/Period[2]/Amp) );</w:t>
      </w:r>
    </w:p>
    <w:p w:rsidR="00CE67F1" w:rsidRDefault="00CE67F1" w:rsidP="00CE67F1">
      <w:r>
        <w:t>}</w:t>
      </w:r>
    </w:p>
    <w:p w:rsidR="00CE67F1" w:rsidRDefault="00CE67F1" w:rsidP="00CE67F1"/>
    <w:p w:rsidR="00CE67F1" w:rsidRDefault="00CE67F1" w:rsidP="00CE67F1">
      <w:r>
        <w:t>function Solve(prev_time,interval){</w:t>
      </w:r>
    </w:p>
    <w:p w:rsidR="00CE67F1" w:rsidRDefault="00CE67F1" w:rsidP="00CE67F1">
      <w:r>
        <w:t xml:space="preserve"> var boundary = new Array(2);</w:t>
      </w:r>
    </w:p>
    <w:p w:rsidR="00CE67F1" w:rsidRDefault="00CE67F1" w:rsidP="00CE67F1">
      <w:r>
        <w:t xml:space="preserve"> var new_interval;</w:t>
      </w:r>
    </w:p>
    <w:p w:rsidR="00CE67F1" w:rsidRDefault="00CE67F1" w:rsidP="00CE67F1">
      <w:r>
        <w:t xml:space="preserve"> boundary[0]=0; boundary[1]=0.5/Base;</w:t>
      </w:r>
    </w:p>
    <w:p w:rsidR="00CE67F1" w:rsidRDefault="00CE67F1" w:rsidP="00CE67F1">
      <w:r>
        <w:t xml:space="preserve"> while( Rate_integral(prev_time,prev_time+boundary[1]) &lt; interval ){  boundary[1]+=0.5/Base;  }</w:t>
      </w:r>
    </w:p>
    <w:p w:rsidR="00CE67F1" w:rsidRDefault="00CE67F1" w:rsidP="00CE67F1">
      <w:r>
        <w:t xml:space="preserve"> </w:t>
      </w:r>
    </w:p>
    <w:p w:rsidR="00CE67F1" w:rsidRDefault="00CE67F1" w:rsidP="00CE67F1">
      <w:r>
        <w:t xml:space="preserve"> while( boundary[1]-boundary[0] &gt; Math.pow(10.0,-6.0) ){</w:t>
      </w:r>
    </w:p>
    <w:p w:rsidR="00CE67F1" w:rsidRDefault="00CE67F1" w:rsidP="00CE67F1">
      <w:r>
        <w:t xml:space="preserve">  new_interval=0.5*(boundary[0]+boundary[1]);</w:t>
      </w:r>
    </w:p>
    <w:p w:rsidR="00CE67F1" w:rsidRDefault="00CE67F1" w:rsidP="00CE67F1">
      <w:r>
        <w:t xml:space="preserve">  if( Rate_integral(prev_time,prev_time+new_interval) &gt; interval ) boundary[1]=new_interval;</w:t>
      </w:r>
    </w:p>
    <w:p w:rsidR="00CE67F1" w:rsidRDefault="00CE67F1" w:rsidP="00CE67F1">
      <w:r>
        <w:t xml:space="preserve">  else                boundary[0]=new_interval; </w:t>
      </w:r>
    </w:p>
    <w:p w:rsidR="00CE67F1" w:rsidRDefault="00CE67F1" w:rsidP="00CE67F1">
      <w:r>
        <w:t xml:space="preserve"> }</w:t>
      </w:r>
    </w:p>
    <w:p w:rsidR="00CE67F1" w:rsidRDefault="00CE67F1" w:rsidP="00CE67F1">
      <w:r>
        <w:t xml:space="preserve"> new_interval=0.5*(boundary[0]+boundary[1]);</w:t>
      </w:r>
    </w:p>
    <w:p w:rsidR="00CE67F1" w:rsidRDefault="00CE67F1" w:rsidP="00CE67F1">
      <w:r>
        <w:t xml:space="preserve"> if(new_interval&lt;Math.pow(10.0,-8.0)) new_interval=Math.pow(10.0,-8.0);</w:t>
      </w:r>
    </w:p>
    <w:p w:rsidR="00CE67F1" w:rsidRDefault="00CE67F1" w:rsidP="00CE67F1">
      <w:r>
        <w:t xml:space="preserve"> return new_interval;</w:t>
      </w:r>
    </w:p>
    <w:p w:rsidR="00CE67F1" w:rsidRDefault="00CE67F1" w:rsidP="00CE67F1">
      <w:r>
        <w:lastRenderedPageBreak/>
        <w:t>}</w:t>
      </w:r>
    </w:p>
    <w:p w:rsidR="00CE67F1" w:rsidRDefault="00CE67F1" w:rsidP="00CE67F1">
      <w:r>
        <w:t>function Gamma( kappa ){</w:t>
      </w:r>
    </w:p>
    <w:p w:rsidR="00CE67F1" w:rsidRDefault="00CE67F1" w:rsidP="00CE67F1">
      <w:r>
        <w:t xml:space="preserve">    var int_kappa=Math.floor(kappa);</w:t>
      </w:r>
    </w:p>
    <w:p w:rsidR="00CE67F1" w:rsidRDefault="00CE67F1" w:rsidP="00CE67F1">
      <w:r>
        <w:t xml:space="preserve">    var frac_kappa=kappa-Math.floor(kappa);</w:t>
      </w:r>
    </w:p>
    <w:p w:rsidR="00CE67F1" w:rsidRDefault="00CE67F1" w:rsidP="00CE67F1">
      <w:r>
        <w:t xml:space="preserve"> var x_frac,x_int;</w:t>
      </w:r>
    </w:p>
    <w:p w:rsidR="00CE67F1" w:rsidRDefault="00CE67F1" w:rsidP="00CE67F1">
      <w:r>
        <w:t xml:space="preserve"> /*integer part*/</w:t>
      </w:r>
    </w:p>
    <w:p w:rsidR="00CE67F1" w:rsidRDefault="00CE67F1" w:rsidP="00CE67F1">
      <w:r>
        <w:t xml:space="preserve"> x_int=0;</w:t>
      </w:r>
    </w:p>
    <w:p w:rsidR="00CE67F1" w:rsidRDefault="00CE67F1" w:rsidP="00CE67F1">
      <w:r>
        <w:t xml:space="preserve"> for(var i=0;i&lt;int_kappa;i++){</w:t>
      </w:r>
    </w:p>
    <w:p w:rsidR="00CE67F1" w:rsidRDefault="00CE67F1" w:rsidP="00CE67F1">
      <w:r>
        <w:t xml:space="preserve">  x_int+=-Math.log(MT.next());</w:t>
      </w:r>
    </w:p>
    <w:p w:rsidR="00CE67F1" w:rsidRDefault="00CE67F1" w:rsidP="00CE67F1">
      <w:r>
        <w:t xml:space="preserve"> }</w:t>
      </w:r>
    </w:p>
    <w:p w:rsidR="00CE67F1" w:rsidRDefault="00CE67F1" w:rsidP="00CE67F1">
      <w:r>
        <w:t xml:space="preserve">    /*fractional part*/</w:t>
      </w:r>
    </w:p>
    <w:p w:rsidR="00CE67F1" w:rsidRDefault="00CE67F1" w:rsidP="00CE67F1">
      <w:r>
        <w:t xml:space="preserve"> if( frac_kappa &lt; 0.01 ) x_frac=0;</w:t>
      </w:r>
    </w:p>
    <w:p w:rsidR="00CE67F1" w:rsidRDefault="00CE67F1" w:rsidP="00CE67F1">
      <w:r>
        <w:t xml:space="preserve"> else{</w:t>
      </w:r>
    </w:p>
    <w:p w:rsidR="00CE67F1" w:rsidRDefault="00CE67F1" w:rsidP="00CE67F1">
      <w:r>
        <w:t xml:space="preserve">  var b=(Math.exp(1.0)+frac_kappa)/Math.exp(1.0);</w:t>
      </w:r>
    </w:p>
    <w:p w:rsidR="00CE67F1" w:rsidRDefault="00CE67F1" w:rsidP="00CE67F1">
      <w:r>
        <w:t xml:space="preserve">  while(1){</w:t>
      </w:r>
    </w:p>
    <w:p w:rsidR="00CE67F1" w:rsidRDefault="00CE67F1" w:rsidP="00CE67F1">
      <w:r>
        <w:t xml:space="preserve">   var u=MT.next();</w:t>
      </w:r>
    </w:p>
    <w:p w:rsidR="00CE67F1" w:rsidRDefault="00CE67F1" w:rsidP="00CE67F1">
      <w:r>
        <w:t xml:space="preserve">   var p=b*u;</w:t>
      </w:r>
    </w:p>
    <w:p w:rsidR="00CE67F1" w:rsidRDefault="00CE67F1" w:rsidP="00CE67F1">
      <w:r>
        <w:t xml:space="preserve">   var uu=MT.next();</w:t>
      </w:r>
    </w:p>
    <w:p w:rsidR="00CE67F1" w:rsidRDefault="00CE67F1" w:rsidP="00CE67F1">
      <w:r>
        <w:t xml:space="preserve">   if(p&lt;=1.0){</w:t>
      </w:r>
    </w:p>
    <w:p w:rsidR="00CE67F1" w:rsidRDefault="00CE67F1" w:rsidP="00CE67F1">
      <w:r>
        <w:t xml:space="preserve">    x_frac=Math.pow(p,1.0/frac_kappa);</w:t>
      </w:r>
    </w:p>
    <w:p w:rsidR="00CE67F1" w:rsidRDefault="00CE67F1" w:rsidP="00CE67F1">
      <w:r>
        <w:t xml:space="preserve">    if(uu&lt;=Math.exp(-x_frac)) break;</w:t>
      </w:r>
    </w:p>
    <w:p w:rsidR="00CE67F1" w:rsidRDefault="00CE67F1" w:rsidP="00CE67F1">
      <w:r>
        <w:t xml:space="preserve">   }</w:t>
      </w:r>
    </w:p>
    <w:p w:rsidR="00CE67F1" w:rsidRDefault="00CE67F1" w:rsidP="00CE67F1">
      <w:r>
        <w:t xml:space="preserve">   if(p&gt;1.0){</w:t>
      </w:r>
    </w:p>
    <w:p w:rsidR="00CE67F1" w:rsidRDefault="00CE67F1" w:rsidP="00CE67F1">
      <w:r>
        <w:t xml:space="preserve">    x_frac=-Math.log((b-p)/frac_kappa);</w:t>
      </w:r>
    </w:p>
    <w:p w:rsidR="00CE67F1" w:rsidRDefault="00CE67F1" w:rsidP="00CE67F1">
      <w:r>
        <w:t xml:space="preserve">    if(uu&lt;=Math.pow(x_frac,frac_kappa-1.0)) break;</w:t>
      </w:r>
    </w:p>
    <w:p w:rsidR="00CE67F1" w:rsidRDefault="00CE67F1" w:rsidP="00CE67F1">
      <w:r>
        <w:t xml:space="preserve">   }</w:t>
      </w:r>
    </w:p>
    <w:p w:rsidR="00CE67F1" w:rsidRDefault="00CE67F1" w:rsidP="00CE67F1">
      <w:r>
        <w:t xml:space="preserve">  }</w:t>
      </w:r>
    </w:p>
    <w:p w:rsidR="00CE67F1" w:rsidRDefault="00CE67F1" w:rsidP="00CE67F1">
      <w:r>
        <w:lastRenderedPageBreak/>
        <w:t xml:space="preserve"> }</w:t>
      </w:r>
    </w:p>
    <w:p w:rsidR="00CE67F1" w:rsidRDefault="00CE67F1" w:rsidP="00CE67F1">
      <w:r>
        <w:t xml:space="preserve"> return (x_int+x_frac)/kappa;</w:t>
      </w:r>
    </w:p>
    <w:p w:rsidR="00CE67F1" w:rsidRDefault="00CE67F1" w:rsidP="00CE67F1">
      <w:r>
        <w:t>}</w:t>
      </w:r>
    </w:p>
    <w:p w:rsidR="00CE67F1" w:rsidRDefault="00CE67F1" w:rsidP="00CE67F1"/>
    <w:p w:rsidR="00CE67F1" w:rsidRDefault="00CE67F1" w:rsidP="00CE67F1">
      <w:r>
        <w:t>var time_old = new Array();</w:t>
      </w:r>
    </w:p>
    <w:p w:rsidR="00CE67F1" w:rsidDel="00C71064" w:rsidRDefault="00CE67F1" w:rsidP="00CE67F1">
      <w:pPr>
        <w:rPr>
          <w:del w:id="14" w:author="篠本滋" w:date="2017-11-04T18:39:00Z"/>
        </w:rPr>
      </w:pPr>
      <w:r>
        <w:rPr>
          <w:rFonts w:hint="eastAsia"/>
        </w:rPr>
        <w:t>//</w:t>
      </w:r>
      <w:ins w:id="15" w:author="篠本滋" w:date="2017-11-04T18:39:00Z">
        <w:r w:rsidR="00C71064">
          <w:t xml:space="preserve"> </w:t>
        </w:r>
      </w:ins>
      <w:ins w:id="16" w:author="篠本滋" w:date="2017-11-04T18:38:00Z">
        <w:r w:rsidR="00C71064">
          <w:t>produce</w:t>
        </w:r>
      </w:ins>
      <w:ins w:id="17" w:author="篠本滋" w:date="2017-11-04T18:40:00Z">
        <w:r w:rsidR="00C71064">
          <w:t>s</w:t>
        </w:r>
      </w:ins>
      <w:ins w:id="18" w:author="篠本滋" w:date="2017-11-04T18:38:00Z">
        <w:r w:rsidR="00C71064">
          <w:t xml:space="preserve"> a Data object, </w:t>
        </w:r>
      </w:ins>
      <w:ins w:id="19" w:author="篠本滋" w:date="2017-11-04T18:40:00Z">
        <w:r w:rsidR="00C71064">
          <w:t>storing</w:t>
        </w:r>
      </w:ins>
      <w:ins w:id="20" w:author="篠本滋" w:date="2017-11-04T18:38:00Z">
        <w:r w:rsidR="00C71064">
          <w:t xml:space="preserve"> the local time . </w:t>
        </w:r>
      </w:ins>
      <w:del w:id="21" w:author="篠本滋" w:date="2017-11-04T18:39:00Z">
        <w:r w:rsidDel="00C71064">
          <w:rPr>
            <w:rFonts w:hint="eastAsia"/>
          </w:rPr>
          <w:delText>現在のローカル時間が格納された、</w:delText>
        </w:r>
        <w:r w:rsidDel="00C71064">
          <w:rPr>
            <w:rFonts w:hint="eastAsia"/>
          </w:rPr>
          <w:delText xml:space="preserve">Date </w:delText>
        </w:r>
        <w:r w:rsidDel="00C71064">
          <w:rPr>
            <w:rFonts w:hint="eastAsia"/>
          </w:rPr>
          <w:delText>オブジェクトを作成する</w:delText>
        </w:r>
      </w:del>
    </w:p>
    <w:p w:rsidR="00C71064" w:rsidRDefault="00C71064" w:rsidP="00CE67F1">
      <w:pPr>
        <w:rPr>
          <w:ins w:id="22" w:author="篠本滋" w:date="2017-11-04T18:39:00Z"/>
        </w:rPr>
      </w:pPr>
    </w:p>
    <w:p w:rsidR="00CE67F1" w:rsidRDefault="00CE67F1" w:rsidP="00CE67F1">
      <w:r>
        <w:t>var date_obj = new Date();</w:t>
      </w:r>
    </w:p>
    <w:p w:rsidR="00CE67F1" w:rsidRDefault="00CE67F1" w:rsidP="00CE67F1"/>
    <w:p w:rsidR="00CE67F1" w:rsidRDefault="00CE67F1" w:rsidP="00CE67F1">
      <w:r>
        <w:rPr>
          <w:rFonts w:hint="eastAsia"/>
        </w:rPr>
        <w:t xml:space="preserve">// </w:t>
      </w:r>
      <w:del w:id="23" w:author="篠本滋" w:date="2017-11-04T18:40:00Z">
        <w:r w:rsidDel="00C71064">
          <w:rPr>
            <w:rFonts w:hint="eastAsia"/>
          </w:rPr>
          <w:delText>メイン関数</w:delText>
        </w:r>
      </w:del>
      <w:ins w:id="24" w:author="篠本滋" w:date="2017-11-04T18:40:00Z">
        <w:r w:rsidR="00C71064">
          <w:rPr>
            <w:rFonts w:hint="eastAsia"/>
          </w:rPr>
          <w:t>m</w:t>
        </w:r>
        <w:r w:rsidR="00C71064">
          <w:t>ain function</w:t>
        </w:r>
      </w:ins>
    </w:p>
    <w:p w:rsidR="00CE67F1" w:rsidRDefault="00CE67F1" w:rsidP="00CE67F1">
      <w:r>
        <w:t>function Main() {</w:t>
      </w:r>
    </w:p>
    <w:p w:rsidR="00CE67F1" w:rsidRDefault="00CE67F1" w:rsidP="00CE67F1">
      <w:r>
        <w:t xml:space="preserve">  var spike_time = new Array();</w:t>
      </w:r>
    </w:p>
    <w:p w:rsidR="00CE67F1" w:rsidRDefault="00CE67F1" w:rsidP="00CE67F1">
      <w:r>
        <w:t xml:space="preserve">  PostData(spike_time);</w:t>
      </w:r>
    </w:p>
    <w:p w:rsidR="00CE67F1" w:rsidRDefault="00CE67F1" w:rsidP="00CE67F1"/>
    <w:p w:rsidR="00CE67F1" w:rsidRDefault="00CE67F1" w:rsidP="00CE67F1">
      <w:r>
        <w:t xml:space="preserve">  spike_num = spike_time.length;</w:t>
      </w:r>
    </w:p>
    <w:p w:rsidR="00CE67F1" w:rsidRDefault="00CE67F1" w:rsidP="00CE67F1">
      <w:r>
        <w:rPr>
          <w:rFonts w:hint="eastAsia"/>
        </w:rPr>
        <w:t xml:space="preserve">  // </w:t>
      </w:r>
      <w:ins w:id="25" w:author="篠本滋" w:date="2017-11-04T18:41:00Z">
        <w:r w:rsidR="00C71064">
          <w:t xml:space="preserve">planning to </w:t>
        </w:r>
      </w:ins>
      <w:ins w:id="26" w:author="篠本滋" w:date="2017-11-04T18:40:00Z">
        <w:r w:rsidR="00C71064">
          <w:t xml:space="preserve">implement a </w:t>
        </w:r>
      </w:ins>
      <w:r>
        <w:rPr>
          <w:rFonts w:hint="eastAsia"/>
        </w:rPr>
        <w:t>sort</w:t>
      </w:r>
      <w:ins w:id="27" w:author="篠本滋" w:date="2017-11-04T18:41:00Z">
        <w:r w:rsidR="00C71064">
          <w:t xml:space="preserve"> functio</w:t>
        </w:r>
      </w:ins>
      <w:ins w:id="28" w:author="篠本滋" w:date="2017-11-04T18:42:00Z">
        <w:r w:rsidR="00C71064">
          <w:t>n</w:t>
        </w:r>
      </w:ins>
      <w:del w:id="29" w:author="篠本滋" w:date="2017-11-04T18:42:00Z">
        <w:r w:rsidDel="00C71064">
          <w:rPr>
            <w:rFonts w:hint="eastAsia"/>
          </w:rPr>
          <w:delText>機能の実装を予定</w:delText>
        </w:r>
      </w:del>
    </w:p>
    <w:p w:rsidR="00CE67F1" w:rsidRDefault="00CE67F1" w:rsidP="00CE67F1">
      <w:r>
        <w:t xml:space="preserve">  onset = spike_time[0] - 0.001 * (spike_time[spike_num - 1] - spike_time[0]);</w:t>
      </w:r>
    </w:p>
    <w:p w:rsidR="00CE67F1" w:rsidRDefault="00CE67F1" w:rsidP="00CE67F1">
      <w:r>
        <w:t xml:space="preserve">  offset = spike_time[spike_num - 1] + 0.001 * (spike_time[spike_num - 1] - spike_time[0]);</w:t>
      </w:r>
    </w:p>
    <w:p w:rsidR="00CE67F1" w:rsidRDefault="00CE67F1" w:rsidP="00CE67F1">
      <w:r>
        <w:t xml:space="preserve">  </w:t>
      </w:r>
    </w:p>
    <w:p w:rsidR="00CE67F1" w:rsidRDefault="00CE67F1" w:rsidP="00CE67F1">
      <w:r>
        <w:rPr>
          <w:rFonts w:hint="eastAsia"/>
        </w:rPr>
        <w:t xml:space="preserve">  // </w:t>
      </w:r>
      <w:ins w:id="30" w:author="篠本滋" w:date="2017-11-04T19:39:00Z">
        <w:r w:rsidR="00540296">
          <w:t>transform from absolute times to the passage of times</w:t>
        </w:r>
      </w:ins>
      <w:del w:id="31" w:author="篠本滋" w:date="2017-11-04T19:40:00Z">
        <w:r w:rsidDel="00540296">
          <w:rPr>
            <w:rFonts w:hint="eastAsia"/>
          </w:rPr>
          <w:delText>測定開始時に経過時間を変数に残す</w:delText>
        </w:r>
      </w:del>
    </w:p>
    <w:p w:rsidR="00CE67F1" w:rsidRDefault="00CE67F1" w:rsidP="00CE67F1">
      <w:r>
        <w:t xml:space="preserve">  time_old[0] = new Date().getTime();</w:t>
      </w:r>
    </w:p>
    <w:p w:rsidR="00CE67F1" w:rsidRDefault="00CE67F1" w:rsidP="00CE67F1">
      <w:r>
        <w:t xml:space="preserve">  SpikeRaster(spike_time);</w:t>
      </w:r>
    </w:p>
    <w:p w:rsidR="00CE67F1" w:rsidRDefault="00CE67F1" w:rsidP="00CE67F1">
      <w:r>
        <w:t xml:space="preserve">  time_old[1] = new Date().getTime();</w:t>
      </w:r>
    </w:p>
    <w:p w:rsidR="00CE67F1" w:rsidRDefault="00CE67F1" w:rsidP="00CE67F1">
      <w:r>
        <w:rPr>
          <w:rFonts w:hint="eastAsia"/>
        </w:rPr>
        <w:t xml:space="preserve">  DrawGraph_SSOS(spike_time);   // </w:t>
      </w:r>
      <w:ins w:id="32" w:author="篠本滋" w:date="2017-11-04T18:42:00Z">
        <w:r w:rsidR="00C71064">
          <w:rPr>
            <w:rFonts w:hint="eastAsia"/>
          </w:rPr>
          <w:t>o</w:t>
        </w:r>
        <w:r w:rsidR="00C71064">
          <w:t>ld method new method</w:t>
        </w:r>
      </w:ins>
      <w:del w:id="33" w:author="篠本滋" w:date="2017-11-04T18:42:00Z">
        <w:r w:rsidDel="00C71064">
          <w:rPr>
            <w:rFonts w:hint="eastAsia"/>
          </w:rPr>
          <w:delText>旧法新法</w:delText>
        </w:r>
      </w:del>
    </w:p>
    <w:p w:rsidR="00CE67F1" w:rsidRDefault="00CE67F1" w:rsidP="00CE67F1">
      <w:r>
        <w:t xml:space="preserve">  time_old[3] = new Date().getTime();</w:t>
      </w:r>
    </w:p>
    <w:p w:rsidR="00CE67F1" w:rsidRDefault="00CE67F1" w:rsidP="00CE67F1">
      <w:r>
        <w:rPr>
          <w:rFonts w:hint="eastAsia"/>
        </w:rPr>
        <w:t xml:space="preserve">  DrawGraph_Kernel12(spike_time); // </w:t>
      </w:r>
      <w:ins w:id="34" w:author="篠本滋" w:date="2017-11-04T18:44:00Z">
        <w:r w:rsidR="00364A1F">
          <w:t xml:space="preserve">kernel smoother </w:t>
        </w:r>
      </w:ins>
      <w:ins w:id="35" w:author="篠本滋" w:date="2017-11-04T18:45:00Z">
        <w:r w:rsidR="00364A1F">
          <w:t>(with and with</w:t>
        </w:r>
      </w:ins>
      <w:ins w:id="36" w:author="篠本滋" w:date="2017-11-04T18:46:00Z">
        <w:r w:rsidR="00364A1F">
          <w:t>out</w:t>
        </w:r>
      </w:ins>
      <w:ins w:id="37" w:author="篠本滋" w:date="2017-11-04T18:45:00Z">
        <w:r w:rsidR="00364A1F">
          <w:t xml:space="preserve"> reflection boundary</w:t>
        </w:r>
      </w:ins>
      <w:ins w:id="38" w:author="篠本滋" w:date="2017-11-04T18:46:00Z">
        <w:r w:rsidR="00364A1F">
          <w:t>)</w:t>
        </w:r>
      </w:ins>
      <w:del w:id="39" w:author="篠本滋" w:date="2017-11-04T18:45:00Z">
        <w:r w:rsidDel="00364A1F">
          <w:rPr>
            <w:rFonts w:hint="eastAsia"/>
          </w:rPr>
          <w:delText>カーネル法</w:delText>
        </w:r>
        <w:r w:rsidDel="00364A1F">
          <w:rPr>
            <w:rFonts w:hint="eastAsia"/>
          </w:rPr>
          <w:delText xml:space="preserve"> &amp; </w:delText>
        </w:r>
        <w:r w:rsidDel="00364A1F">
          <w:rPr>
            <w:rFonts w:hint="eastAsia"/>
          </w:rPr>
          <w:delText>カーネル法</w:delText>
        </w:r>
        <w:r w:rsidDel="00364A1F">
          <w:rPr>
            <w:rFonts w:hint="eastAsia"/>
          </w:rPr>
          <w:delText>(</w:delText>
        </w:r>
        <w:r w:rsidDel="00364A1F">
          <w:rPr>
            <w:rFonts w:hint="eastAsia"/>
          </w:rPr>
          <w:delText>折り返し</w:delText>
        </w:r>
        <w:r w:rsidDel="00364A1F">
          <w:rPr>
            <w:rFonts w:hint="eastAsia"/>
          </w:rPr>
          <w:delText>)</w:delText>
        </w:r>
      </w:del>
    </w:p>
    <w:p w:rsidR="00CE67F1" w:rsidRDefault="00CE67F1" w:rsidP="00CE67F1">
      <w:r>
        <w:t xml:space="preserve">  time_old[5] = new Date().getTime();</w:t>
      </w:r>
    </w:p>
    <w:p w:rsidR="00CE67F1" w:rsidRDefault="00CE67F1" w:rsidP="00CE67F1">
      <w:r>
        <w:rPr>
          <w:rFonts w:hint="eastAsia"/>
        </w:rPr>
        <w:t xml:space="preserve">  //DrawGraph_BayesNP(spike_time); // </w:t>
      </w:r>
      <w:ins w:id="40" w:author="篠本滋" w:date="2017-11-04T18:46:00Z">
        <w:r w:rsidR="00364A1F">
          <w:t>Bayes method for non-poisson spike train</w:t>
        </w:r>
      </w:ins>
      <w:del w:id="41" w:author="篠本滋" w:date="2017-11-04T18:47:00Z">
        <w:r w:rsidDel="00364A1F">
          <w:rPr>
            <w:rFonts w:hint="eastAsia"/>
          </w:rPr>
          <w:delText>ノンポアソンベイズ推定</w:delText>
        </w:r>
      </w:del>
    </w:p>
    <w:p w:rsidR="00CE67F1" w:rsidRDefault="00CE67F1" w:rsidP="00CE67F1">
      <w:r>
        <w:lastRenderedPageBreak/>
        <w:t xml:space="preserve">  //time_old[5] = new Date().getTime();</w:t>
      </w:r>
    </w:p>
    <w:p w:rsidR="00CE67F1" w:rsidRDefault="00CE67F1" w:rsidP="00CE67F1">
      <w:r>
        <w:rPr>
          <w:rFonts w:hint="eastAsia"/>
        </w:rPr>
        <w:t xml:space="preserve">  DrawGraph_Bayes(spike_time); // </w:t>
      </w:r>
      <w:del w:id="42" w:author="篠本滋" w:date="2017-11-04T18:47:00Z">
        <w:r w:rsidDel="00364A1F">
          <w:rPr>
            <w:rFonts w:hint="eastAsia"/>
          </w:rPr>
          <w:delText>ベイズ推定</w:delText>
        </w:r>
      </w:del>
      <w:ins w:id="43" w:author="篠本滋" w:date="2017-11-04T18:47:00Z">
        <w:r w:rsidR="00364A1F">
          <w:rPr>
            <w:rFonts w:hint="eastAsia"/>
          </w:rPr>
          <w:t>B</w:t>
        </w:r>
        <w:r w:rsidR="00364A1F">
          <w:t>ayes method</w:t>
        </w:r>
      </w:ins>
    </w:p>
    <w:p w:rsidR="00CE67F1" w:rsidRDefault="00CE67F1" w:rsidP="00CE67F1">
      <w:r>
        <w:t xml:space="preserve">  time_old[6] = new Date().getTime();</w:t>
      </w:r>
    </w:p>
    <w:p w:rsidR="00CE67F1" w:rsidRDefault="00CE67F1" w:rsidP="00CE67F1">
      <w:r>
        <w:rPr>
          <w:rFonts w:hint="eastAsia"/>
        </w:rPr>
        <w:t xml:space="preserve">  DrawGraph_HMM(spike_time);  // </w:t>
      </w:r>
      <w:ins w:id="44" w:author="篠本滋" w:date="2017-11-04T18:47:00Z">
        <w:r w:rsidR="00364A1F">
          <w:t>Hidden Markov Model</w:t>
        </w:r>
      </w:ins>
      <w:del w:id="45" w:author="篠本滋" w:date="2017-11-04T18:48:00Z">
        <w:r w:rsidDel="00364A1F">
          <w:rPr>
            <w:rFonts w:hint="eastAsia"/>
          </w:rPr>
          <w:delText>隠れマルコフモデル</w:delText>
        </w:r>
      </w:del>
    </w:p>
    <w:p w:rsidR="00CE67F1" w:rsidRDefault="00CE67F1" w:rsidP="00CE67F1">
      <w:r>
        <w:t xml:space="preserve">  time_old[7] = new Date().getTime();</w:t>
      </w:r>
    </w:p>
    <w:p w:rsidR="00CE67F1" w:rsidRDefault="00CE67F1" w:rsidP="00CE67F1">
      <w:r>
        <w:t xml:space="preserve">  </w:t>
      </w:r>
    </w:p>
    <w:p w:rsidR="00CE67F1" w:rsidRDefault="00CE67F1" w:rsidP="00CE67F1">
      <w:r>
        <w:t xml:space="preserve">  document.getElementById("time").innerHTML = "&lt;font size='2pt' face='Arial'&gt;Spike Raster : " + (time_old[1]-time_old[0]) + " ms&lt;br&gt;(A) : " + (time_old[2]-time_old[1]) + " ms&lt;br&gt;(B)-(A) : " + (time_old[3]-time_old[2]) + " ms&lt;br&gt;(C) : " + (time_old[4]-time_old[3]) + " ms&lt;br&gt;(D)-(C) : " + (time_old[5]-time_old[4]) + " ms&lt;br&gt;(E) : " + (time_old[6]-time_old[5]) + " ms&lt;br&gt;(F) : " + (time_old[7]-time_old[6]) + " ms&lt;/font&gt;";</w:t>
      </w:r>
    </w:p>
    <w:p w:rsidR="00CE67F1" w:rsidRDefault="00CE67F1" w:rsidP="00CE67F1">
      <w:r>
        <w:t xml:space="preserve">  </w:t>
      </w:r>
    </w:p>
    <w:p w:rsidR="00CE67F1" w:rsidRDefault="00CE67F1" w:rsidP="00CE67F1">
      <w:r>
        <w:rPr>
          <w:rFonts w:hint="eastAsia"/>
        </w:rPr>
        <w:t xml:space="preserve">  //DrawGraph(spike_time, SS(spike_time), "SS");  // </w:t>
      </w:r>
      <w:ins w:id="46" w:author="篠本滋" w:date="2017-11-04T18:48:00Z">
        <w:r w:rsidR="00364A1F">
          <w:rPr>
            <w:rFonts w:hint="eastAsia"/>
          </w:rPr>
          <w:t>o</w:t>
        </w:r>
        <w:r w:rsidR="00364A1F">
          <w:t>ld mathod</w:t>
        </w:r>
      </w:ins>
      <w:del w:id="47" w:author="篠本滋" w:date="2017-11-04T18:48:00Z">
        <w:r w:rsidDel="00364A1F">
          <w:rPr>
            <w:rFonts w:hint="eastAsia"/>
          </w:rPr>
          <w:delText>旧法</w:delText>
        </w:r>
      </w:del>
    </w:p>
    <w:p w:rsidR="00CE67F1" w:rsidRDefault="00CE67F1" w:rsidP="00CE67F1">
      <w:r>
        <w:rPr>
          <w:rFonts w:hint="eastAsia"/>
        </w:rPr>
        <w:t xml:space="preserve">  //DrawGraph(spike_time, OS(spike_time), "OS");  // </w:t>
      </w:r>
      <w:ins w:id="48" w:author="篠本滋" w:date="2017-11-04T18:48:00Z">
        <w:r w:rsidR="00364A1F">
          <w:rPr>
            <w:rFonts w:hint="eastAsia"/>
          </w:rPr>
          <w:t>new method</w:t>
        </w:r>
      </w:ins>
      <w:del w:id="49" w:author="篠本滋" w:date="2017-11-04T18:48:00Z">
        <w:r w:rsidDel="00364A1F">
          <w:rPr>
            <w:rFonts w:hint="eastAsia"/>
          </w:rPr>
          <w:delText>新法</w:delText>
        </w:r>
      </w:del>
    </w:p>
    <w:p w:rsidR="00CE67F1" w:rsidRDefault="00CE67F1" w:rsidP="00CE67F1">
      <w:r>
        <w:rPr>
          <w:rFonts w:hint="eastAsia"/>
        </w:rPr>
        <w:t xml:space="preserve">  //DrawGraph(spike_time, Kernel(spike_time), "Kernel"); // </w:t>
      </w:r>
      <w:ins w:id="50" w:author="篠本滋" w:date="2017-11-04T18:48:00Z">
        <w:r w:rsidR="00364A1F">
          <w:rPr>
            <w:rFonts w:hint="eastAsia"/>
          </w:rPr>
          <w:t>kernel smoother</w:t>
        </w:r>
      </w:ins>
      <w:del w:id="51" w:author="篠本滋" w:date="2017-11-04T18:48:00Z">
        <w:r w:rsidDel="00364A1F">
          <w:rPr>
            <w:rFonts w:hint="eastAsia"/>
          </w:rPr>
          <w:delText>カーネル法</w:delText>
        </w:r>
      </w:del>
    </w:p>
    <w:p w:rsidR="00CE67F1" w:rsidRDefault="00CE67F1" w:rsidP="00CE67F1">
      <w:r>
        <w:rPr>
          <w:rFonts w:hint="eastAsia"/>
        </w:rPr>
        <w:t xml:space="preserve">  //DrawGraph(spike_time, Kernel(spike_time), "Kernel2"); // </w:t>
      </w:r>
      <w:ins w:id="52" w:author="篠本滋" w:date="2017-11-04T18:48:00Z">
        <w:r w:rsidR="00364A1F">
          <w:t>kernel smoother with reflection boundary</w:t>
        </w:r>
      </w:ins>
      <w:del w:id="53" w:author="篠本滋" w:date="2017-11-04T18:48:00Z">
        <w:r w:rsidDel="00364A1F">
          <w:rPr>
            <w:rFonts w:hint="eastAsia"/>
          </w:rPr>
          <w:delText>カーネル法</w:delText>
        </w:r>
        <w:r w:rsidDel="00364A1F">
          <w:rPr>
            <w:rFonts w:hint="eastAsia"/>
          </w:rPr>
          <w:delText>(</w:delText>
        </w:r>
        <w:r w:rsidDel="00364A1F">
          <w:rPr>
            <w:rFonts w:hint="eastAsia"/>
          </w:rPr>
          <w:delText>折り返し</w:delText>
        </w:r>
        <w:r w:rsidDel="00364A1F">
          <w:rPr>
            <w:rFonts w:hint="eastAsia"/>
          </w:rPr>
          <w:delText>)</w:delText>
        </w:r>
      </w:del>
    </w:p>
    <w:p w:rsidR="00CE67F1" w:rsidRDefault="00CE67F1" w:rsidP="00CE67F1">
      <w:r>
        <w:rPr>
          <w:rFonts w:hint="eastAsia"/>
        </w:rPr>
        <w:t xml:space="preserve">  //DrawGraph(spike_time, 0, "HMM"); // </w:t>
      </w:r>
      <w:del w:id="54" w:author="篠本滋" w:date="2017-11-04T18:49:00Z">
        <w:r w:rsidDel="00364A1F">
          <w:rPr>
            <w:rFonts w:hint="eastAsia"/>
          </w:rPr>
          <w:delText>隠れマルコフモデル</w:delText>
        </w:r>
      </w:del>
      <w:ins w:id="55" w:author="篠本滋" w:date="2017-11-04T18:49:00Z">
        <w:r w:rsidR="00364A1F">
          <w:rPr>
            <w:rFonts w:hint="eastAsia"/>
          </w:rPr>
          <w:t>H</w:t>
        </w:r>
        <w:r w:rsidR="00364A1F">
          <w:t>idden Markov Model</w:t>
        </w:r>
      </w:ins>
    </w:p>
    <w:p w:rsidR="00CE67F1" w:rsidRDefault="00CE67F1" w:rsidP="00CE67F1">
      <w:r>
        <w:t>}</w:t>
      </w:r>
    </w:p>
    <w:p w:rsidR="00CE67F1" w:rsidRDefault="00CE67F1" w:rsidP="00CE67F1"/>
    <w:p w:rsidR="00CE67F1" w:rsidRDefault="00CE67F1" w:rsidP="00CE67F1">
      <w:r>
        <w:rPr>
          <w:rFonts w:hint="eastAsia"/>
        </w:rPr>
        <w:t xml:space="preserve">// </w:t>
      </w:r>
      <w:ins w:id="56" w:author="篠本滋" w:date="2017-11-04T18:49:00Z">
        <w:r w:rsidR="00364A1F">
          <w:t>proces</w:t>
        </w:r>
        <w:r w:rsidR="00540296">
          <w:t>sing input data (sorting i</w:t>
        </w:r>
        <w:r w:rsidR="00364A1F">
          <w:t>s not implemented</w:t>
        </w:r>
      </w:ins>
      <w:ins w:id="57" w:author="篠本滋" w:date="2017-11-04T19:33:00Z">
        <w:r w:rsidR="00540296">
          <w:t xml:space="preserve"> here</w:t>
        </w:r>
      </w:ins>
      <w:ins w:id="58" w:author="篠本滋" w:date="2017-11-04T18:49:00Z">
        <w:r w:rsidR="00364A1F">
          <w:t>)</w:t>
        </w:r>
      </w:ins>
      <w:del w:id="59" w:author="篠本滋" w:date="2017-11-04T18:50:00Z">
        <w:r w:rsidDel="00364A1F">
          <w:rPr>
            <w:rFonts w:hint="eastAsia"/>
          </w:rPr>
          <w:delText>入力データの処理</w:delText>
        </w:r>
        <w:r w:rsidDel="00364A1F">
          <w:rPr>
            <w:rFonts w:hint="eastAsia"/>
          </w:rPr>
          <w:delText xml:space="preserve"> </w:delText>
        </w:r>
        <w:r w:rsidDel="00364A1F">
          <w:rPr>
            <w:rFonts w:hint="eastAsia"/>
          </w:rPr>
          <w:delText>ソート機能はとりあえずカット</w:delText>
        </w:r>
      </w:del>
    </w:p>
    <w:p w:rsidR="00CE67F1" w:rsidRDefault="00CE67F1" w:rsidP="00CE67F1">
      <w:r>
        <w:t>function PostData(spike_time) {</w:t>
      </w:r>
    </w:p>
    <w:p w:rsidR="00CE67F1" w:rsidRDefault="00CE67F1" w:rsidP="00CE67F1">
      <w:r>
        <w:t xml:space="preserve">  var data_text = document.data.spikes.value.replace(/\r?\n/g," ").replace(/^\s+|\s+$/g,"");</w:t>
      </w:r>
    </w:p>
    <w:p w:rsidR="00CE67F1" w:rsidRDefault="00CE67F1" w:rsidP="00CE67F1">
      <w:r>
        <w:t xml:space="preserve">  var data_seq = data_text.split(/[^0-9\.]+/);</w:t>
      </w:r>
    </w:p>
    <w:p w:rsidR="00CE67F1" w:rsidRDefault="00CE67F1" w:rsidP="00CE67F1">
      <w:r>
        <w:t xml:space="preserve">  //document.data.spikes.value = ""</w:t>
      </w:r>
    </w:p>
    <w:p w:rsidR="00CE67F1" w:rsidRDefault="00CE67F1" w:rsidP="00CE67F1">
      <w:r>
        <w:t xml:space="preserve">  for (var i = 0; i &lt; data_seq.length; i++) {</w:t>
      </w:r>
    </w:p>
    <w:p w:rsidR="00CE67F1" w:rsidRDefault="00CE67F1" w:rsidP="00CE67F1">
      <w:r>
        <w:t xml:space="preserve">    spike_time[i] = Number(data_seq[i]);</w:t>
      </w:r>
    </w:p>
    <w:p w:rsidR="00CE67F1" w:rsidRDefault="00CE67F1" w:rsidP="00CE67F1">
      <w:r>
        <w:t xml:space="preserve">    // document.data.spikes.value += Math.round(spike_time[i]*1000) + " ";</w:t>
      </w:r>
    </w:p>
    <w:p w:rsidR="00CE67F1" w:rsidRDefault="00CE67F1" w:rsidP="00CE67F1">
      <w:r>
        <w:t xml:space="preserve">  }</w:t>
      </w:r>
    </w:p>
    <w:p w:rsidR="00CE67F1" w:rsidRDefault="00CE67F1" w:rsidP="00CE67F1">
      <w:r>
        <w:lastRenderedPageBreak/>
        <w:t>}</w:t>
      </w:r>
    </w:p>
    <w:p w:rsidR="00CE67F1" w:rsidRDefault="00CE67F1" w:rsidP="00CE67F1"/>
    <w:p w:rsidR="00CE67F1" w:rsidRDefault="00CE67F1" w:rsidP="00CE67F1">
      <w:r>
        <w:t>function SpikeRaster(spike_time){</w:t>
      </w:r>
    </w:p>
    <w:p w:rsidR="00CE67F1" w:rsidRDefault="00CE67F1" w:rsidP="00CE67F1">
      <w:r>
        <w:t xml:space="preserve"> var names = ['SS','OS','Kernel','Kernel2','Bayes','HMM'];</w:t>
      </w:r>
    </w:p>
    <w:p w:rsidR="00CE67F1" w:rsidRDefault="00CE67F1" w:rsidP="00CE67F1">
      <w:r>
        <w:t xml:space="preserve"> names.forEach(function(name){</w:t>
      </w:r>
    </w:p>
    <w:p w:rsidR="00CE67F1" w:rsidRDefault="00CE67F1" w:rsidP="00CE67F1">
      <w:r>
        <w:t xml:space="preserve">  var wrap = d3.select('#raster_' + name);</w:t>
      </w:r>
    </w:p>
    <w:p w:rsidR="00CE67F1" w:rsidRDefault="00CE67F1" w:rsidP="00CE67F1">
      <w:r>
        <w:t xml:space="preserve">  wrap.select("svg").remove();</w:t>
      </w:r>
    </w:p>
    <w:p w:rsidR="00CE67F1" w:rsidRDefault="00CE67F1" w:rsidP="00CE67F1">
      <w:r>
        <w:t xml:space="preserve">  var svg = wrap.append("svg").attr("width",800).attr("height",15);</w:t>
      </w:r>
    </w:p>
    <w:p w:rsidR="00CE67F1" w:rsidRDefault="00CE67F1" w:rsidP="00CE67F1">
      <w:r>
        <w:t xml:space="preserve">  </w:t>
      </w:r>
    </w:p>
    <w:p w:rsidR="00CE67F1" w:rsidRDefault="00CE67F1" w:rsidP="00CE67F1">
      <w:r>
        <w:t xml:space="preserve">  var line = svg.append("line")</w:t>
      </w:r>
    </w:p>
    <w:p w:rsidR="00CE67F1" w:rsidRDefault="00CE67F1" w:rsidP="00CE67F1">
      <w:r>
        <w:t xml:space="preserve">        .attr("x1",x_base)</w:t>
      </w:r>
    </w:p>
    <w:p w:rsidR="00CE67F1" w:rsidRDefault="00CE67F1" w:rsidP="00CE67F1">
      <w:r>
        <w:t xml:space="preserve">        .attr("y1",height_spike)</w:t>
      </w:r>
    </w:p>
    <w:p w:rsidR="00CE67F1" w:rsidRDefault="00CE67F1" w:rsidP="00CE67F1">
      <w:r>
        <w:t xml:space="preserve">        .attr("x2",x_base+width_graph)</w:t>
      </w:r>
    </w:p>
    <w:p w:rsidR="00CE67F1" w:rsidRDefault="00CE67F1" w:rsidP="00CE67F1">
      <w:r>
        <w:t xml:space="preserve">        .attr("y2",height_spike)</w:t>
      </w:r>
    </w:p>
    <w:p w:rsidR="00CE67F1" w:rsidRDefault="00CE67F1" w:rsidP="00CE67F1">
      <w:r>
        <w:t xml:space="preserve">        .attr("stroke","black")</w:t>
      </w:r>
    </w:p>
    <w:p w:rsidR="00CE67F1" w:rsidRDefault="00CE67F1" w:rsidP="00CE67F1">
      <w:r>
        <w:t xml:space="preserve">        .attr("stroke-width",1);</w:t>
      </w:r>
    </w:p>
    <w:p w:rsidR="00CE67F1" w:rsidRDefault="00CE67F1" w:rsidP="00CE67F1">
      <w:r>
        <w:t xml:space="preserve">  for (var i = 0; i &lt; spike_num; i++) {</w:t>
      </w:r>
    </w:p>
    <w:p w:rsidR="00CE67F1" w:rsidRDefault="00CE67F1" w:rsidP="00CE67F1">
      <w:r>
        <w:t xml:space="preserve">       x = (spike_time[i] - onset) / (offset - onset);</w:t>
      </w:r>
    </w:p>
    <w:p w:rsidR="00CE67F1" w:rsidRDefault="00CE67F1" w:rsidP="00CE67F1">
      <w:r>
        <w:t xml:space="preserve">       var line = svg.append("line")</w:t>
      </w:r>
    </w:p>
    <w:p w:rsidR="00CE67F1" w:rsidRDefault="00CE67F1" w:rsidP="00CE67F1">
      <w:r>
        <w:t xml:space="preserve">          .attr("x1",x_base+width_graph * x)</w:t>
      </w:r>
    </w:p>
    <w:p w:rsidR="00CE67F1" w:rsidRDefault="00CE67F1" w:rsidP="00CE67F1">
      <w:r>
        <w:t xml:space="preserve">          .attr("y1",0)</w:t>
      </w:r>
    </w:p>
    <w:p w:rsidR="00CE67F1" w:rsidRDefault="00CE67F1" w:rsidP="00CE67F1">
      <w:r>
        <w:t xml:space="preserve">          .attr("x2",x_base+width_graph * x)</w:t>
      </w:r>
    </w:p>
    <w:p w:rsidR="00CE67F1" w:rsidRDefault="00CE67F1" w:rsidP="00CE67F1">
      <w:r>
        <w:t xml:space="preserve">          .attr("y2",height_spike)</w:t>
      </w:r>
    </w:p>
    <w:p w:rsidR="00CE67F1" w:rsidRDefault="00CE67F1" w:rsidP="00CE67F1">
      <w:r>
        <w:t xml:space="preserve">          .attr("stroke","black")</w:t>
      </w:r>
    </w:p>
    <w:p w:rsidR="00CE67F1" w:rsidRDefault="00CE67F1" w:rsidP="00CE67F1">
      <w:r>
        <w:t xml:space="preserve">          .attr("stroke-width",1);</w:t>
      </w:r>
    </w:p>
    <w:p w:rsidR="00CE67F1" w:rsidRDefault="00CE67F1" w:rsidP="00CE67F1">
      <w:r>
        <w:t xml:space="preserve">  }</w:t>
      </w:r>
    </w:p>
    <w:p w:rsidR="00CE67F1" w:rsidRDefault="00CE67F1" w:rsidP="00CE67F1">
      <w:r>
        <w:t xml:space="preserve"> });</w:t>
      </w:r>
    </w:p>
    <w:p w:rsidR="00CE67F1" w:rsidRDefault="00CE67F1" w:rsidP="00CE67F1">
      <w:r>
        <w:lastRenderedPageBreak/>
        <w:t>}</w:t>
      </w:r>
    </w:p>
    <w:p w:rsidR="00CE67F1" w:rsidRDefault="00CE67F1" w:rsidP="00CE67F1"/>
    <w:p w:rsidR="00CE67F1" w:rsidRDefault="00CE67F1" w:rsidP="00CE67F1">
      <w:r>
        <w:t>// Shimazaki-Shinomoto, Omi-Shinomoto</w:t>
      </w:r>
    </w:p>
    <w:p w:rsidR="00CE67F1" w:rsidRDefault="00CE67F1" w:rsidP="00CE67F1">
      <w:r>
        <w:t>function SSOS(spike_time) {</w:t>
      </w:r>
    </w:p>
    <w:p w:rsidR="00CE67F1" w:rsidRDefault="00CE67F1" w:rsidP="00CE67F1">
      <w:r>
        <w:t xml:space="preserve"> var binsize;</w:t>
      </w:r>
    </w:p>
    <w:p w:rsidR="00CE67F1" w:rsidRDefault="00CE67F1" w:rsidP="00CE67F1">
      <w:r>
        <w:t xml:space="preserve"> var count = new Array();</w:t>
      </w:r>
    </w:p>
    <w:p w:rsidR="00CE67F1" w:rsidRDefault="00CE67F1" w:rsidP="00CE67F1">
      <w:r>
        <w:t xml:space="preserve"> var cost_SS, cost_OS, cost_SS_min, cost_OS_min;</w:t>
      </w:r>
    </w:p>
    <w:p w:rsidR="00CE67F1" w:rsidRDefault="00CE67F1" w:rsidP="00CE67F1">
      <w:r>
        <w:t xml:space="preserve"> var w_av, av, va;</w:t>
      </w:r>
    </w:p>
    <w:p w:rsidR="00CE67F1" w:rsidRDefault="00CE67F1" w:rsidP="00CE67F1">
      <w:r>
        <w:t xml:space="preserve"> var fano;</w:t>
      </w:r>
    </w:p>
    <w:p w:rsidR="00CE67F1" w:rsidRDefault="00CE67F1" w:rsidP="00CE67F1">
      <w:r>
        <w:t xml:space="preserve"> var opt_binsize = new Array(); // [0]:SS, [1]:OS</w:t>
      </w:r>
    </w:p>
    <w:p w:rsidR="00CE67F1" w:rsidRDefault="00CE67F1" w:rsidP="00CE67F1">
      <w:r>
        <w:t xml:space="preserve"> lv = 0;</w:t>
      </w:r>
    </w:p>
    <w:p w:rsidR="00CE67F1" w:rsidRDefault="00CE67F1" w:rsidP="00CE67F1">
      <w:r>
        <w:rPr>
          <w:rFonts w:hint="eastAsia"/>
        </w:rPr>
        <w:t xml:space="preserve"> // </w:t>
      </w:r>
      <w:ins w:id="60" w:author="篠本滋" w:date="2017-11-04T18:50:00Z">
        <w:r w:rsidR="00364A1F">
          <w:t>compute the local variation Lv measuring the irregularity</w:t>
        </w:r>
      </w:ins>
      <w:del w:id="61" w:author="篠本滋" w:date="2017-11-04T18:51:00Z">
        <w:r w:rsidDel="00364A1F">
          <w:rPr>
            <w:rFonts w:hint="eastAsia"/>
          </w:rPr>
          <w:delText>lv</w:delText>
        </w:r>
        <w:r w:rsidDel="00364A1F">
          <w:rPr>
            <w:rFonts w:hint="eastAsia"/>
          </w:rPr>
          <w:delText>の計算</w:delText>
        </w:r>
        <w:r w:rsidDel="00364A1F">
          <w:rPr>
            <w:rFonts w:hint="eastAsia"/>
          </w:rPr>
          <w:delText xml:space="preserve"> </w:delText>
        </w:r>
        <w:r w:rsidDel="00364A1F">
          <w:rPr>
            <w:rFonts w:hint="eastAsia"/>
          </w:rPr>
          <w:delText>パラメータも一緒に判断</w:delText>
        </w:r>
      </w:del>
    </w:p>
    <w:p w:rsidR="00CE67F1" w:rsidRDefault="00CE67F1" w:rsidP="00CE67F1">
      <w:r>
        <w:t xml:space="preserve"> for (var i = 0; i &lt; spike_num - 2; i++) {</w:t>
      </w:r>
    </w:p>
    <w:p w:rsidR="00CE67F1" w:rsidRDefault="00CE67F1" w:rsidP="00CE67F1">
      <w:r>
        <w:t xml:space="preserve">  var interval = new Array(2);</w:t>
      </w:r>
    </w:p>
    <w:p w:rsidR="00CE67F1" w:rsidRDefault="00CE67F1" w:rsidP="00CE67F1">
      <w:r>
        <w:t xml:space="preserve">     interval[0] = spike_time[i + 1] - spike_time[i];</w:t>
      </w:r>
    </w:p>
    <w:p w:rsidR="00CE67F1" w:rsidRDefault="00CE67F1" w:rsidP="00CE67F1">
      <w:r>
        <w:t xml:space="preserve">     interval[1] = spike_time[i + 2] - spike_time[i + 1];</w:t>
      </w:r>
    </w:p>
    <w:p w:rsidR="00CE67F1" w:rsidRDefault="00CE67F1" w:rsidP="00CE67F1">
      <w:r>
        <w:t xml:space="preserve">     if ((interval[0] + interval[1]) != 0) lv += 3 * Math.pow(interval[0] - interval[1], 2.0) / Math.pow(interval[0] + interval[1], 2.0) / (spike_num - 2);</w:t>
      </w:r>
    </w:p>
    <w:p w:rsidR="00CE67F1" w:rsidRDefault="00CE67F1" w:rsidP="00CE67F1">
      <w:r>
        <w:t xml:space="preserve">     else lv += 3.0 / (spike_num - 2);</w:t>
      </w:r>
    </w:p>
    <w:p w:rsidR="00CE67F1" w:rsidRDefault="00CE67F1" w:rsidP="00CE67F1">
      <w:r>
        <w:t xml:space="preserve"> }</w:t>
      </w:r>
    </w:p>
    <w:p w:rsidR="00CE67F1" w:rsidRDefault="00CE67F1" w:rsidP="00CE67F1">
      <w:r>
        <w:t xml:space="preserve"> if (lv &lt; 1) np = "regular";</w:t>
      </w:r>
    </w:p>
    <w:p w:rsidR="00CE67F1" w:rsidRDefault="00CE67F1" w:rsidP="00CE67F1">
      <w:r>
        <w:t xml:space="preserve"> else np = "bursty";</w:t>
      </w:r>
    </w:p>
    <w:p w:rsidR="00CE67F1" w:rsidRDefault="00CE67F1" w:rsidP="00CE67F1">
      <w:r>
        <w:rPr>
          <w:rFonts w:hint="eastAsia"/>
        </w:rPr>
        <w:t xml:space="preserve"> // </w:t>
      </w:r>
      <w:ins w:id="62" w:author="篠本滋" w:date="2017-11-04T18:52:00Z">
        <w:r w:rsidR="00364A1F">
          <w:t>vary the number of bins (max 500)</w:t>
        </w:r>
      </w:ins>
      <w:del w:id="63" w:author="篠本滋" w:date="2017-11-04T18:52:00Z">
        <w:r w:rsidDel="00364A1F">
          <w:rPr>
            <w:rFonts w:hint="eastAsia"/>
          </w:rPr>
          <w:delText>bin</w:delText>
        </w:r>
        <w:r w:rsidDel="00364A1F">
          <w:rPr>
            <w:rFonts w:hint="eastAsia"/>
          </w:rPr>
          <w:delText>の数を変化</w:delText>
        </w:r>
        <w:r w:rsidDel="00364A1F">
          <w:rPr>
            <w:rFonts w:hint="eastAsia"/>
          </w:rPr>
          <w:delText>(</w:delText>
        </w:r>
        <w:r w:rsidDel="00364A1F">
          <w:rPr>
            <w:rFonts w:hint="eastAsia"/>
          </w:rPr>
          <w:delText>最大</w:delText>
        </w:r>
        <w:r w:rsidDel="00364A1F">
          <w:rPr>
            <w:rFonts w:hint="eastAsia"/>
          </w:rPr>
          <w:delText>500)</w:delText>
        </w:r>
      </w:del>
      <w:r>
        <w:rPr>
          <w:rFonts w:hint="eastAsia"/>
        </w:rPr>
        <w:t xml:space="preserve"> </w:t>
      </w:r>
    </w:p>
    <w:p w:rsidR="00CE67F1" w:rsidRDefault="00CE67F1" w:rsidP="00CE67F1"/>
    <w:p w:rsidR="00CE67F1" w:rsidRDefault="00CE67F1" w:rsidP="00CE67F1">
      <w:r>
        <w:t xml:space="preserve"> var TT = spike_time.concat(spike_time.map(function(element) {</w:t>
      </w:r>
    </w:p>
    <w:p w:rsidR="00CE67F1" w:rsidRDefault="00CE67F1" w:rsidP="00CE67F1">
      <w:r>
        <w:t xml:space="preserve">  return element + (offset - onset);</w:t>
      </w:r>
    </w:p>
    <w:p w:rsidR="00CE67F1" w:rsidRDefault="00CE67F1" w:rsidP="00CE67F1">
      <w:r>
        <w:t xml:space="preserve"> }));</w:t>
      </w:r>
    </w:p>
    <w:p w:rsidR="00CE67F1" w:rsidRDefault="00CE67F1" w:rsidP="00CE67F1">
      <w:r>
        <w:lastRenderedPageBreak/>
        <w:t xml:space="preserve"> for (var bin_num = 1; bin_num &lt; max_repeat; bin_num++) {</w:t>
      </w:r>
    </w:p>
    <w:p w:rsidR="00CE67F1" w:rsidRDefault="00CE67F1" w:rsidP="00CE67F1">
      <w:r>
        <w:t xml:space="preserve">  binsize = (offset - onset) / bin_num;</w:t>
      </w:r>
    </w:p>
    <w:p w:rsidR="00CE67F1" w:rsidRDefault="00CE67F1" w:rsidP="00CE67F1">
      <w:r>
        <w:t xml:space="preserve">  cost_SS = 0;</w:t>
      </w:r>
    </w:p>
    <w:p w:rsidR="00CE67F1" w:rsidRDefault="00CE67F1" w:rsidP="00CE67F1">
      <w:r>
        <w:t xml:space="preserve">  cost_OS = 0;</w:t>
      </w:r>
    </w:p>
    <w:p w:rsidR="00CE67F1" w:rsidRDefault="00CE67F1" w:rsidP="00CE67F1">
      <w:r>
        <w:t xml:space="preserve">  for (var cost_count = 0; cost_count &lt; max_count; cost_count++) {</w:t>
      </w:r>
    </w:p>
    <w:p w:rsidR="00CE67F1" w:rsidRDefault="00CE67F1" w:rsidP="00CE67F1">
      <w:r>
        <w:t xml:space="preserve">   start = onset + cost_count * (binsize) / max_count;</w:t>
      </w:r>
    </w:p>
    <w:p w:rsidR="00CE67F1" w:rsidRDefault="00CE67F1" w:rsidP="00CE67F1">
      <w:r>
        <w:t xml:space="preserve">   end = offset + cost_count * (binsize) / max_count;</w:t>
      </w:r>
    </w:p>
    <w:p w:rsidR="00CE67F1" w:rsidRDefault="00CE67F1" w:rsidP="00CE67F1">
      <w:r>
        <w:rPr>
          <w:rFonts w:hint="eastAsia"/>
        </w:rPr>
        <w:t xml:space="preserve">   // </w:t>
      </w:r>
      <w:ins w:id="64" w:author="篠本滋" w:date="2017-11-04T18:52:00Z">
        <w:r w:rsidR="00543111">
          <w:t xml:space="preserve">initialization of </w:t>
        </w:r>
      </w:ins>
      <w:ins w:id="65" w:author="篠本滋" w:date="2017-11-04T18:53:00Z">
        <w:r w:rsidR="00543111">
          <w:t xml:space="preserve">the </w:t>
        </w:r>
      </w:ins>
      <w:ins w:id="66" w:author="篠本滋" w:date="2017-11-04T18:52:00Z">
        <w:r w:rsidR="00543111">
          <w:t>spike count</w:t>
        </w:r>
      </w:ins>
      <w:del w:id="67" w:author="篠本滋" w:date="2017-11-04T18:53:00Z">
        <w:r w:rsidDel="00543111">
          <w:rPr>
            <w:rFonts w:hint="eastAsia"/>
          </w:rPr>
          <w:delText>スパイク数カウントの初期化</w:delText>
        </w:r>
      </w:del>
    </w:p>
    <w:p w:rsidR="00CE67F1" w:rsidRDefault="00CE67F1" w:rsidP="00CE67F1">
      <w:r>
        <w:t xml:space="preserve">   for (i = 0; i &lt; bin_num; i++) {</w:t>
      </w:r>
    </w:p>
    <w:p w:rsidR="00CE67F1" w:rsidRDefault="00CE67F1" w:rsidP="00CE67F1">
      <w:r>
        <w:t xml:space="preserve">    count[i] = 0;</w:t>
      </w:r>
    </w:p>
    <w:p w:rsidR="00CE67F1" w:rsidRDefault="00CE67F1" w:rsidP="00CE67F1">
      <w:r>
        <w:t xml:space="preserve">   }</w:t>
      </w:r>
    </w:p>
    <w:p w:rsidR="00CE67F1" w:rsidRDefault="00CE67F1" w:rsidP="00CE67F1">
      <w:r>
        <w:rPr>
          <w:rFonts w:hint="eastAsia"/>
        </w:rPr>
        <w:t xml:space="preserve">   //</w:t>
      </w:r>
      <w:del w:id="68" w:author="篠本滋" w:date="2017-11-04T18:53:00Z">
        <w:r w:rsidDel="00543111">
          <w:rPr>
            <w:rFonts w:hint="eastAsia"/>
          </w:rPr>
          <w:delText>スパイク数のカウント</w:delText>
        </w:r>
      </w:del>
      <w:ins w:id="69" w:author="篠本滋" w:date="2017-11-04T18:53:00Z">
        <w:r w:rsidR="00543111">
          <w:rPr>
            <w:rFonts w:hint="eastAsia"/>
          </w:rPr>
          <w:t>c</w:t>
        </w:r>
        <w:r w:rsidR="00543111">
          <w:t>ount the number of spikes</w:t>
        </w:r>
      </w:ins>
    </w:p>
    <w:p w:rsidR="00CE67F1" w:rsidRDefault="00CE67F1" w:rsidP="00CE67F1">
      <w:r>
        <w:t xml:space="preserve">   for (i = 0; TT[i] &lt; end; i++) {</w:t>
      </w:r>
    </w:p>
    <w:p w:rsidR="00CE67F1" w:rsidRDefault="00CE67F1" w:rsidP="00CE67F1">
      <w:r>
        <w:t xml:space="preserve">    if (TT[i] &gt;= start) {</w:t>
      </w:r>
    </w:p>
    <w:p w:rsidR="00CE67F1" w:rsidRDefault="00CE67F1" w:rsidP="00CE67F1">
      <w:r>
        <w:t xml:space="preserve">     count[Math.floor((TT[i] - start) / binsize)]++;</w:t>
      </w:r>
    </w:p>
    <w:p w:rsidR="00CE67F1" w:rsidRDefault="00CE67F1" w:rsidP="00CE67F1">
      <w:r>
        <w:t xml:space="preserve">    }</w:t>
      </w:r>
    </w:p>
    <w:p w:rsidR="00CE67F1" w:rsidRDefault="00CE67F1" w:rsidP="00CE67F1">
      <w:r>
        <w:t xml:space="preserve">   }</w:t>
      </w:r>
    </w:p>
    <w:p w:rsidR="00CE67F1" w:rsidRDefault="00CE67F1" w:rsidP="00CE67F1">
      <w:r>
        <w:rPr>
          <w:rFonts w:hint="eastAsia"/>
        </w:rPr>
        <w:t xml:space="preserve">   // </w:t>
      </w:r>
      <w:ins w:id="70" w:author="篠本滋" w:date="2017-11-04T18:55:00Z">
        <w:r w:rsidR="00543111">
          <w:t xml:space="preserve">computing the </w:t>
        </w:r>
      </w:ins>
      <w:ins w:id="71" w:author="篠本滋" w:date="2017-11-04T18:53:00Z">
        <w:r w:rsidR="00543111">
          <w:t xml:space="preserve">mean and variance of </w:t>
        </w:r>
      </w:ins>
      <w:ins w:id="72" w:author="篠本滋" w:date="2017-11-04T18:54:00Z">
        <w:r w:rsidR="00543111">
          <w:t xml:space="preserve">the numbers of </w:t>
        </w:r>
      </w:ins>
      <w:ins w:id="73" w:author="篠本滋" w:date="2017-11-04T18:53:00Z">
        <w:r w:rsidR="00543111">
          <w:t>spike</w:t>
        </w:r>
      </w:ins>
      <w:ins w:id="74" w:author="篠本滋" w:date="2017-11-04T18:54:00Z">
        <w:r w:rsidR="00543111">
          <w:t>s in a bin</w:t>
        </w:r>
      </w:ins>
      <w:del w:id="75" w:author="篠本滋" w:date="2017-11-04T18:54:00Z">
        <w:r w:rsidDel="00543111">
          <w:rPr>
            <w:rFonts w:hint="eastAsia"/>
          </w:rPr>
          <w:delText>bin</w:delText>
        </w:r>
        <w:r w:rsidDel="00543111">
          <w:rPr>
            <w:rFonts w:hint="eastAsia"/>
          </w:rPr>
          <w:delText>のスパイク数の平均、分散を計算</w:delText>
        </w:r>
      </w:del>
    </w:p>
    <w:p w:rsidR="00CE67F1" w:rsidRDefault="00CE67F1" w:rsidP="00CE67F1">
      <w:r>
        <w:t xml:space="preserve">   av = 0;</w:t>
      </w:r>
    </w:p>
    <w:p w:rsidR="00CE67F1" w:rsidRDefault="00CE67F1" w:rsidP="00CE67F1">
      <w:r>
        <w:t xml:space="preserve">   va = 0;</w:t>
      </w:r>
    </w:p>
    <w:p w:rsidR="00CE67F1" w:rsidRDefault="00CE67F1" w:rsidP="00CE67F1">
      <w:r>
        <w:t xml:space="preserve">   w_av = 0;</w:t>
      </w:r>
    </w:p>
    <w:p w:rsidR="00CE67F1" w:rsidRDefault="00CE67F1" w:rsidP="00CE67F1">
      <w:r>
        <w:t xml:space="preserve">   for (i = 0; i &lt; bin_num; i++) {</w:t>
      </w:r>
    </w:p>
    <w:p w:rsidR="00CE67F1" w:rsidRDefault="00CE67F1" w:rsidP="00CE67F1">
      <w:r>
        <w:t xml:space="preserve">    if (count[i] &gt; 2) {</w:t>
      </w:r>
    </w:p>
    <w:p w:rsidR="00CE67F1" w:rsidRDefault="00CE67F1" w:rsidP="00CE67F1">
      <w:r>
        <w:t xml:space="preserve">     fano = 2.0 * lv / (3.0 - lv);</w:t>
      </w:r>
    </w:p>
    <w:p w:rsidR="00CE67F1" w:rsidRDefault="00CE67F1" w:rsidP="00CE67F1">
      <w:r>
        <w:t xml:space="preserve">    } else {</w:t>
      </w:r>
    </w:p>
    <w:p w:rsidR="00CE67F1" w:rsidRDefault="00CE67F1" w:rsidP="00CE67F1">
      <w:r>
        <w:t xml:space="preserve">     fano = 1.0;</w:t>
      </w:r>
    </w:p>
    <w:p w:rsidR="00CE67F1" w:rsidRDefault="00CE67F1" w:rsidP="00CE67F1">
      <w:r>
        <w:t xml:space="preserve">    }</w:t>
      </w:r>
    </w:p>
    <w:p w:rsidR="00CE67F1" w:rsidRDefault="00CE67F1" w:rsidP="00CE67F1">
      <w:r>
        <w:lastRenderedPageBreak/>
        <w:t xml:space="preserve">    w_av += fano * count[i] / bin_num;</w:t>
      </w:r>
    </w:p>
    <w:p w:rsidR="00CE67F1" w:rsidRDefault="00CE67F1" w:rsidP="00CE67F1">
      <w:r>
        <w:t xml:space="preserve">    av += count[i] / bin_num;</w:t>
      </w:r>
    </w:p>
    <w:p w:rsidR="00CE67F1" w:rsidRDefault="00CE67F1" w:rsidP="00CE67F1">
      <w:r>
        <w:t xml:space="preserve">    va += count[i] * count[i] / bin_num;</w:t>
      </w:r>
    </w:p>
    <w:p w:rsidR="00CE67F1" w:rsidRDefault="00CE67F1" w:rsidP="00CE67F1">
      <w:r>
        <w:t xml:space="preserve">   }</w:t>
      </w:r>
    </w:p>
    <w:p w:rsidR="00CE67F1" w:rsidRDefault="00CE67F1" w:rsidP="00CE67F1">
      <w:r>
        <w:rPr>
          <w:rFonts w:hint="eastAsia"/>
        </w:rPr>
        <w:t xml:space="preserve">   // </w:t>
      </w:r>
      <w:ins w:id="76" w:author="篠本滋" w:date="2017-11-04T18:55:00Z">
        <w:r w:rsidR="00543111">
          <w:t>computing the cost function</w:t>
        </w:r>
      </w:ins>
      <w:del w:id="77" w:author="篠本滋" w:date="2017-11-04T18:55:00Z">
        <w:r w:rsidDel="00543111">
          <w:rPr>
            <w:rFonts w:hint="eastAsia"/>
          </w:rPr>
          <w:delText>コスト関数の計算</w:delText>
        </w:r>
      </w:del>
    </w:p>
    <w:p w:rsidR="00CE67F1" w:rsidRDefault="00CE67F1" w:rsidP="00CE67F1">
      <w:r>
        <w:t xml:space="preserve">   cost_SS += (2.0 * av - (va - av * av)) / (binsize * binsize);</w:t>
      </w:r>
    </w:p>
    <w:p w:rsidR="00CE67F1" w:rsidRDefault="00CE67F1" w:rsidP="00CE67F1">
      <w:r>
        <w:t xml:space="preserve">   cost_OS += (2.0 * w_av - (va - av * av)) / (binsize*binsize);</w:t>
      </w:r>
    </w:p>
    <w:p w:rsidR="00CE67F1" w:rsidRDefault="00CE67F1" w:rsidP="00CE67F1">
      <w:r>
        <w:t xml:space="preserve">  }</w:t>
      </w:r>
    </w:p>
    <w:p w:rsidR="00CE67F1" w:rsidRDefault="00CE67F1" w:rsidP="00CE67F1">
      <w:r>
        <w:t xml:space="preserve">  cost_SS /= max_count</w:t>
      </w:r>
    </w:p>
    <w:p w:rsidR="00CE67F1" w:rsidRDefault="00CE67F1" w:rsidP="00CE67F1">
      <w:r>
        <w:t xml:space="preserve">  cost_OS /= max_count</w:t>
      </w:r>
    </w:p>
    <w:p w:rsidR="00CE67F1" w:rsidRDefault="00CE67F1" w:rsidP="00CE67F1">
      <w:r>
        <w:rPr>
          <w:rFonts w:hint="eastAsia"/>
        </w:rPr>
        <w:t xml:space="preserve">  // </w:t>
      </w:r>
      <w:ins w:id="78" w:author="篠本滋" w:date="2017-11-04T18:55:00Z">
        <w:r w:rsidR="00543111">
          <w:t>updates if the cost is smaller</w:t>
        </w:r>
      </w:ins>
      <w:del w:id="79" w:author="篠本滋" w:date="2017-11-04T18:56:00Z">
        <w:r w:rsidDel="00543111">
          <w:rPr>
            <w:rFonts w:hint="eastAsia"/>
          </w:rPr>
          <w:delText>コストが小さければ更新</w:delText>
        </w:r>
      </w:del>
    </w:p>
    <w:p w:rsidR="00CE67F1" w:rsidRDefault="00CE67F1" w:rsidP="00CE67F1">
      <w:r>
        <w:t xml:space="preserve">  if (cost_SS &lt; cost_SS_min || bin_num == 1) {</w:t>
      </w:r>
    </w:p>
    <w:p w:rsidR="00CE67F1" w:rsidRDefault="00CE67F1" w:rsidP="00CE67F1">
      <w:r>
        <w:t xml:space="preserve">   cost_SS_min = cost_SS;</w:t>
      </w:r>
    </w:p>
    <w:p w:rsidR="00CE67F1" w:rsidRDefault="00CE67F1" w:rsidP="00CE67F1">
      <w:r>
        <w:t xml:space="preserve">   opt_binsize[0] = binsize;</w:t>
      </w:r>
    </w:p>
    <w:p w:rsidR="00CE67F1" w:rsidRDefault="00CE67F1" w:rsidP="00CE67F1">
      <w:r>
        <w:t xml:space="preserve">  }</w:t>
      </w:r>
    </w:p>
    <w:p w:rsidR="00CE67F1" w:rsidRDefault="00CE67F1" w:rsidP="00CE67F1">
      <w:r>
        <w:t xml:space="preserve">  if (cost_OS &lt; cost_OS_min || bin_num == 1) {</w:t>
      </w:r>
    </w:p>
    <w:p w:rsidR="00CE67F1" w:rsidRDefault="00CE67F1" w:rsidP="00CE67F1">
      <w:r>
        <w:t xml:space="preserve">   cost_OS_min = cost_OS;</w:t>
      </w:r>
    </w:p>
    <w:p w:rsidR="00CE67F1" w:rsidRDefault="00CE67F1" w:rsidP="00CE67F1">
      <w:r>
        <w:t xml:space="preserve">   opt_binsize[1] = binsize;</w:t>
      </w:r>
    </w:p>
    <w:p w:rsidR="00CE67F1" w:rsidRDefault="00CE67F1" w:rsidP="00CE67F1">
      <w:r>
        <w:t xml:space="preserve">  }</w:t>
      </w:r>
    </w:p>
    <w:p w:rsidR="00CE67F1" w:rsidRDefault="00CE67F1" w:rsidP="00CE67F1">
      <w:r>
        <w:t xml:space="preserve"> }</w:t>
      </w:r>
    </w:p>
    <w:p w:rsidR="00CE67F1" w:rsidRDefault="00CE67F1" w:rsidP="00CE67F1">
      <w:r>
        <w:t xml:space="preserve"> return opt_binsize;</w:t>
      </w:r>
    </w:p>
    <w:p w:rsidR="00CE67F1" w:rsidRDefault="00CE67F1" w:rsidP="00CE67F1">
      <w:r>
        <w:t>}</w:t>
      </w:r>
    </w:p>
    <w:p w:rsidR="00CE67F1" w:rsidRDefault="00CE67F1" w:rsidP="00CE67F1"/>
    <w:p w:rsidR="00CE67F1" w:rsidRDefault="00CE67F1" w:rsidP="00CE67F1">
      <w:r>
        <w:rPr>
          <w:rFonts w:hint="eastAsia"/>
        </w:rPr>
        <w:t>//</w:t>
      </w:r>
      <w:del w:id="80" w:author="篠本滋" w:date="2017-11-04T18:56:00Z">
        <w:r w:rsidDel="00543111">
          <w:rPr>
            <w:rFonts w:hint="eastAsia"/>
          </w:rPr>
          <w:delText>カーネル法</w:delText>
        </w:r>
      </w:del>
      <w:ins w:id="81" w:author="篠本滋" w:date="2017-11-04T18:56:00Z">
        <w:r w:rsidR="00543111">
          <w:rPr>
            <w:rFonts w:hint="eastAsia"/>
          </w:rPr>
          <w:t xml:space="preserve"> </w:t>
        </w:r>
        <w:r w:rsidR="00543111">
          <w:t>kernel smoother</w:t>
        </w:r>
      </w:ins>
    </w:p>
    <w:p w:rsidR="00CE67F1" w:rsidRDefault="00CE67F1" w:rsidP="00CE67F1">
      <w:r>
        <w:t>function Kernel(spike_time){</w:t>
      </w:r>
    </w:p>
    <w:p w:rsidR="00CE67F1" w:rsidRDefault="00CE67F1" w:rsidP="00CE67F1">
      <w:r>
        <w:t xml:space="preserve"> var width = new Array(50);</w:t>
      </w:r>
    </w:p>
    <w:p w:rsidR="00CE67F1" w:rsidRDefault="00CE67F1" w:rsidP="00CE67F1">
      <w:r>
        <w:t xml:space="preserve"> var cost = new Array(width.length);</w:t>
      </w:r>
    </w:p>
    <w:p w:rsidR="00CE67F1" w:rsidRDefault="00CE67F1" w:rsidP="00CE67F1">
      <w:r>
        <w:lastRenderedPageBreak/>
        <w:t xml:space="preserve"> var cost_min,min_index;</w:t>
      </w:r>
    </w:p>
    <w:p w:rsidR="00CE67F1" w:rsidRDefault="00CE67F1" w:rsidP="00CE67F1">
      <w:r>
        <w:t xml:space="preserve"> for (var i=0; i&lt;width.length; i++) {</w:t>
      </w:r>
    </w:p>
    <w:p w:rsidR="00CE67F1" w:rsidRDefault="00CE67F1" w:rsidP="00CE67F1">
      <w:r>
        <w:t xml:space="preserve">  width[i] = (offset - onset) / (i+1);</w:t>
      </w:r>
    </w:p>
    <w:p w:rsidR="00CE67F1" w:rsidRDefault="00CE67F1" w:rsidP="00CE67F1">
      <w:r>
        <w:t xml:space="preserve">  cost[i] = KernelCost(spike_time, width[i]);</w:t>
      </w:r>
    </w:p>
    <w:p w:rsidR="00CE67F1" w:rsidRDefault="00CE67F1" w:rsidP="00CE67F1">
      <w:r>
        <w:t xml:space="preserve">  if(cost[i]&lt;cost_min || i==0){</w:t>
      </w:r>
    </w:p>
    <w:p w:rsidR="00CE67F1" w:rsidRDefault="00CE67F1" w:rsidP="00CE67F1">
      <w:r>
        <w:t xml:space="preserve">   cost_min = cost[i];</w:t>
      </w:r>
    </w:p>
    <w:p w:rsidR="00CE67F1" w:rsidRDefault="00CE67F1" w:rsidP="00CE67F1">
      <w:r>
        <w:t xml:space="preserve">   min_index = i;</w:t>
      </w:r>
    </w:p>
    <w:p w:rsidR="00CE67F1" w:rsidRDefault="00CE67F1" w:rsidP="00CE67F1">
      <w:r>
        <w:t xml:space="preserve">  }</w:t>
      </w:r>
    </w:p>
    <w:p w:rsidR="00CE67F1" w:rsidRDefault="00CE67F1" w:rsidP="00CE67F1">
      <w:r>
        <w:t xml:space="preserve"> }</w:t>
      </w:r>
    </w:p>
    <w:p w:rsidR="00CE67F1" w:rsidRDefault="00CE67F1" w:rsidP="00CE67F1">
      <w:r>
        <w:t xml:space="preserve"> return width[min_index];</w:t>
      </w:r>
    </w:p>
    <w:p w:rsidR="00CE67F1" w:rsidRDefault="00CE67F1" w:rsidP="00CE67F1">
      <w:r>
        <w:t>}</w:t>
      </w:r>
    </w:p>
    <w:p w:rsidR="00CE67F1" w:rsidRDefault="00CE67F1" w:rsidP="00CE67F1"/>
    <w:p w:rsidR="00CE67F1" w:rsidRDefault="00CE67F1" w:rsidP="00CE67F1">
      <w:r>
        <w:rPr>
          <w:rFonts w:hint="eastAsia"/>
        </w:rPr>
        <w:t xml:space="preserve">// </w:t>
      </w:r>
      <w:del w:id="82" w:author="篠本滋" w:date="2017-11-04T18:56:00Z">
        <w:r w:rsidDel="00543111">
          <w:rPr>
            <w:rFonts w:hint="eastAsia"/>
          </w:rPr>
          <w:delText>カーネル法コスト関数</w:delText>
        </w:r>
      </w:del>
      <w:ins w:id="83" w:author="篠本滋" w:date="2017-11-04T18:56:00Z">
        <w:r w:rsidR="00543111">
          <w:rPr>
            <w:rFonts w:hint="eastAsia"/>
          </w:rPr>
          <w:t>c</w:t>
        </w:r>
        <w:r w:rsidR="00543111">
          <w:t>ost function of the kernel smoother</w:t>
        </w:r>
      </w:ins>
    </w:p>
    <w:p w:rsidR="00CE67F1" w:rsidRDefault="00CE67F1" w:rsidP="00CE67F1">
      <w:r>
        <w:t>function KernelCost(spike_time, width) {</w:t>
      </w:r>
    </w:p>
    <w:p w:rsidR="00CE67F1" w:rsidRDefault="00CE67F1" w:rsidP="00CE67F1">
      <w:r>
        <w:t xml:space="preserve"> var A = 0; </w:t>
      </w:r>
    </w:p>
    <w:p w:rsidR="00CE67F1" w:rsidRDefault="00CE67F1" w:rsidP="00CE67F1">
      <w:r>
        <w:t xml:space="preserve"> for (var i=0; i&lt;spike_time.length; i++) {</w:t>
      </w:r>
    </w:p>
    <w:p w:rsidR="00CE67F1" w:rsidRDefault="00CE67F1" w:rsidP="00CE67F1">
      <w:r>
        <w:t xml:space="preserve">  for (var j=i+1; j&lt;spike_time.length; j++) {</w:t>
      </w:r>
    </w:p>
    <w:p w:rsidR="00CE67F1" w:rsidRDefault="00CE67F1" w:rsidP="00CE67F1">
      <w:r>
        <w:t xml:space="preserve">   var x = spike_time[i]-spike_time[j];</w:t>
      </w:r>
    </w:p>
    <w:p w:rsidR="00CE67F1" w:rsidRDefault="00CE67F1" w:rsidP="00CE67F1">
      <w:r>
        <w:t xml:space="preserve">   if (x &lt; 5*width) {</w:t>
      </w:r>
    </w:p>
    <w:p w:rsidR="00CE67F1" w:rsidRDefault="00CE67F1" w:rsidP="00CE67F1">
      <w:r>
        <w:t xml:space="preserve">    A = A + 2*Math.exp(-x*x/4/width/width) - 4*Math.sqrt(2)*Math.exp(-x*x/2/width/width);</w:t>
      </w:r>
    </w:p>
    <w:p w:rsidR="00CE67F1" w:rsidRDefault="00CE67F1" w:rsidP="00CE67F1">
      <w:r>
        <w:t xml:space="preserve">   }</w:t>
      </w:r>
    </w:p>
    <w:p w:rsidR="00CE67F1" w:rsidRDefault="00CE67F1" w:rsidP="00CE67F1">
      <w:r>
        <w:t xml:space="preserve">  }</w:t>
      </w:r>
    </w:p>
    <w:p w:rsidR="00CE67F1" w:rsidRDefault="00CE67F1" w:rsidP="00CE67F1">
      <w:r>
        <w:t xml:space="preserve"> }</w:t>
      </w:r>
    </w:p>
    <w:p w:rsidR="00CE67F1" w:rsidRDefault="00CE67F1" w:rsidP="00CE67F1">
      <w:r>
        <w:t xml:space="preserve"> return (spike_time.length/width + A/width) / 2 / Math.sqrt(Math.PI);</w:t>
      </w:r>
    </w:p>
    <w:p w:rsidR="00CE67F1" w:rsidRDefault="00CE67F1" w:rsidP="00CE67F1">
      <w:r>
        <w:t>}</w:t>
      </w:r>
    </w:p>
    <w:p w:rsidR="00CE67F1" w:rsidRDefault="00CE67F1" w:rsidP="00CE67F1"/>
    <w:p w:rsidR="00CE67F1" w:rsidRDefault="00CE67F1" w:rsidP="00CE67F1">
      <w:r>
        <w:t>function Bayes(spike_time){</w:t>
      </w:r>
    </w:p>
    <w:p w:rsidR="00CE67F1" w:rsidRDefault="00CE67F1" w:rsidP="00CE67F1">
      <w:r>
        <w:lastRenderedPageBreak/>
        <w:t xml:space="preserve"> var n=0; // 10^n &lt; x &lt; 10^(n+1)</w:t>
      </w:r>
    </w:p>
    <w:p w:rsidR="00CE67F1" w:rsidRDefault="00CE67F1" w:rsidP="00CE67F1">
      <w:r>
        <w:t xml:space="preserve"> if(offset-onset&gt;1){</w:t>
      </w:r>
    </w:p>
    <w:p w:rsidR="00CE67F1" w:rsidRDefault="00CE67F1" w:rsidP="00CE67F1">
      <w:r>
        <w:t xml:space="preserve">  while((spike_time[spike_time.length-1]-spike_time[0])&gt;Math.pow(10,n+1)){</w:t>
      </w:r>
    </w:p>
    <w:p w:rsidR="00CE67F1" w:rsidRDefault="00CE67F1" w:rsidP="00CE67F1">
      <w:r>
        <w:t xml:space="preserve">   n += 1;</w:t>
      </w:r>
    </w:p>
    <w:p w:rsidR="00CE67F1" w:rsidRDefault="00CE67F1" w:rsidP="00CE67F1">
      <w:r>
        <w:t xml:space="preserve">  }</w:t>
      </w:r>
    </w:p>
    <w:p w:rsidR="00CE67F1" w:rsidRDefault="00CE67F1" w:rsidP="00CE67F1">
      <w:r>
        <w:t xml:space="preserve"> }else{</w:t>
      </w:r>
    </w:p>
    <w:p w:rsidR="00CE67F1" w:rsidRDefault="00CE67F1" w:rsidP="00CE67F1">
      <w:r>
        <w:t xml:space="preserve">  while((spike_time[spike_time.length-1]-spike_time[0])&lt;Math.pow(10,n)){</w:t>
      </w:r>
    </w:p>
    <w:p w:rsidR="00CE67F1" w:rsidRDefault="00CE67F1" w:rsidP="00CE67F1">
      <w:r>
        <w:t xml:space="preserve">   n -= 1;</w:t>
      </w:r>
    </w:p>
    <w:p w:rsidR="00CE67F1" w:rsidRDefault="00CE67F1" w:rsidP="00CE67F1">
      <w:r>
        <w:t xml:space="preserve">  }</w:t>
      </w:r>
    </w:p>
    <w:p w:rsidR="00CE67F1" w:rsidRDefault="00CE67F1" w:rsidP="00CE67F1">
      <w:r>
        <w:t xml:space="preserve"> }</w:t>
      </w:r>
    </w:p>
    <w:p w:rsidR="00CE67F1" w:rsidRDefault="00CE67F1" w:rsidP="00CE67F1">
      <w:r>
        <w:t>}</w:t>
      </w:r>
    </w:p>
    <w:p w:rsidR="00CE67F1" w:rsidRDefault="00CE67F1" w:rsidP="00CE67F1"/>
    <w:p w:rsidR="00CE67F1" w:rsidRDefault="00CE67F1" w:rsidP="00CE67F1">
      <w:r>
        <w:t>function DrawGraph_SSOS(spike_time){</w:t>
      </w:r>
    </w:p>
    <w:p w:rsidR="00CE67F1" w:rsidRDefault="00CE67F1" w:rsidP="00CE67F1">
      <w:r>
        <w:t xml:space="preserve"> //SS</w:t>
      </w:r>
    </w:p>
    <w:p w:rsidR="00CE67F1" w:rsidRDefault="00CE67F1" w:rsidP="00CE67F1">
      <w:r>
        <w:t xml:space="preserve"> var wrap = d3.select('#graph_SS');</w:t>
      </w:r>
    </w:p>
    <w:p w:rsidR="00CE67F1" w:rsidRDefault="00CE67F1" w:rsidP="00CE67F1">
      <w:r>
        <w:rPr>
          <w:rFonts w:hint="eastAsia"/>
        </w:rPr>
        <w:t xml:space="preserve"> wrap.select("svg").remove(); // </w:t>
      </w:r>
      <w:del w:id="84" w:author="篠本滋" w:date="2017-11-04T18:56:00Z">
        <w:r w:rsidDel="00543111">
          <w:rPr>
            <w:rFonts w:hint="eastAsia"/>
          </w:rPr>
          <w:delText>初期化</w:delText>
        </w:r>
      </w:del>
      <w:ins w:id="85" w:author="篠本滋" w:date="2017-11-04T18:56:00Z">
        <w:r w:rsidR="00543111">
          <w:rPr>
            <w:rFonts w:hint="eastAsia"/>
          </w:rPr>
          <w:t>i</w:t>
        </w:r>
        <w:r w:rsidR="00543111">
          <w:t>nitialization</w:t>
        </w:r>
      </w:ins>
    </w:p>
    <w:p w:rsidR="00CE67F1" w:rsidRDefault="00CE67F1" w:rsidP="00CE67F1">
      <w:r>
        <w:t xml:space="preserve"> var svg = wrap.append("svg").attr("width",x_base+width_graph).attr("height",height_graph);</w:t>
      </w:r>
    </w:p>
    <w:p w:rsidR="00CE67F1" w:rsidRDefault="00CE67F1" w:rsidP="00CE67F1">
      <w:r>
        <w:t xml:space="preserve"> </w:t>
      </w:r>
    </w:p>
    <w:p w:rsidR="00CE67F1" w:rsidRDefault="00CE67F1" w:rsidP="00CE67F1">
      <w:r>
        <w:t xml:space="preserve"> var opt = new Array();</w:t>
      </w:r>
    </w:p>
    <w:p w:rsidR="00CE67F1" w:rsidRDefault="00CE67F1" w:rsidP="00CE67F1">
      <w:r>
        <w:t xml:space="preserve"> opt = SSOS(spike_time);</w:t>
      </w:r>
    </w:p>
    <w:p w:rsidR="00CE67F1" w:rsidRDefault="00CE67F1" w:rsidP="00CE67F1">
      <w:r>
        <w:t xml:space="preserve"> var opt_rate_SS = new Array();</w:t>
      </w:r>
    </w:p>
    <w:p w:rsidR="00CE67F1" w:rsidRDefault="00CE67F1" w:rsidP="00CE67F1">
      <w:r>
        <w:t xml:space="preserve"> var rate_max = EstimateRate(spike_time, opt[0], opt_rate_SS);</w:t>
      </w:r>
    </w:p>
    <w:p w:rsidR="00CE67F1" w:rsidRDefault="00CE67F1" w:rsidP="00CE67F1">
      <w:r>
        <w:t xml:space="preserve"> var x,y,xx,yy;</w:t>
      </w:r>
    </w:p>
    <w:p w:rsidR="00CE67F1" w:rsidRDefault="00CE67F1" w:rsidP="00CE67F1">
      <w:r>
        <w:t xml:space="preserve"> for (var i = 0; i &lt; opt_rate_SS.length; i++) {</w:t>
      </w:r>
    </w:p>
    <w:p w:rsidR="00CE67F1" w:rsidRDefault="00CE67F1" w:rsidP="00CE67F1">
      <w:r>
        <w:t xml:space="preserve">     x = i * opt[0] / (offset - onset);</w:t>
      </w:r>
    </w:p>
    <w:p w:rsidR="00CE67F1" w:rsidRDefault="00CE67F1" w:rsidP="00CE67F1">
      <w:r>
        <w:t xml:space="preserve">     y = opt_rate_SS[i] / rate_max;</w:t>
      </w:r>
    </w:p>
    <w:p w:rsidR="00CE67F1" w:rsidRDefault="00CE67F1" w:rsidP="00CE67F1">
      <w:r>
        <w:t xml:space="preserve">     xx = x_base + width_graph * x;</w:t>
      </w:r>
    </w:p>
    <w:p w:rsidR="00CE67F1" w:rsidRDefault="00CE67F1" w:rsidP="00CE67F1">
      <w:r>
        <w:lastRenderedPageBreak/>
        <w:t xml:space="preserve">     yy = height_hist * y;</w:t>
      </w:r>
    </w:p>
    <w:p w:rsidR="00CE67F1" w:rsidRDefault="00CE67F1" w:rsidP="00CE67F1">
      <w:r>
        <w:t xml:space="preserve">     if (onset + (i + 1) * opt[0] &lt; offset){</w:t>
      </w:r>
    </w:p>
    <w:p w:rsidR="00CE67F1" w:rsidRDefault="00CE67F1" w:rsidP="00CE67F1">
      <w:r>
        <w:t xml:space="preserve">      svg.append("rect").attr("x", xx).attr("y", height_graph-yy).attr("width", width_graph * opt[0] / (offset - onset)).attr("height", yy).attr("fill","#87CEFA").attr("stroke","#67AEDA");</w:t>
      </w:r>
    </w:p>
    <w:p w:rsidR="00CE67F1" w:rsidRDefault="00CE67F1" w:rsidP="00CE67F1">
      <w:r>
        <w:t xml:space="preserve">     }else{</w:t>
      </w:r>
    </w:p>
    <w:p w:rsidR="00CE67F1" w:rsidRDefault="00CE67F1" w:rsidP="00CE67F1">
      <w:r>
        <w:t xml:space="preserve">      svg.append("rect").attr("x", xx).attr("y", height_graph-height_hist * y).attr("width", width_graph - width_graph * x).attr("height", height_hist * y).attr("fill","#87CEFA").attr("stroke","#67AEDA");</w:t>
      </w:r>
    </w:p>
    <w:p w:rsidR="00CE67F1" w:rsidRDefault="00CE67F1" w:rsidP="00CE67F1">
      <w:r>
        <w:t xml:space="preserve">     }</w:t>
      </w:r>
    </w:p>
    <w:p w:rsidR="00CE67F1" w:rsidRDefault="00CE67F1" w:rsidP="00CE67F1"/>
    <w:p w:rsidR="00CE67F1" w:rsidRDefault="00CE67F1" w:rsidP="00CE67F1">
      <w:r>
        <w:t xml:space="preserve"> }</w:t>
      </w:r>
    </w:p>
    <w:p w:rsidR="00CE67F1" w:rsidRDefault="00CE67F1" w:rsidP="00CE67F1">
      <w:r>
        <w:t xml:space="preserve"> svg.append("rect").attr("x", x_base).attr("y", 0).attr("width", width_graph).attr("height", height_graph).attr("stroke","black").attr("stroke-width",1).attr("fill","none");</w:t>
      </w:r>
    </w:p>
    <w:p w:rsidR="00CE67F1" w:rsidRDefault="00CE67F1" w:rsidP="00CE67F1">
      <w:r>
        <w:t xml:space="preserve"> document.getElementById("optimal_SS").innerHTML = "Optimal bin size = &lt;font color=\"red\"&gt;" + opt[0].toFixed(2) + "&lt;/font&gt;";</w:t>
      </w:r>
    </w:p>
    <w:p w:rsidR="00CE67F1" w:rsidRDefault="00CE67F1" w:rsidP="00CE67F1"/>
    <w:p w:rsidR="00CE67F1" w:rsidRDefault="00CE67F1" w:rsidP="00CE67F1">
      <w:r>
        <w:t xml:space="preserve"> time_old[2] = new Date().getTime();</w:t>
      </w:r>
    </w:p>
    <w:p w:rsidR="00CE67F1" w:rsidRDefault="00CE67F1" w:rsidP="00CE67F1">
      <w:r>
        <w:t xml:space="preserve"> </w:t>
      </w:r>
    </w:p>
    <w:p w:rsidR="00CE67F1" w:rsidRDefault="00CE67F1" w:rsidP="00CE67F1">
      <w:r>
        <w:t xml:space="preserve"> //OS</w:t>
      </w:r>
    </w:p>
    <w:p w:rsidR="00CE67F1" w:rsidRDefault="00CE67F1" w:rsidP="00CE67F1">
      <w:r>
        <w:t xml:space="preserve"> wrap = d3.select('#graph_OS');</w:t>
      </w:r>
    </w:p>
    <w:p w:rsidR="00CE67F1" w:rsidRDefault="00CE67F1" w:rsidP="00CE67F1">
      <w:r>
        <w:rPr>
          <w:rFonts w:hint="eastAsia"/>
        </w:rPr>
        <w:t xml:space="preserve"> wrap.select("svg").remove(); // </w:t>
      </w:r>
      <w:del w:id="86" w:author="篠本滋" w:date="2017-11-04T18:57:00Z">
        <w:r w:rsidDel="00543111">
          <w:rPr>
            <w:rFonts w:hint="eastAsia"/>
          </w:rPr>
          <w:delText>初期化</w:delText>
        </w:r>
      </w:del>
      <w:ins w:id="87" w:author="篠本滋" w:date="2017-11-04T18:57:00Z">
        <w:r w:rsidR="00543111">
          <w:rPr>
            <w:rFonts w:hint="eastAsia"/>
          </w:rPr>
          <w:t>i</w:t>
        </w:r>
        <w:r w:rsidR="00543111">
          <w:t>nitialization</w:t>
        </w:r>
      </w:ins>
    </w:p>
    <w:p w:rsidR="00CE67F1" w:rsidRDefault="00CE67F1" w:rsidP="00CE67F1">
      <w:r>
        <w:t xml:space="preserve"> svg = wrap.append("svg").attr("width",x_base+width_graph).attr("height",height_graph);</w:t>
      </w:r>
    </w:p>
    <w:p w:rsidR="00CE67F1" w:rsidRDefault="00CE67F1" w:rsidP="00CE67F1">
      <w:r>
        <w:t xml:space="preserve"> </w:t>
      </w:r>
    </w:p>
    <w:p w:rsidR="00CE67F1" w:rsidRDefault="00CE67F1" w:rsidP="00CE67F1">
      <w:r>
        <w:t xml:space="preserve"> var opt_rate_OS = new Array();</w:t>
      </w:r>
    </w:p>
    <w:p w:rsidR="00CE67F1" w:rsidRDefault="00CE67F1" w:rsidP="00CE67F1">
      <w:r>
        <w:t xml:space="preserve"> rate_max = EstimateRate(spike_time, opt[1], opt_rate_OS);</w:t>
      </w:r>
    </w:p>
    <w:p w:rsidR="00CE67F1" w:rsidRDefault="00CE67F1" w:rsidP="00CE67F1">
      <w:r>
        <w:t xml:space="preserve"> for (var i = 0; i &lt; opt_rate_OS.length; i++) {</w:t>
      </w:r>
    </w:p>
    <w:p w:rsidR="00CE67F1" w:rsidRDefault="00CE67F1" w:rsidP="00CE67F1">
      <w:r>
        <w:t xml:space="preserve">     x = i * opt[1] / (offset - onset);</w:t>
      </w:r>
    </w:p>
    <w:p w:rsidR="00CE67F1" w:rsidRDefault="00CE67F1" w:rsidP="00CE67F1">
      <w:r>
        <w:t xml:space="preserve">     y = opt_rate_OS[i] / rate_max;</w:t>
      </w:r>
    </w:p>
    <w:p w:rsidR="00CE67F1" w:rsidRDefault="00CE67F1" w:rsidP="00CE67F1">
      <w:r>
        <w:t xml:space="preserve">     xx = x_base + width_graph * x;</w:t>
      </w:r>
    </w:p>
    <w:p w:rsidR="00CE67F1" w:rsidRDefault="00CE67F1" w:rsidP="00CE67F1">
      <w:r>
        <w:lastRenderedPageBreak/>
        <w:t xml:space="preserve">     yy = height_hist * y;</w:t>
      </w:r>
    </w:p>
    <w:p w:rsidR="00CE67F1" w:rsidRDefault="00CE67F1" w:rsidP="00CE67F1">
      <w:r>
        <w:t xml:space="preserve">     if (onset + (i + 1) * opt[1] &lt; offset){</w:t>
      </w:r>
    </w:p>
    <w:p w:rsidR="00CE67F1" w:rsidRDefault="00CE67F1" w:rsidP="00CE67F1">
      <w:r>
        <w:t xml:space="preserve">      svg.append("rect").attr("x", xx).attr("y", height_graph-yy).attr("width", width_graph * opt[1] / (offset - onset)).attr("height", yy).attr("fill","#7FFFD4").attr("stroke","#5FDFB4");</w:t>
      </w:r>
    </w:p>
    <w:p w:rsidR="00CE67F1" w:rsidRDefault="00CE67F1" w:rsidP="00CE67F1">
      <w:r>
        <w:t xml:space="preserve">     }else{</w:t>
      </w:r>
    </w:p>
    <w:p w:rsidR="00CE67F1" w:rsidRDefault="00CE67F1" w:rsidP="00CE67F1">
      <w:r>
        <w:t xml:space="preserve">      svg.append("rect").attr("x", xx).attr("y", height_graph-height_hist * y).attr("width", width_graph - width_graph * x).attr("height", height_hist * y).attr("fill","#7FFFD4").attr("stroke","#5FDFB4");</w:t>
      </w:r>
    </w:p>
    <w:p w:rsidR="00CE67F1" w:rsidRDefault="00CE67F1" w:rsidP="00CE67F1">
      <w:r>
        <w:t xml:space="preserve">     }</w:t>
      </w:r>
    </w:p>
    <w:p w:rsidR="00CE67F1" w:rsidRDefault="00CE67F1" w:rsidP="00CE67F1">
      <w:r>
        <w:t xml:space="preserve"> }</w:t>
      </w:r>
    </w:p>
    <w:p w:rsidR="00CE67F1" w:rsidRDefault="00CE67F1" w:rsidP="00CE67F1">
      <w:r>
        <w:t xml:space="preserve"> svg.append("rect").attr("x", x_base).attr("y", 0).attr("width", width_graph).attr("height", height_graph).attr("stroke","black").attr("stroke-width",1).attr("fill","none");</w:t>
      </w:r>
    </w:p>
    <w:p w:rsidR="00CE67F1" w:rsidRDefault="00CE67F1" w:rsidP="00CE67F1"/>
    <w:p w:rsidR="00CE67F1" w:rsidRDefault="00CE67F1" w:rsidP="00CE67F1">
      <w:r>
        <w:t xml:space="preserve"> document.getElementById("optimal_OS").innerHTML = "Optimal bin size = &lt;font color=\"red\"&gt;" + opt[1].toFixed(2) + "&lt;/font&gt;&amp;nbsp;&amp;nbsp;&amp;nbsp;&amp;nbsp;Irregularity is estimated as Lv = &lt;font color=\"red\"&gt;" + lv.toFixed(2) + "&lt;/font&gt;";</w:t>
      </w:r>
    </w:p>
    <w:p w:rsidR="00CE67F1" w:rsidRDefault="00CE67F1" w:rsidP="00CE67F1">
      <w:r>
        <w:t>}</w:t>
      </w:r>
    </w:p>
    <w:p w:rsidR="00CE67F1" w:rsidRDefault="00CE67F1" w:rsidP="00CE67F1"/>
    <w:p w:rsidR="00CE67F1" w:rsidRDefault="00CE67F1" w:rsidP="00CE67F1">
      <w:r>
        <w:t>function DrawGraph_Kernel12(spike_time){</w:t>
      </w:r>
    </w:p>
    <w:p w:rsidR="00CE67F1" w:rsidRDefault="00CE67F1" w:rsidP="00CE67F1">
      <w:r>
        <w:t xml:space="preserve"> // Kernel(C)</w:t>
      </w:r>
    </w:p>
    <w:p w:rsidR="00CE67F1" w:rsidRDefault="00CE67F1" w:rsidP="00CE67F1">
      <w:r>
        <w:t xml:space="preserve"> var wrap = d3.select('#graph_Kernel');</w:t>
      </w:r>
    </w:p>
    <w:p w:rsidR="00CE67F1" w:rsidRDefault="00CE67F1" w:rsidP="00CE67F1">
      <w:r>
        <w:rPr>
          <w:rFonts w:hint="eastAsia"/>
        </w:rPr>
        <w:t xml:space="preserve"> wrap.select("svg").remove(); // </w:t>
      </w:r>
      <w:del w:id="88" w:author="篠本滋" w:date="2017-11-04T18:57:00Z">
        <w:r w:rsidDel="00543111">
          <w:rPr>
            <w:rFonts w:hint="eastAsia"/>
          </w:rPr>
          <w:delText>初期化</w:delText>
        </w:r>
      </w:del>
      <w:ins w:id="89" w:author="篠本滋" w:date="2017-11-04T18:57:00Z">
        <w:r w:rsidR="00543111">
          <w:rPr>
            <w:rFonts w:hint="eastAsia"/>
          </w:rPr>
          <w:t>i</w:t>
        </w:r>
        <w:r w:rsidR="00543111">
          <w:t>nitialization</w:t>
        </w:r>
      </w:ins>
    </w:p>
    <w:p w:rsidR="00CE67F1" w:rsidRDefault="00CE67F1" w:rsidP="00CE67F1">
      <w:r>
        <w:t xml:space="preserve"> var svg = wrap.append("svg").attr("width",x_base+width_graph).attr("height",height_graph);</w:t>
      </w:r>
    </w:p>
    <w:p w:rsidR="00CE67F1" w:rsidRDefault="00CE67F1" w:rsidP="00CE67F1">
      <w:r>
        <w:t xml:space="preserve"> </w:t>
      </w:r>
    </w:p>
    <w:p w:rsidR="00CE67F1" w:rsidRDefault="00CE67F1" w:rsidP="00CE67F1">
      <w:r>
        <w:t xml:space="preserve"> //var opt = Kernel(spike_time);</w:t>
      </w:r>
    </w:p>
    <w:p w:rsidR="00CE67F1" w:rsidRDefault="00CE67F1" w:rsidP="00CE67F1">
      <w:r>
        <w:t xml:space="preserve"> var opty1 = new Array();</w:t>
      </w:r>
    </w:p>
    <w:p w:rsidR="00CE67F1" w:rsidRDefault="00CE67F1" w:rsidP="00CE67F1">
      <w:r>
        <w:t xml:space="preserve"> var opty2 = new Array();</w:t>
      </w:r>
    </w:p>
    <w:p w:rsidR="00CE67F1" w:rsidRDefault="00CE67F1" w:rsidP="00CE67F1">
      <w:r>
        <w:t xml:space="preserve"> //var maxy = kern12(spike_time, opt, opty1, opty2);</w:t>
      </w:r>
    </w:p>
    <w:p w:rsidR="00CE67F1" w:rsidRDefault="00CE67F1" w:rsidP="00CE67F1">
      <w:r>
        <w:t xml:space="preserve"> var res = kernel_rate(spike_time,opty1,opty2);</w:t>
      </w:r>
    </w:p>
    <w:p w:rsidR="00CE67F1" w:rsidRDefault="00CE67F1" w:rsidP="00CE67F1">
      <w:r>
        <w:lastRenderedPageBreak/>
        <w:t xml:space="preserve"> var maxy = res[0];</w:t>
      </w:r>
    </w:p>
    <w:p w:rsidR="00CE67F1" w:rsidRDefault="00CE67F1" w:rsidP="00CE67F1">
      <w:r>
        <w:t xml:space="preserve"> var opt = res[1];</w:t>
      </w:r>
    </w:p>
    <w:p w:rsidR="00CE67F1" w:rsidRDefault="00CE67F1" w:rsidP="00CE67F1">
      <w:r>
        <w:t xml:space="preserve"> var xy1 = new Array();</w:t>
      </w:r>
    </w:p>
    <w:p w:rsidR="00CE67F1" w:rsidRDefault="00CE67F1" w:rsidP="00CE67F1">
      <w:r>
        <w:t xml:space="preserve"> for (var i = 0;i&lt;opty1.length;i++) {</w:t>
      </w:r>
    </w:p>
    <w:p w:rsidR="00CE67F1" w:rsidRDefault="00CE67F1" w:rsidP="00CE67F1">
      <w:r>
        <w:t xml:space="preserve">  xy1[i] = [x_base + Math.round(i*width_graph/(opty1.length-1)), height_graph - Math.round(height_graph*opty1[i]/(1.2*maxy))];</w:t>
      </w:r>
    </w:p>
    <w:p w:rsidR="00CE67F1" w:rsidRDefault="00CE67F1" w:rsidP="00CE67F1">
      <w:r>
        <w:t xml:space="preserve"> }</w:t>
      </w:r>
    </w:p>
    <w:p w:rsidR="00CE67F1" w:rsidRDefault="00CE67F1" w:rsidP="00CE67F1">
      <w:r>
        <w:t xml:space="preserve"> xy1.unshift([x_base, height_graph]);</w:t>
      </w:r>
    </w:p>
    <w:p w:rsidR="00CE67F1" w:rsidRDefault="00CE67F1" w:rsidP="00CE67F1">
      <w:r>
        <w:t xml:space="preserve"> xy1.push([x_base+width_graph, height_graph]);</w:t>
      </w:r>
    </w:p>
    <w:p w:rsidR="00CE67F1" w:rsidRDefault="00CE67F1" w:rsidP="00CE67F1">
      <w:r>
        <w:t xml:space="preserve"> var line = d3.svg.line()</w:t>
      </w:r>
    </w:p>
    <w:p w:rsidR="00CE67F1" w:rsidRDefault="00CE67F1" w:rsidP="00CE67F1">
      <w:r>
        <w:t xml:space="preserve">       .x(function(d) {return d[0];})</w:t>
      </w:r>
    </w:p>
    <w:p w:rsidR="00CE67F1" w:rsidRDefault="00CE67F1" w:rsidP="00CE67F1">
      <w:r>
        <w:t xml:space="preserve">       .y(function(d) {return d[1];});</w:t>
      </w:r>
    </w:p>
    <w:p w:rsidR="00CE67F1" w:rsidRDefault="00CE67F1" w:rsidP="00CE67F1">
      <w:r>
        <w:t xml:space="preserve"> svg.append("path").attr("d", line(xy1) ).attr("fill","#F0E68C").attr("stroke","#D0C66C");</w:t>
      </w:r>
    </w:p>
    <w:p w:rsidR="00CE67F1" w:rsidRDefault="00CE67F1" w:rsidP="00CE67F1">
      <w:r>
        <w:t xml:space="preserve"> svg.append("rect").attr("x", x_base).attr("y", 0).attr("width", width_graph).attr("height", height_graph).attr("stroke","black").attr("stroke-width",1).attr("fill","none");</w:t>
      </w:r>
    </w:p>
    <w:p w:rsidR="00CE67F1" w:rsidRDefault="00CE67F1" w:rsidP="00CE67F1">
      <w:r>
        <w:t xml:space="preserve"> document.getElementById("optimal_Kernel").innerHTML = "Optimal bandwidth = &lt;font color=\"red\"&gt;" + opt.toFixed(2) + "&lt;/font&gt;";</w:t>
      </w:r>
    </w:p>
    <w:p w:rsidR="00CE67F1" w:rsidRDefault="00CE67F1" w:rsidP="00CE67F1">
      <w:r>
        <w:t xml:space="preserve"> </w:t>
      </w:r>
    </w:p>
    <w:p w:rsidR="00CE67F1" w:rsidRDefault="00CE67F1" w:rsidP="00CE67F1">
      <w:r>
        <w:t xml:space="preserve"> time_old[4] = new Date().getTime();</w:t>
      </w:r>
    </w:p>
    <w:p w:rsidR="00CE67F1" w:rsidRDefault="00CE67F1" w:rsidP="00CE67F1">
      <w:r>
        <w:t xml:space="preserve"> </w:t>
      </w:r>
    </w:p>
    <w:p w:rsidR="00CE67F1" w:rsidRDefault="00CE67F1" w:rsidP="00CE67F1">
      <w:r>
        <w:t xml:space="preserve"> // Kernel2(D)</w:t>
      </w:r>
    </w:p>
    <w:p w:rsidR="00CE67F1" w:rsidRDefault="00CE67F1" w:rsidP="00CE67F1">
      <w:r>
        <w:t xml:space="preserve"> var wrap = d3.select('#graph_Kernel2');</w:t>
      </w:r>
    </w:p>
    <w:p w:rsidR="00CE67F1" w:rsidRDefault="00CE67F1" w:rsidP="00CE67F1">
      <w:r>
        <w:rPr>
          <w:rFonts w:hint="eastAsia"/>
        </w:rPr>
        <w:t xml:space="preserve"> wrap.select("svg").remove(); // </w:t>
      </w:r>
      <w:ins w:id="90" w:author="篠本滋" w:date="2017-11-04T18:57:00Z">
        <w:r w:rsidR="00543111">
          <w:rPr>
            <w:rFonts w:hint="eastAsia"/>
          </w:rPr>
          <w:t>i</w:t>
        </w:r>
        <w:r w:rsidR="00543111">
          <w:t>nitialization</w:t>
        </w:r>
      </w:ins>
      <w:del w:id="91" w:author="篠本滋" w:date="2017-11-04T18:57:00Z">
        <w:r w:rsidDel="00543111">
          <w:rPr>
            <w:rFonts w:hint="eastAsia"/>
          </w:rPr>
          <w:delText>初期化</w:delText>
        </w:r>
      </w:del>
    </w:p>
    <w:p w:rsidR="00CE67F1" w:rsidRDefault="00CE67F1" w:rsidP="00CE67F1">
      <w:r>
        <w:t xml:space="preserve"> var svg = wrap.append("svg").attr("width",x_base+width_graph).attr("height",height_graph);</w:t>
      </w:r>
    </w:p>
    <w:p w:rsidR="00CE67F1" w:rsidRDefault="00CE67F1" w:rsidP="00CE67F1"/>
    <w:p w:rsidR="00CE67F1" w:rsidRDefault="00CE67F1" w:rsidP="00CE67F1">
      <w:r>
        <w:t xml:space="preserve"> var xy2 = new Array();</w:t>
      </w:r>
    </w:p>
    <w:p w:rsidR="00CE67F1" w:rsidRDefault="00CE67F1" w:rsidP="00CE67F1">
      <w:r>
        <w:t xml:space="preserve"> for (var i = 0;i&lt;opty2.length;i++) {</w:t>
      </w:r>
    </w:p>
    <w:p w:rsidR="00CE67F1" w:rsidRDefault="00CE67F1" w:rsidP="00CE67F1">
      <w:r>
        <w:lastRenderedPageBreak/>
        <w:t xml:space="preserve">  xy2[i] = [x_base + Math.round(i*width_graph/(opty2.length-1)), height_graph - Math.round(height_graph*opty2[i]/(1.2*maxy))];</w:t>
      </w:r>
    </w:p>
    <w:p w:rsidR="00CE67F1" w:rsidRDefault="00CE67F1" w:rsidP="00CE67F1">
      <w:r>
        <w:t xml:space="preserve"> }</w:t>
      </w:r>
    </w:p>
    <w:p w:rsidR="00CE67F1" w:rsidRDefault="00CE67F1" w:rsidP="00CE67F1">
      <w:r>
        <w:t xml:space="preserve"> xy2.unshift([x_base, height_graph]);</w:t>
      </w:r>
    </w:p>
    <w:p w:rsidR="00CE67F1" w:rsidRDefault="00CE67F1" w:rsidP="00CE67F1">
      <w:r>
        <w:t xml:space="preserve"> xy2.push([x_base+width_graph, height_graph]);</w:t>
      </w:r>
    </w:p>
    <w:p w:rsidR="00CE67F1" w:rsidRDefault="00CE67F1" w:rsidP="00CE67F1">
      <w:r>
        <w:t xml:space="preserve"> var line = d3.svg.line()</w:t>
      </w:r>
    </w:p>
    <w:p w:rsidR="00CE67F1" w:rsidRDefault="00CE67F1" w:rsidP="00CE67F1">
      <w:r>
        <w:t xml:space="preserve">       .x(function(d) {return d[0];})</w:t>
      </w:r>
    </w:p>
    <w:p w:rsidR="00CE67F1" w:rsidRDefault="00CE67F1" w:rsidP="00CE67F1">
      <w:r>
        <w:t xml:space="preserve">       .y(function(d) {return d[1];});</w:t>
      </w:r>
    </w:p>
    <w:p w:rsidR="00CE67F1" w:rsidRDefault="00CE67F1" w:rsidP="00CE67F1">
      <w:r>
        <w:t xml:space="preserve"> svg.append("path").attr("d", line(xy2) ).attr("fill","#FFDEAD").attr("stroke","#DFBE8D");</w:t>
      </w:r>
    </w:p>
    <w:p w:rsidR="00CE67F1" w:rsidRDefault="00CE67F1" w:rsidP="00CE67F1">
      <w:r>
        <w:t xml:space="preserve"> svg.append("rect").attr("x", x_base).attr("y", 0).attr("width", width_graph).attr("height", height_graph).attr("stroke","black").attr("stroke-width",1).attr("fill","none");</w:t>
      </w:r>
    </w:p>
    <w:p w:rsidR="00CE67F1" w:rsidRDefault="00CE67F1" w:rsidP="00CE67F1">
      <w:r>
        <w:t xml:space="preserve"> document.getElementById("optimal_Kernel2").innerHTML = "Optimal bandwidth = &lt;font color=\"red\"&gt;" + opt.toFixed(2) + "&lt;/font&gt;";</w:t>
      </w:r>
    </w:p>
    <w:p w:rsidR="00CE67F1" w:rsidRDefault="00CE67F1" w:rsidP="00CE67F1">
      <w:r>
        <w:t>}</w:t>
      </w:r>
    </w:p>
    <w:p w:rsidR="00CE67F1" w:rsidRDefault="00CE67F1" w:rsidP="00CE67F1"/>
    <w:p w:rsidR="00CE67F1" w:rsidRDefault="00CE67F1" w:rsidP="00CE67F1">
      <w:r>
        <w:t>function DrawGraph_HMM(spike_time){</w:t>
      </w:r>
    </w:p>
    <w:p w:rsidR="00CE67F1" w:rsidRDefault="00CE67F1" w:rsidP="00CE67F1">
      <w:r>
        <w:t xml:space="preserve"> var wrap = d3.select('#graph_HMM');</w:t>
      </w:r>
    </w:p>
    <w:p w:rsidR="00CE67F1" w:rsidRDefault="00CE67F1" w:rsidP="00CE67F1">
      <w:r>
        <w:rPr>
          <w:rFonts w:hint="eastAsia"/>
        </w:rPr>
        <w:t xml:space="preserve"> wrap.select("svg").remove(); // </w:t>
      </w:r>
      <w:ins w:id="92" w:author="篠本滋" w:date="2017-11-04T18:57:00Z">
        <w:r w:rsidR="00543111">
          <w:rPr>
            <w:rFonts w:hint="eastAsia"/>
          </w:rPr>
          <w:t>i</w:t>
        </w:r>
        <w:r w:rsidR="00543111">
          <w:t>nitialization</w:t>
        </w:r>
      </w:ins>
      <w:del w:id="93" w:author="篠本滋" w:date="2017-11-04T18:57:00Z">
        <w:r w:rsidDel="00543111">
          <w:rPr>
            <w:rFonts w:hint="eastAsia"/>
          </w:rPr>
          <w:delText>初期化</w:delText>
        </w:r>
      </w:del>
    </w:p>
    <w:p w:rsidR="00CE67F1" w:rsidRDefault="00CE67F1" w:rsidP="00CE67F1">
      <w:r>
        <w:t xml:space="preserve"> var svg = wrap.append("svg").attr("width",x_base+width_graph).attr("height",height_graph);</w:t>
      </w:r>
    </w:p>
    <w:p w:rsidR="00CE67F1" w:rsidRDefault="00CE67F1" w:rsidP="00CE67F1">
      <w:r>
        <w:t xml:space="preserve"> </w:t>
      </w:r>
    </w:p>
    <w:p w:rsidR="00CE67F1" w:rsidRDefault="00CE67F1" w:rsidP="00CE67F1">
      <w:r>
        <w:t xml:space="preserve"> var x,y,maxy;</w:t>
      </w:r>
    </w:p>
    <w:p w:rsidR="00CE67F1" w:rsidRDefault="00CE67F1" w:rsidP="00CE67F1">
      <w:r>
        <w:t xml:space="preserve"> var opty;</w:t>
      </w:r>
    </w:p>
    <w:p w:rsidR="00CE67F1" w:rsidRDefault="00CE67F1" w:rsidP="00CE67F1">
      <w:r>
        <w:t xml:space="preserve"> var opt = ((offset-onset)/(spike_time.length-1)) * 5; // step width = ISI * 5</w:t>
      </w:r>
    </w:p>
    <w:p w:rsidR="00CE67F1" w:rsidRDefault="00CE67F1" w:rsidP="00CE67F1">
      <w:r>
        <w:t xml:space="preserve"> opty = get_hmm_ratefunc(spike_time, opt);</w:t>
      </w:r>
    </w:p>
    <w:p w:rsidR="00CE67F1" w:rsidRDefault="00CE67F1" w:rsidP="00CE67F1">
      <w:r>
        <w:t xml:space="preserve"> for(var i=0; i&lt;opty.length; i++){</w:t>
      </w:r>
    </w:p>
    <w:p w:rsidR="00CE67F1" w:rsidRDefault="00CE67F1" w:rsidP="00CE67F1">
      <w:r>
        <w:t xml:space="preserve">  if(i==0 || maxy&lt;opty[i][1]) maxy=opty[i][1];</w:t>
      </w:r>
    </w:p>
    <w:p w:rsidR="00CE67F1" w:rsidRDefault="00CE67F1" w:rsidP="00CE67F1">
      <w:r>
        <w:t xml:space="preserve"> }</w:t>
      </w:r>
    </w:p>
    <w:p w:rsidR="00CE67F1" w:rsidRDefault="00CE67F1" w:rsidP="00CE67F1">
      <w:r>
        <w:t xml:space="preserve"> var x,y,xx,yy;</w:t>
      </w:r>
    </w:p>
    <w:p w:rsidR="00CE67F1" w:rsidRDefault="00CE67F1" w:rsidP="00CE67F1">
      <w:r>
        <w:lastRenderedPageBreak/>
        <w:t xml:space="preserve"> for (var i = 0; i &lt; opty.length; i++) {</w:t>
      </w:r>
    </w:p>
    <w:p w:rsidR="00CE67F1" w:rsidRDefault="00CE67F1" w:rsidP="00CE67F1">
      <w:r>
        <w:t xml:space="preserve">  var x_pos=x_base+i*width_graph/opty.length;</w:t>
      </w:r>
    </w:p>
    <w:p w:rsidR="00CE67F1" w:rsidRDefault="00CE67F1" w:rsidP="00CE67F1">
      <w:r>
        <w:t xml:space="preserve">  var height=height_hist*opty[i][1]/maxy;</w:t>
      </w:r>
    </w:p>
    <w:p w:rsidR="00CE67F1" w:rsidRDefault="00CE67F1" w:rsidP="00CE67F1">
      <w:r>
        <w:t xml:space="preserve">     if (onset + i * opt &lt; offset){</w:t>
      </w:r>
    </w:p>
    <w:p w:rsidR="00CE67F1" w:rsidRDefault="00CE67F1" w:rsidP="00CE67F1">
      <w:r>
        <w:t xml:space="preserve">      svg.append("rect").attr("x", x_pos).attr("y", height_graph-height).attr("width", width_graph/opty.length+1).attr("height", height).attr("fill","#DA75F3");</w:t>
      </w:r>
    </w:p>
    <w:p w:rsidR="00CE67F1" w:rsidRDefault="00CE67F1" w:rsidP="00CE67F1">
      <w:r>
        <w:t xml:space="preserve">     }else{</w:t>
      </w:r>
    </w:p>
    <w:p w:rsidR="00CE67F1" w:rsidRDefault="00CE67F1" w:rsidP="00CE67F1">
      <w:r>
        <w:t xml:space="preserve">   x_pos=offset;</w:t>
      </w:r>
    </w:p>
    <w:p w:rsidR="00CE67F1" w:rsidRDefault="00CE67F1" w:rsidP="00CE67F1">
      <w:r>
        <w:t xml:space="preserve">      svg.append("rect").attr("x", x_pos).attr("y", height_graph-height).attr("width", width_graph/opty.length+1).attr("height", height).attr("fill","#DA75F3");</w:t>
      </w:r>
    </w:p>
    <w:p w:rsidR="00CE67F1" w:rsidRDefault="00CE67F1" w:rsidP="00CE67F1">
      <w:r>
        <w:t xml:space="preserve">     }</w:t>
      </w:r>
    </w:p>
    <w:p w:rsidR="00CE67F1" w:rsidRDefault="00CE67F1" w:rsidP="00CE67F1">
      <w:r>
        <w:t xml:space="preserve"> }</w:t>
      </w:r>
    </w:p>
    <w:p w:rsidR="00CE67F1" w:rsidRDefault="00CE67F1" w:rsidP="00CE67F1">
      <w:r>
        <w:t xml:space="preserve"> svg.append("rect").attr("x", x_base).attr("y", 0).attr("width", width_graph).attr("height", height_graph).attr("stroke","black").attr("stroke-width",1).attr("fill","none");</w:t>
      </w:r>
    </w:p>
    <w:p w:rsidR="00CE67F1" w:rsidRDefault="00CE67F1" w:rsidP="00CE67F1">
      <w:r>
        <w:t>}</w:t>
      </w:r>
    </w:p>
    <w:p w:rsidR="00CE67F1" w:rsidRDefault="00CE67F1" w:rsidP="00CE67F1"/>
    <w:p w:rsidR="00CE67F1" w:rsidRDefault="00CE67F1" w:rsidP="00CE67F1">
      <w:r>
        <w:t>/*</w:t>
      </w:r>
    </w:p>
    <w:p w:rsidR="00CE67F1" w:rsidRDefault="00CE67F1" w:rsidP="00CE67F1">
      <w:r>
        <w:t>DrawGraph_Bayes</w:t>
      </w:r>
    </w:p>
    <w:p w:rsidR="00CE67F1" w:rsidDel="00543111" w:rsidRDefault="00543111" w:rsidP="00CE67F1">
      <w:pPr>
        <w:rPr>
          <w:del w:id="94" w:author="篠本滋" w:date="2017-11-04T18:59:00Z"/>
        </w:rPr>
      </w:pPr>
      <w:ins w:id="95" w:author="篠本滋" w:date="2017-11-04T18:59:00Z">
        <w:r>
          <w:t>e</w:t>
        </w:r>
      </w:ins>
      <w:ins w:id="96" w:author="篠本滋" w:date="2017-11-04T18:58:00Z">
        <w:r>
          <w:t>stimates the firing rate with Kalman filtering and draw the rate.</w:t>
        </w:r>
      </w:ins>
      <w:ins w:id="97" w:author="篠本滋" w:date="2017-11-04T18:59:00Z">
        <w:r w:rsidDel="00543111">
          <w:rPr>
            <w:rFonts w:hint="eastAsia"/>
          </w:rPr>
          <w:t xml:space="preserve"> </w:t>
        </w:r>
      </w:ins>
      <w:del w:id="98" w:author="篠本滋" w:date="2017-11-04T18:59:00Z">
        <w:r w:rsidR="00CE67F1" w:rsidDel="00543111">
          <w:rPr>
            <w:rFonts w:hint="eastAsia"/>
          </w:rPr>
          <w:delText>カルマンフィルタによってスパイクの発生率を推定、グラフに描画する</w:delText>
        </w:r>
        <w:r w:rsidR="00CE67F1" w:rsidDel="00543111">
          <w:rPr>
            <w:rFonts w:hint="eastAsia"/>
          </w:rPr>
          <w:delText>.</w:delText>
        </w:r>
      </w:del>
    </w:p>
    <w:p w:rsidR="00CE67F1" w:rsidDel="00543111" w:rsidRDefault="00CE67F1" w:rsidP="00CE67F1">
      <w:pPr>
        <w:rPr>
          <w:del w:id="99" w:author="篠本滋" w:date="2017-11-04T18:59:00Z"/>
        </w:rPr>
      </w:pPr>
    </w:p>
    <w:p w:rsidR="00543111" w:rsidRDefault="00543111" w:rsidP="00CE67F1">
      <w:pPr>
        <w:rPr>
          <w:ins w:id="100" w:author="篠本滋" w:date="2017-11-04T18:59:00Z"/>
        </w:rPr>
      </w:pPr>
    </w:p>
    <w:p w:rsidR="00543111" w:rsidRDefault="00543111" w:rsidP="00CE67F1">
      <w:pPr>
        <w:rPr>
          <w:ins w:id="101" w:author="篠本滋" w:date="2017-11-04T18:59:00Z"/>
        </w:rPr>
      </w:pPr>
    </w:p>
    <w:p w:rsidR="00CE67F1" w:rsidRDefault="00543111" w:rsidP="00CE67F1">
      <w:ins w:id="102" w:author="篠本滋" w:date="2017-11-04T18:59:00Z">
        <w:r>
          <w:t>a</w:t>
        </w:r>
        <w:r>
          <w:rPr>
            <w:rFonts w:hint="eastAsia"/>
          </w:rPr>
          <w:t>rguments:</w:t>
        </w:r>
      </w:ins>
      <w:del w:id="103" w:author="篠本滋" w:date="2017-11-04T18:59:00Z">
        <w:r w:rsidR="00CE67F1" w:rsidDel="00543111">
          <w:rPr>
            <w:rFonts w:hint="eastAsia"/>
          </w:rPr>
          <w:delText>引数</w:delText>
        </w:r>
      </w:del>
    </w:p>
    <w:p w:rsidR="00CE67F1" w:rsidRDefault="00CE67F1" w:rsidP="00CE67F1">
      <w:r>
        <w:rPr>
          <w:rFonts w:hint="eastAsia"/>
        </w:rPr>
        <w:t xml:space="preserve">spike_time: </w:t>
      </w:r>
      <w:del w:id="104" w:author="篠本滋" w:date="2017-11-04T18:59:00Z">
        <w:r w:rsidDel="00543111">
          <w:rPr>
            <w:rFonts w:hint="eastAsia"/>
          </w:rPr>
          <w:delText>スパイク列</w:delText>
        </w:r>
      </w:del>
      <w:ins w:id="105" w:author="篠本滋" w:date="2017-11-04T18:59:00Z">
        <w:r w:rsidR="00543111">
          <w:rPr>
            <w:rFonts w:hint="eastAsia"/>
          </w:rPr>
          <w:t>s</w:t>
        </w:r>
        <w:r w:rsidR="00543111">
          <w:t>pike train</w:t>
        </w:r>
      </w:ins>
    </w:p>
    <w:p w:rsidR="00CE67F1" w:rsidDel="00543111" w:rsidRDefault="00CE67F1" w:rsidP="00CE67F1">
      <w:pPr>
        <w:rPr>
          <w:del w:id="106" w:author="篠本滋" w:date="2017-11-04T18:59:00Z"/>
        </w:rPr>
      </w:pPr>
    </w:p>
    <w:p w:rsidR="00CE67F1" w:rsidDel="00543111" w:rsidRDefault="00CE67F1" w:rsidP="00CE67F1">
      <w:pPr>
        <w:rPr>
          <w:del w:id="107" w:author="篠本滋" w:date="2017-11-04T18:59:00Z"/>
        </w:rPr>
      </w:pPr>
      <w:del w:id="108" w:author="篠本滋" w:date="2017-11-04T18:59:00Z">
        <w:r w:rsidDel="00543111">
          <w:rPr>
            <w:rFonts w:hint="eastAsia"/>
          </w:rPr>
          <w:delText>返り値</w:delText>
        </w:r>
      </w:del>
    </w:p>
    <w:p w:rsidR="00CE67F1" w:rsidDel="00543111" w:rsidRDefault="00CE67F1" w:rsidP="00CE67F1">
      <w:pPr>
        <w:rPr>
          <w:del w:id="109" w:author="篠本滋" w:date="2017-11-04T18:59:00Z"/>
        </w:rPr>
      </w:pPr>
      <w:del w:id="110" w:author="篠本滋" w:date="2017-11-04T18:59:00Z">
        <w:r w:rsidDel="00543111">
          <w:rPr>
            <w:rFonts w:hint="eastAsia"/>
          </w:rPr>
          <w:delText>なし</w:delText>
        </w:r>
      </w:del>
    </w:p>
    <w:p w:rsidR="00CE67F1" w:rsidRDefault="00CE67F1" w:rsidP="00CE67F1"/>
    <w:p w:rsidR="00CE67F1" w:rsidRDefault="00CE67F1" w:rsidP="00CE67F1">
      <w:del w:id="111" w:author="篠本滋" w:date="2017-11-04T18:59:00Z">
        <w:r w:rsidDel="00543111">
          <w:rPr>
            <w:rFonts w:hint="eastAsia"/>
          </w:rPr>
          <w:delText>出力</w:delText>
        </w:r>
      </w:del>
      <w:ins w:id="112" w:author="篠本滋" w:date="2017-11-04T18:59:00Z">
        <w:r w:rsidR="00543111">
          <w:rPr>
            <w:rFonts w:hint="eastAsia"/>
          </w:rPr>
          <w:t>o</w:t>
        </w:r>
        <w:r w:rsidR="00543111">
          <w:t>utput</w:t>
        </w:r>
      </w:ins>
    </w:p>
    <w:p w:rsidR="00CE67F1" w:rsidRDefault="00543111" w:rsidP="00CE67F1">
      <w:ins w:id="113" w:author="篠本滋" w:date="2017-11-04T19:00:00Z">
        <w:r>
          <w:t xml:space="preserve">draw </w:t>
        </w:r>
        <w:r>
          <w:rPr>
            <w:rFonts w:hint="eastAsia"/>
          </w:rPr>
          <w:t xml:space="preserve">the </w:t>
        </w:r>
        <w:r>
          <w:t xml:space="preserve">estimated </w:t>
        </w:r>
        <w:r>
          <w:rPr>
            <w:rFonts w:hint="eastAsia"/>
          </w:rPr>
          <w:t>firing rates</w:t>
        </w:r>
        <w:r w:rsidDel="00543111">
          <w:rPr>
            <w:rFonts w:hint="eastAsia"/>
          </w:rPr>
          <w:t xml:space="preserve"> </w:t>
        </w:r>
      </w:ins>
      <w:del w:id="114" w:author="篠本滋" w:date="2017-11-04T19:00:00Z">
        <w:r w:rsidR="00CE67F1" w:rsidDel="00543111">
          <w:rPr>
            <w:rFonts w:hint="eastAsia"/>
          </w:rPr>
          <w:delText>推定したスパイクの発生率のグラフ</w:delText>
        </w:r>
      </w:del>
    </w:p>
    <w:p w:rsidR="00CE67F1" w:rsidRDefault="00CE67F1" w:rsidP="00CE67F1"/>
    <w:p w:rsidR="00CE67F1" w:rsidRDefault="00CE67F1" w:rsidP="00CE67F1">
      <w:del w:id="115" w:author="篠本滋" w:date="2017-11-04T19:24:00Z">
        <w:r w:rsidDel="00CD4136">
          <w:rPr>
            <w:rFonts w:hint="eastAsia"/>
          </w:rPr>
          <w:delText>内部変数</w:delText>
        </w:r>
      </w:del>
      <w:ins w:id="116" w:author="篠本滋" w:date="2017-11-04T19:24:00Z">
        <w:r w:rsidR="00CD4136">
          <w:rPr>
            <w:rFonts w:hint="eastAsia"/>
          </w:rPr>
          <w:t>i</w:t>
        </w:r>
        <w:r w:rsidR="00CD4136">
          <w:t>nternal parameters</w:t>
        </w:r>
      </w:ins>
    </w:p>
    <w:p w:rsidR="00CE67F1" w:rsidRDefault="00CE67F1" w:rsidP="00CE67F1">
      <w:r>
        <w:rPr>
          <w:rFonts w:hint="eastAsia"/>
        </w:rPr>
        <w:t xml:space="preserve">wrap, svg, maxy, xy: </w:t>
      </w:r>
      <w:del w:id="117" w:author="篠本滋" w:date="2017-11-04T19:24:00Z">
        <w:r w:rsidDel="00CD4136">
          <w:rPr>
            <w:rFonts w:hint="eastAsia"/>
          </w:rPr>
          <w:delText>それぞれグラフの描画に必要</w:delText>
        </w:r>
      </w:del>
      <w:ins w:id="118" w:author="篠本滋" w:date="2017-11-04T19:24:00Z">
        <w:r w:rsidR="00CD4136">
          <w:t xml:space="preserve">parameters for drawing a </w:t>
        </w:r>
        <w:r w:rsidR="00CD4136">
          <w:rPr>
            <w:rFonts w:hint="eastAsia"/>
          </w:rPr>
          <w:t>f</w:t>
        </w:r>
        <w:r w:rsidR="00CD4136">
          <w:t>igure</w:t>
        </w:r>
      </w:ins>
    </w:p>
    <w:p w:rsidR="00CE67F1" w:rsidDel="00CD4136" w:rsidRDefault="00CE67F1" w:rsidP="00CE67F1">
      <w:pPr>
        <w:rPr>
          <w:del w:id="119" w:author="篠本滋" w:date="2017-11-04T19:25:00Z"/>
        </w:rPr>
      </w:pPr>
      <w:r>
        <w:rPr>
          <w:rFonts w:hint="eastAsia"/>
        </w:rPr>
        <w:lastRenderedPageBreak/>
        <w:t xml:space="preserve">kalman_data: </w:t>
      </w:r>
      <w:ins w:id="120" w:author="篠本滋" w:date="2017-11-04T19:24:00Z">
        <w:r w:rsidR="00CD4136">
          <w:t>firing rate estimated by Kalman filtering</w:t>
        </w:r>
      </w:ins>
      <w:del w:id="121" w:author="篠本滋" w:date="2017-11-04T19:25:00Z">
        <w:r w:rsidDel="00CD4136">
          <w:rPr>
            <w:rFonts w:hint="eastAsia"/>
          </w:rPr>
          <w:delText>カルマンフィルタによって推定したスパイクの発生率</w:delText>
        </w:r>
      </w:del>
    </w:p>
    <w:p w:rsidR="00CE67F1" w:rsidRDefault="00CE67F1" w:rsidP="00CE67F1">
      <w:r>
        <w:t>*/</w:t>
      </w:r>
    </w:p>
    <w:p w:rsidR="00CE67F1" w:rsidRDefault="00CE67F1" w:rsidP="00CE67F1"/>
    <w:p w:rsidR="00CE67F1" w:rsidRDefault="00CE67F1" w:rsidP="00CE67F1"/>
    <w:p w:rsidR="00CE67F1" w:rsidRDefault="00CE67F1" w:rsidP="00CE67F1">
      <w:r>
        <w:t>function DrawGraph_Bayes(spike_time){</w:t>
      </w:r>
    </w:p>
    <w:p w:rsidR="00CE67F1" w:rsidRDefault="00CE67F1" w:rsidP="00CE67F1">
      <w:r>
        <w:t xml:space="preserve"> var wrap = d3.select('#graph_Bayes');</w:t>
      </w:r>
    </w:p>
    <w:p w:rsidR="00CE67F1" w:rsidRDefault="00CE67F1" w:rsidP="00CE67F1">
      <w:r>
        <w:rPr>
          <w:rFonts w:hint="eastAsia"/>
        </w:rPr>
        <w:t xml:space="preserve"> wrap.select("svg").remove(); // </w:t>
      </w:r>
      <w:ins w:id="122" w:author="篠本滋" w:date="2017-11-04T19:40:00Z">
        <w:r w:rsidR="00540296">
          <w:rPr>
            <w:rFonts w:hint="eastAsia"/>
          </w:rPr>
          <w:t>i</w:t>
        </w:r>
        <w:r w:rsidR="00540296">
          <w:t>nitialization</w:t>
        </w:r>
      </w:ins>
      <w:del w:id="123" w:author="篠本滋" w:date="2017-11-04T19:40:00Z">
        <w:r w:rsidDel="00540296">
          <w:rPr>
            <w:rFonts w:hint="eastAsia"/>
          </w:rPr>
          <w:delText>初期化</w:delText>
        </w:r>
      </w:del>
    </w:p>
    <w:p w:rsidR="00CE67F1" w:rsidRDefault="00CE67F1" w:rsidP="00CE67F1">
      <w:r>
        <w:t xml:space="preserve"> var svg = wrap.append("svg").attr("width",x_base+width_graph).attr("height",height_graph);</w:t>
      </w:r>
    </w:p>
    <w:p w:rsidR="00CE67F1" w:rsidRDefault="00CE67F1" w:rsidP="00CE67F1"/>
    <w:p w:rsidR="00CE67F1" w:rsidRDefault="00CE67F1" w:rsidP="00CE67F1">
      <w:r>
        <w:t xml:space="preserve"> var maxy;</w:t>
      </w:r>
    </w:p>
    <w:p w:rsidR="00CE67F1" w:rsidRDefault="00CE67F1" w:rsidP="00CE67F1">
      <w:r>
        <w:t xml:space="preserve"> var xy = new Array();</w:t>
      </w:r>
    </w:p>
    <w:p w:rsidR="00CE67F1" w:rsidRDefault="00CE67F1" w:rsidP="00CE67F1">
      <w:r>
        <w:t xml:space="preserve"> </w:t>
      </w:r>
    </w:p>
    <w:p w:rsidR="00CE67F1" w:rsidRDefault="00CE67F1" w:rsidP="00CE67F1">
      <w:r>
        <w:t xml:space="preserve"> var kalman_data = SecondStage(spike_time);</w:t>
      </w:r>
    </w:p>
    <w:p w:rsidR="00CE67F1" w:rsidRDefault="00CE67F1" w:rsidP="00CE67F1">
      <w:r>
        <w:t xml:space="preserve"> // ThirdStage(spike_time,beta);</w:t>
      </w:r>
    </w:p>
    <w:p w:rsidR="00CE67F1" w:rsidRDefault="00CE67F1" w:rsidP="00CE67F1">
      <w:r>
        <w:t xml:space="preserve"> for(var i=0; i&lt;kalman_data[0].length; i++){</w:t>
      </w:r>
    </w:p>
    <w:p w:rsidR="00CE67F1" w:rsidRDefault="00CE67F1" w:rsidP="00CE67F1">
      <w:r>
        <w:t xml:space="preserve">  if(i==0 || maxy&lt;kalman_data[0][i]) maxy=kalman_data[0][i];</w:t>
      </w:r>
    </w:p>
    <w:p w:rsidR="00CE67F1" w:rsidRDefault="00CE67F1" w:rsidP="00CE67F1">
      <w:r>
        <w:t xml:space="preserve"> }</w:t>
      </w:r>
    </w:p>
    <w:p w:rsidR="00CE67F1" w:rsidRDefault="00CE67F1" w:rsidP="00CE67F1">
      <w:r>
        <w:t xml:space="preserve"> for (var i = 0;i&lt;spike_time.length-1;i++) {</w:t>
      </w:r>
    </w:p>
    <w:p w:rsidR="00CE67F1" w:rsidRDefault="00CE67F1" w:rsidP="00CE67F1">
      <w:r>
        <w:t xml:space="preserve">  xy[i] = [x_base + width_graph*(spike_time[i]/2+spike_time[i+1]/2-spike_time[0])/(spike_time[spike_time.length-1]-spike_time[0]), height_graph - height_graph*kalman_data[0][i]/(1.2*maxy)];</w:t>
      </w:r>
    </w:p>
    <w:p w:rsidR="00CE67F1" w:rsidRDefault="00CE67F1" w:rsidP="00CE67F1">
      <w:r>
        <w:t xml:space="preserve"> }</w:t>
      </w:r>
    </w:p>
    <w:p w:rsidR="00CE67F1" w:rsidRDefault="00CE67F1" w:rsidP="00CE67F1">
      <w:r>
        <w:t xml:space="preserve"> xy.unshift([x_base, height_graph - height_graph*kalman_data[0][0]/(1.2*maxy)]);</w:t>
      </w:r>
    </w:p>
    <w:p w:rsidR="00CE67F1" w:rsidRDefault="00CE67F1" w:rsidP="00CE67F1">
      <w:r>
        <w:t xml:space="preserve"> xy.unshift([x_base, height_graph]);</w:t>
      </w:r>
    </w:p>
    <w:p w:rsidR="00CE67F1" w:rsidRDefault="00CE67F1" w:rsidP="00CE67F1">
      <w:r>
        <w:t xml:space="preserve"> xy.push([x_base+width_graph, height_graph - height_graph*kalman_data[0][spike_time.length-2]/(1.2*maxy)]);</w:t>
      </w:r>
    </w:p>
    <w:p w:rsidR="00CE67F1" w:rsidRDefault="00CE67F1" w:rsidP="00CE67F1">
      <w:r>
        <w:t xml:space="preserve"> xy.push([x_base+width_graph, height_graph]);</w:t>
      </w:r>
    </w:p>
    <w:p w:rsidR="00CE67F1" w:rsidRDefault="00CE67F1" w:rsidP="00CE67F1">
      <w:r>
        <w:t xml:space="preserve"> var line = d3.svg.line()</w:t>
      </w:r>
    </w:p>
    <w:p w:rsidR="00CE67F1" w:rsidRDefault="00CE67F1" w:rsidP="00CE67F1">
      <w:r>
        <w:t xml:space="preserve">       .x(function(d) {return d[0];})</w:t>
      </w:r>
    </w:p>
    <w:p w:rsidR="00CE67F1" w:rsidRDefault="00CE67F1" w:rsidP="00CE67F1">
      <w:r>
        <w:lastRenderedPageBreak/>
        <w:t xml:space="preserve">       .y(function(d) {return d[1];});</w:t>
      </w:r>
    </w:p>
    <w:p w:rsidR="00CE67F1" w:rsidRDefault="00CE67F1" w:rsidP="00CE67F1">
      <w:r>
        <w:t xml:space="preserve"> svg.append("path").attr("d", line(xy) ).attr("fill","#FFC0CB").attr("stroke","#DFA0AB");</w:t>
      </w:r>
    </w:p>
    <w:p w:rsidR="00CE67F1" w:rsidRDefault="00CE67F1" w:rsidP="00CE67F1">
      <w:r>
        <w:t xml:space="preserve"> svg.append("rect").attr("x", x_base).attr("y", 0).attr("width", width_graph).attr("height", height_graph).attr("stroke","black").attr("stroke-width",1).attr("fill","none");</w:t>
      </w:r>
    </w:p>
    <w:p w:rsidR="00CE67F1" w:rsidRDefault="00CE67F1" w:rsidP="00CE67F1">
      <w:r>
        <w:t>}</w:t>
      </w:r>
    </w:p>
    <w:p w:rsidR="00CE67F1" w:rsidRDefault="00CE67F1" w:rsidP="00CE67F1">
      <w:r>
        <w:t>/* dft method */</w:t>
      </w:r>
    </w:p>
    <w:p w:rsidR="00CE67F1" w:rsidRDefault="00CE67F1" w:rsidP="00CE67F1">
      <w:r>
        <w:t>function org_dft(x){</w:t>
      </w:r>
    </w:p>
    <w:p w:rsidR="00CE67F1" w:rsidRDefault="00CE67F1" w:rsidP="00CE67F1">
      <w:r>
        <w:t xml:space="preserve"> var n = x.length;</w:t>
      </w:r>
    </w:p>
    <w:p w:rsidR="00CE67F1" w:rsidRDefault="00CE67F1" w:rsidP="00CE67F1">
      <w:r>
        <w:t xml:space="preserve"> var y = new Array();// y[0] = y_re[]; y[1] = y_im[];</w:t>
      </w:r>
    </w:p>
    <w:p w:rsidR="00CE67F1" w:rsidRDefault="00CE67F1" w:rsidP="00CE67F1">
      <w:r>
        <w:t xml:space="preserve"> y[0] = new Array();</w:t>
      </w:r>
    </w:p>
    <w:p w:rsidR="00CE67F1" w:rsidRDefault="00CE67F1" w:rsidP="00CE67F1">
      <w:r>
        <w:t xml:space="preserve"> y[1] = new Array();</w:t>
      </w:r>
    </w:p>
    <w:p w:rsidR="00CE67F1" w:rsidRDefault="00CE67F1" w:rsidP="00CE67F1">
      <w:r>
        <w:t xml:space="preserve"> for(var i=0;i&lt;n;i++){</w:t>
      </w:r>
    </w:p>
    <w:p w:rsidR="00CE67F1" w:rsidRDefault="00CE67F1" w:rsidP="00CE67F1">
      <w:r>
        <w:t xml:space="preserve">  y[0][i] = 0;</w:t>
      </w:r>
    </w:p>
    <w:p w:rsidR="00CE67F1" w:rsidRDefault="00CE67F1" w:rsidP="00CE67F1">
      <w:r>
        <w:t xml:space="preserve">  y[1][i] = 0;</w:t>
      </w:r>
    </w:p>
    <w:p w:rsidR="00CE67F1" w:rsidRDefault="00CE67F1" w:rsidP="00CE67F1">
      <w:r>
        <w:t xml:space="preserve">  for(var j=0;j&lt;n;j++){</w:t>
      </w:r>
    </w:p>
    <w:p w:rsidR="00CE67F1" w:rsidRDefault="00CE67F1" w:rsidP="00CE67F1">
      <w:r>
        <w:t xml:space="preserve">   y[0][i] += x[j]*Math.cos(2*Math.PI/n*i*j);</w:t>
      </w:r>
    </w:p>
    <w:p w:rsidR="00CE67F1" w:rsidRDefault="00CE67F1" w:rsidP="00CE67F1">
      <w:r>
        <w:t xml:space="preserve">   y[1][i] += x[j]*(-Math.sin(2*Math.PI/n*i*j));</w:t>
      </w:r>
    </w:p>
    <w:p w:rsidR="00CE67F1" w:rsidRDefault="00CE67F1" w:rsidP="00CE67F1">
      <w:r>
        <w:t xml:space="preserve">  }</w:t>
      </w:r>
    </w:p>
    <w:p w:rsidR="00CE67F1" w:rsidRDefault="00CE67F1" w:rsidP="00CE67F1">
      <w:r>
        <w:t xml:space="preserve"> }</w:t>
      </w:r>
    </w:p>
    <w:p w:rsidR="00CE67F1" w:rsidRDefault="00CE67F1" w:rsidP="00CE67F1">
      <w:r>
        <w:t xml:space="preserve"> return y;</w:t>
      </w:r>
    </w:p>
    <w:p w:rsidR="00CE67F1" w:rsidRDefault="00CE67F1" w:rsidP="00CE67F1">
      <w:r>
        <w:t>}</w:t>
      </w:r>
    </w:p>
    <w:p w:rsidR="00CE67F1" w:rsidRDefault="00CE67F1" w:rsidP="00CE67F1"/>
    <w:p w:rsidR="00CE67F1" w:rsidRDefault="00CE67F1" w:rsidP="00CE67F1">
      <w:r>
        <w:t>function org_idft(y){</w:t>
      </w:r>
    </w:p>
    <w:p w:rsidR="00CE67F1" w:rsidRDefault="00CE67F1" w:rsidP="00CE67F1">
      <w:r>
        <w:t xml:space="preserve"> var n = y[0].length;</w:t>
      </w:r>
    </w:p>
    <w:p w:rsidR="00CE67F1" w:rsidRDefault="00CE67F1" w:rsidP="00CE67F1">
      <w:r>
        <w:t xml:space="preserve"> // input : y[0] = y_re[]; y[1] = y_im[];</w:t>
      </w:r>
    </w:p>
    <w:p w:rsidR="00CE67F1" w:rsidRDefault="00CE67F1" w:rsidP="00CE67F1">
      <w:r>
        <w:t xml:space="preserve"> var w_re = Math.cos(-2*Math.PI/n);</w:t>
      </w:r>
    </w:p>
    <w:p w:rsidR="00CE67F1" w:rsidRDefault="00CE67F1" w:rsidP="00CE67F1">
      <w:r>
        <w:t xml:space="preserve"> var w_im = -Math.sin(-2*Math.PI/n);</w:t>
      </w:r>
    </w:p>
    <w:p w:rsidR="00CE67F1" w:rsidRDefault="00CE67F1" w:rsidP="00CE67F1">
      <w:r>
        <w:lastRenderedPageBreak/>
        <w:t xml:space="preserve"> var x = new Array();</w:t>
      </w:r>
    </w:p>
    <w:p w:rsidR="00CE67F1" w:rsidRDefault="00CE67F1" w:rsidP="00CE67F1">
      <w:r>
        <w:t xml:space="preserve"> for(var i=0;i&lt;n;i++){</w:t>
      </w:r>
    </w:p>
    <w:p w:rsidR="00CE67F1" w:rsidRDefault="00CE67F1" w:rsidP="00CE67F1">
      <w:r>
        <w:t xml:space="preserve">  x[i] = 0;</w:t>
      </w:r>
    </w:p>
    <w:p w:rsidR="00CE67F1" w:rsidRDefault="00CE67F1" w:rsidP="00CE67F1">
      <w:r>
        <w:t xml:space="preserve">  for(var j=0;j&lt;n;j++){</w:t>
      </w:r>
    </w:p>
    <w:p w:rsidR="00CE67F1" w:rsidRDefault="00CE67F1" w:rsidP="00CE67F1">
      <w:r>
        <w:t xml:space="preserve">   x[i]+= (y[0][j]*Math.cos(2*Math.PI/n*i*j) - y[1][j]*Math.sin(2*Math.PI/n*i*j))/n;</w:t>
      </w:r>
    </w:p>
    <w:p w:rsidR="00CE67F1" w:rsidRDefault="00CE67F1" w:rsidP="00CE67F1">
      <w:r>
        <w:t xml:space="preserve">   // calculate real part only </w:t>
      </w:r>
    </w:p>
    <w:p w:rsidR="00CE67F1" w:rsidRDefault="00CE67F1" w:rsidP="00CE67F1">
      <w:r>
        <w:t xml:space="preserve">  }</w:t>
      </w:r>
    </w:p>
    <w:p w:rsidR="00CE67F1" w:rsidRDefault="00CE67F1" w:rsidP="00CE67F1">
      <w:r>
        <w:t xml:space="preserve"> }</w:t>
      </w:r>
    </w:p>
    <w:p w:rsidR="00CE67F1" w:rsidRDefault="00CE67F1" w:rsidP="00CE67F1">
      <w:r>
        <w:t xml:space="preserve"> return x;</w:t>
      </w:r>
    </w:p>
    <w:p w:rsidR="00CE67F1" w:rsidRDefault="00CE67F1" w:rsidP="00CE67F1">
      <w:r>
        <w:t>}</w:t>
      </w:r>
    </w:p>
    <w:p w:rsidR="00CE67F1" w:rsidRDefault="00CE67F1" w:rsidP="00CE67F1"/>
    <w:p w:rsidR="00CE67F1" w:rsidRDefault="00CE67F1" w:rsidP="00CE67F1">
      <w:r>
        <w:t>function org_fft(n,re,im){</w:t>
      </w:r>
    </w:p>
    <w:p w:rsidR="00CE67F1" w:rsidRDefault="00CE67F1" w:rsidP="00CE67F1">
      <w:r>
        <w:t xml:space="preserve"> var theta = 2*Math.PI/n;</w:t>
      </w:r>
    </w:p>
    <w:p w:rsidR="00CE67F1" w:rsidRDefault="00CE67F1" w:rsidP="00CE67F1">
      <w:r>
        <w:t xml:space="preserve"> var firstr = new Array();</w:t>
      </w:r>
    </w:p>
    <w:p w:rsidR="00CE67F1" w:rsidRDefault="00CE67F1" w:rsidP="00CE67F1">
      <w:r>
        <w:t xml:space="preserve"> var firsti = new Array();</w:t>
      </w:r>
    </w:p>
    <w:p w:rsidR="00CE67F1" w:rsidRDefault="00CE67F1" w:rsidP="00CE67F1">
      <w:r>
        <w:t xml:space="preserve"> var secondr = new Array();</w:t>
      </w:r>
    </w:p>
    <w:p w:rsidR="00CE67F1" w:rsidRDefault="00CE67F1" w:rsidP="00CE67F1">
      <w:r>
        <w:t xml:space="preserve"> var secondi = new Array();</w:t>
      </w:r>
    </w:p>
    <w:p w:rsidR="00CE67F1" w:rsidRDefault="00CE67F1" w:rsidP="00CE67F1"/>
    <w:p w:rsidR="00CE67F1" w:rsidRDefault="00CE67F1" w:rsidP="00CE67F1">
      <w:r>
        <w:t xml:space="preserve"> for(var i=0;i&lt;n/2;i++){</w:t>
      </w:r>
    </w:p>
    <w:p w:rsidR="00CE67F1" w:rsidRDefault="00CE67F1" w:rsidP="00CE67F1">
      <w:r>
        <w:t xml:space="preserve">  firstr[i] = re[2*i];</w:t>
      </w:r>
    </w:p>
    <w:p w:rsidR="00CE67F1" w:rsidRDefault="00CE67F1" w:rsidP="00CE67F1">
      <w:r>
        <w:t xml:space="preserve">  firsti[i] = im[2*i];</w:t>
      </w:r>
    </w:p>
    <w:p w:rsidR="00CE67F1" w:rsidRDefault="00CE67F1" w:rsidP="00CE67F1">
      <w:r>
        <w:t xml:space="preserve"> }</w:t>
      </w:r>
    </w:p>
    <w:p w:rsidR="00CE67F1" w:rsidRDefault="00CE67F1" w:rsidP="00CE67F1">
      <w:r>
        <w:t xml:space="preserve"> for(var i=0;i&lt;n/2;i++){</w:t>
      </w:r>
    </w:p>
    <w:p w:rsidR="00CE67F1" w:rsidRDefault="00CE67F1" w:rsidP="00CE67F1">
      <w:r>
        <w:t xml:space="preserve">  secondr[i] = re[2*i+1];</w:t>
      </w:r>
    </w:p>
    <w:p w:rsidR="00CE67F1" w:rsidRDefault="00CE67F1" w:rsidP="00CE67F1">
      <w:r>
        <w:t xml:space="preserve">  secondi[i] = im[2*i+1];</w:t>
      </w:r>
    </w:p>
    <w:p w:rsidR="00CE67F1" w:rsidRDefault="00CE67F1" w:rsidP="00CE67F1">
      <w:r>
        <w:t xml:space="preserve"> }</w:t>
      </w:r>
    </w:p>
    <w:p w:rsidR="00CE67F1" w:rsidRDefault="00CE67F1" w:rsidP="00CE67F1">
      <w:r>
        <w:t xml:space="preserve"> if(n/2&gt;1){</w:t>
      </w:r>
    </w:p>
    <w:p w:rsidR="00CE67F1" w:rsidRDefault="00CE67F1" w:rsidP="00CE67F1">
      <w:r>
        <w:lastRenderedPageBreak/>
        <w:t xml:space="preserve">  org_fft(n/2,firstr,firsti);</w:t>
      </w:r>
    </w:p>
    <w:p w:rsidR="00CE67F1" w:rsidRDefault="00CE67F1" w:rsidP="00CE67F1">
      <w:r>
        <w:t xml:space="preserve">  org_fft(n/2,secondr,secondi);</w:t>
      </w:r>
    </w:p>
    <w:p w:rsidR="00CE67F1" w:rsidRDefault="00CE67F1" w:rsidP="00CE67F1">
      <w:r>
        <w:t xml:space="preserve"> }</w:t>
      </w:r>
    </w:p>
    <w:p w:rsidR="00CE67F1" w:rsidRDefault="00CE67F1" w:rsidP="00CE67F1">
      <w:r>
        <w:t xml:space="preserve"> for(var i=0;i&lt;n/2;i++){</w:t>
      </w:r>
    </w:p>
    <w:p w:rsidR="00CE67F1" w:rsidRDefault="00CE67F1" w:rsidP="00CE67F1">
      <w:r>
        <w:t xml:space="preserve">  var wr = Math.cos(theta * i);</w:t>
      </w:r>
    </w:p>
    <w:p w:rsidR="00CE67F1" w:rsidRDefault="00CE67F1" w:rsidP="00CE67F1">
      <w:r>
        <w:t xml:space="preserve">  var wi = Math.sin(theta * i);</w:t>
      </w:r>
    </w:p>
    <w:p w:rsidR="00CE67F1" w:rsidRDefault="00CE67F1" w:rsidP="00CE67F1">
      <w:r>
        <w:t xml:space="preserve">  re[i] = firstr[i] + wr*secondr[i] - wi*secondi[i];</w:t>
      </w:r>
    </w:p>
    <w:p w:rsidR="00CE67F1" w:rsidRDefault="00CE67F1" w:rsidP="00CE67F1">
      <w:r>
        <w:t xml:space="preserve">  im[i] = firsti[i] + wr*secondi[i] + wi*secondr[i];</w:t>
      </w:r>
    </w:p>
    <w:p w:rsidR="00CE67F1" w:rsidRDefault="00CE67F1" w:rsidP="00CE67F1"/>
    <w:p w:rsidR="00CE67F1" w:rsidRDefault="00CE67F1" w:rsidP="00CE67F1">
      <w:r>
        <w:t xml:space="preserve">  wr = Math.cos(theta * (i+n/2));</w:t>
      </w:r>
    </w:p>
    <w:p w:rsidR="00CE67F1" w:rsidRDefault="00CE67F1" w:rsidP="00CE67F1">
      <w:r>
        <w:t xml:space="preserve">  wi = Math.sin(theta * (i+n/2));</w:t>
      </w:r>
    </w:p>
    <w:p w:rsidR="00CE67F1" w:rsidRDefault="00CE67F1" w:rsidP="00CE67F1">
      <w:r>
        <w:t xml:space="preserve">  re[i+n/2] = firstr[i] + wr*secondr[i] - wi*secondi[i];</w:t>
      </w:r>
    </w:p>
    <w:p w:rsidR="00CE67F1" w:rsidRDefault="00CE67F1" w:rsidP="00CE67F1">
      <w:r>
        <w:t xml:space="preserve">  im[i+n/2] = firsti[i] + wr*secondi[i] + wi*secondr[i];</w:t>
      </w:r>
    </w:p>
    <w:p w:rsidR="00CE67F1" w:rsidRDefault="00CE67F1" w:rsidP="00CE67F1">
      <w:r>
        <w:t xml:space="preserve"> }</w:t>
      </w:r>
    </w:p>
    <w:p w:rsidR="00CE67F1" w:rsidRDefault="00CE67F1" w:rsidP="00CE67F1">
      <w:r>
        <w:t>}</w:t>
      </w:r>
    </w:p>
    <w:p w:rsidR="00CE67F1" w:rsidRDefault="00CE67F1" w:rsidP="00CE67F1"/>
    <w:p w:rsidR="00CE67F1" w:rsidRDefault="00CE67F1" w:rsidP="00CE67F1">
      <w:r>
        <w:t>function org_ifft(n,re,im){</w:t>
      </w:r>
    </w:p>
    <w:p w:rsidR="00CE67F1" w:rsidRDefault="00CE67F1" w:rsidP="00CE67F1">
      <w:r>
        <w:t xml:space="preserve"> for(var i=0;i&lt;n;i++){</w:t>
      </w:r>
    </w:p>
    <w:p w:rsidR="00CE67F1" w:rsidRDefault="00CE67F1" w:rsidP="00CE67F1">
      <w:r>
        <w:t xml:space="preserve">  im[i] = -im[i];</w:t>
      </w:r>
    </w:p>
    <w:p w:rsidR="00CE67F1" w:rsidRDefault="00CE67F1" w:rsidP="00CE67F1">
      <w:r>
        <w:t xml:space="preserve"> }</w:t>
      </w:r>
    </w:p>
    <w:p w:rsidR="00CE67F1" w:rsidRDefault="00CE67F1" w:rsidP="00CE67F1">
      <w:r>
        <w:t xml:space="preserve"> org_fft(n,re,im);</w:t>
      </w:r>
    </w:p>
    <w:p w:rsidR="00CE67F1" w:rsidRDefault="00CE67F1" w:rsidP="00CE67F1">
      <w:r>
        <w:t xml:space="preserve"> for(var i=0;i&lt;n;i++){</w:t>
      </w:r>
    </w:p>
    <w:p w:rsidR="00CE67F1" w:rsidRDefault="00CE67F1" w:rsidP="00CE67F1">
      <w:r>
        <w:t xml:space="preserve">  re[i] = re[i]/n</w:t>
      </w:r>
    </w:p>
    <w:p w:rsidR="00CE67F1" w:rsidRDefault="00CE67F1" w:rsidP="00CE67F1">
      <w:r>
        <w:t xml:space="preserve">  im[i] = -im[i]/n;</w:t>
      </w:r>
    </w:p>
    <w:p w:rsidR="00CE67F1" w:rsidRDefault="00CE67F1" w:rsidP="00CE67F1">
      <w:r>
        <w:t xml:space="preserve"> }</w:t>
      </w:r>
    </w:p>
    <w:p w:rsidR="00CE67F1" w:rsidRDefault="00CE67F1" w:rsidP="00CE67F1">
      <w:r>
        <w:t>}</w:t>
      </w:r>
    </w:p>
    <w:p w:rsidR="00CE67F1" w:rsidRDefault="00CE67F1" w:rsidP="00CE67F1"/>
    <w:p w:rsidR="00CE67F1" w:rsidRDefault="00CE67F1" w:rsidP="00CE67F1">
      <w:r>
        <w:lastRenderedPageBreak/>
        <w:t>/*</w:t>
      </w:r>
    </w:p>
    <w:p w:rsidR="00CE67F1" w:rsidRDefault="00CE67F1" w:rsidP="00CE67F1">
      <w:r>
        <w:t>Function kernel_rate returns optimized kernel densities estimate using a Gauss kernel function.</w:t>
      </w:r>
    </w:p>
    <w:p w:rsidR="00CE67F1" w:rsidRDefault="00CE67F1" w:rsidP="00CE67F1"/>
    <w:p w:rsidR="00CE67F1" w:rsidRDefault="00CE67F1" w:rsidP="00CE67F1">
      <w:r>
        <w:t>Input arguments</w:t>
      </w:r>
    </w:p>
    <w:p w:rsidR="00CE67F1" w:rsidRDefault="00CE67F1" w:rsidP="00CE67F1">
      <w:r>
        <w:t>spike_time: sample data list.</w:t>
      </w:r>
    </w:p>
    <w:p w:rsidR="00CE67F1" w:rsidRDefault="00CE67F1" w:rsidP="00CE67F1"/>
    <w:p w:rsidR="00CE67F1" w:rsidRDefault="00CE67F1" w:rsidP="00CE67F1">
      <w:r>
        <w:t>Output arguments</w:t>
      </w:r>
    </w:p>
    <w:p w:rsidR="00CE67F1" w:rsidRDefault="00CE67F1" w:rsidP="00CE67F1">
      <w:r>
        <w:t>y1: Estimated density using a Gauss kernel function.</w:t>
      </w:r>
    </w:p>
    <w:p w:rsidR="00CE67F1" w:rsidRDefault="00CE67F1" w:rsidP="00CE67F1">
      <w:r>
        <w:t>y2: Estimated density using a Gauss kernel function with reflection boundary.</w:t>
      </w:r>
    </w:p>
    <w:p w:rsidR="00CE67F1" w:rsidRDefault="00CE67F1" w:rsidP="00CE67F1">
      <w:r>
        <w:t>maxy: Maximum value of y2.</w:t>
      </w:r>
    </w:p>
    <w:p w:rsidR="00CE67F1" w:rsidRDefault="00CE67F1" w:rsidP="00CE67F1">
      <w:r>
        <w:t>optw: Optimal kernel bandwidth.</w:t>
      </w:r>
    </w:p>
    <w:p w:rsidR="00CE67F1" w:rsidRDefault="00CE67F1" w:rsidP="00CE67F1"/>
    <w:p w:rsidR="00CE67F1" w:rsidRDefault="00CE67F1" w:rsidP="00CE67F1">
      <w:r>
        <w:t xml:space="preserve">Optimization principle: </w:t>
      </w:r>
    </w:p>
    <w:p w:rsidR="00CE67F1" w:rsidRDefault="00CE67F1" w:rsidP="00CE67F1">
      <w:r>
        <w:t>The optimal bandwidth is obtained as a minimizer of the fromula,</w:t>
      </w:r>
    </w:p>
    <w:p w:rsidR="00CE67F1" w:rsidRDefault="00CE67F1" w:rsidP="00CE67F1">
      <w:r>
        <w:t>sum_{i, j} \int k(x - x_i) k(x - x_j) dx - 2 sum_{i~=j} k(x_i - x_j),</w:t>
      </w:r>
    </w:p>
    <w:p w:rsidR="00CE67F1" w:rsidRDefault="00CE67F1" w:rsidP="00CE67F1">
      <w:r>
        <w:t>where k(x) is the kernel function, according to</w:t>
      </w:r>
    </w:p>
    <w:p w:rsidR="00CE67F1" w:rsidRDefault="00CE67F1" w:rsidP="00CE67F1"/>
    <w:p w:rsidR="00CE67F1" w:rsidRDefault="00CE67F1" w:rsidP="00CE67F1">
      <w:r>
        <w:t>Hideaki Shimazaki and Shigeru Shinomoto</w:t>
      </w:r>
    </w:p>
    <w:p w:rsidR="00CE67F1" w:rsidRDefault="00CE67F1" w:rsidP="00CE67F1">
      <w:r>
        <w:t>Kernel Bandwidth Optimization in Spike Rate Estimation</w:t>
      </w:r>
    </w:p>
    <w:p w:rsidR="00CE67F1" w:rsidRDefault="00CE67F1" w:rsidP="00CE67F1">
      <w:r>
        <w:t>Journal of Computational Neuroscience 2010</w:t>
      </w:r>
    </w:p>
    <w:p w:rsidR="00CE67F1" w:rsidRDefault="00CE67F1" w:rsidP="00CE67F1">
      <w:r>
        <w:t>http://dx.doi.org/10.1007/s10827-009-0180-4</w:t>
      </w:r>
    </w:p>
    <w:p w:rsidR="00CE67F1" w:rsidRDefault="00CE67F1" w:rsidP="00CE67F1"/>
    <w:p w:rsidR="00CE67F1" w:rsidRDefault="00CE67F1" w:rsidP="00CE67F1">
      <w:r>
        <w:t>The above optimization is based on a principle of minimizing</w:t>
      </w:r>
    </w:p>
    <w:p w:rsidR="00CE67F1" w:rsidRDefault="00CE67F1" w:rsidP="00CE67F1">
      <w:r>
        <w:t>expected L2 loss function between the kernel estimate and an</w:t>
      </w:r>
    </w:p>
    <w:p w:rsidR="00CE67F1" w:rsidRDefault="00CE67F1" w:rsidP="00CE67F1">
      <w:r>
        <w:t>unknown underlying density function. An assumption is merely</w:t>
      </w:r>
    </w:p>
    <w:p w:rsidR="00CE67F1" w:rsidRDefault="00CE67F1" w:rsidP="00CE67F1">
      <w:r>
        <w:t>that samples are drawn from the density independently each other.</w:t>
      </w:r>
    </w:p>
    <w:p w:rsidR="00CE67F1" w:rsidRDefault="00CE67F1" w:rsidP="00CE67F1"/>
    <w:p w:rsidR="00CE67F1" w:rsidRDefault="00CE67F1" w:rsidP="00CE67F1">
      <w:r>
        <w:lastRenderedPageBreak/>
        <w:t>For more information, please visit</w:t>
      </w:r>
    </w:p>
    <w:p w:rsidR="00CE67F1" w:rsidRDefault="00CE67F1" w:rsidP="00CE67F1">
      <w:r>
        <w:t>http://2000.jukuin.keio.ac.jp/Shimazaki</w:t>
      </w:r>
    </w:p>
    <w:p w:rsidR="00CE67F1" w:rsidRDefault="00CE67F1" w:rsidP="00CE67F1">
      <w:r>
        <w:t>*/</w:t>
      </w:r>
    </w:p>
    <w:p w:rsidR="00CE67F1" w:rsidRDefault="00CE67F1" w:rsidP="00CE67F1"/>
    <w:p w:rsidR="00CE67F1" w:rsidRDefault="00CE67F1" w:rsidP="00CE67F1">
      <w:r>
        <w:t>function kernel_rate(spike_time, y1, y2){</w:t>
      </w:r>
    </w:p>
    <w:p w:rsidR="00CE67F1" w:rsidRDefault="00CE67F1" w:rsidP="00CE67F1"/>
    <w:p w:rsidR="00CE67F1" w:rsidRDefault="00CE67F1" w:rsidP="00CE67F1">
      <w:r>
        <w:t xml:space="preserve">    var T = spike_time[spike_time.length-1] - spike_time[0];</w:t>
      </w:r>
    </w:p>
    <w:p w:rsidR="00CE67F1" w:rsidRDefault="00CE67F1" w:rsidP="00CE67F1">
      <w:r>
        <w:t xml:space="preserve">    var dt_samp = spike_time[1]-spike_time[0];</w:t>
      </w:r>
    </w:p>
    <w:p w:rsidR="00CE67F1" w:rsidRDefault="00CE67F1" w:rsidP="00CE67F1">
      <w:r>
        <w:t xml:space="preserve">    for (var i=0;i&lt;spike_time.length-1;i++){</w:t>
      </w:r>
    </w:p>
    <w:p w:rsidR="00CE67F1" w:rsidRDefault="00CE67F1" w:rsidP="00CE67F1">
      <w:r>
        <w:t xml:space="preserve">     if(dt_samp&gt;spike_time[i+1]-spike_time[i]) dt_samp = spike_time[i+1]-spike_time[i];</w:t>
      </w:r>
    </w:p>
    <w:p w:rsidR="00CE67F1" w:rsidRDefault="00CE67F1" w:rsidP="00CE67F1">
      <w:r>
        <w:t xml:space="preserve">    }</w:t>
      </w:r>
    </w:p>
    <w:p w:rsidR="00CE67F1" w:rsidRDefault="00CE67F1" w:rsidP="00CE67F1">
      <w:r>
        <w:t xml:space="preserve">    var t_num=1000;</w:t>
      </w:r>
    </w:p>
    <w:p w:rsidR="00CE67F1" w:rsidRDefault="00CE67F1" w:rsidP="00CE67F1">
      <w:r>
        <w:t xml:space="preserve">    if(Math.ceil(T/dt_samp)&lt;t_num){</w:t>
      </w:r>
    </w:p>
    <w:p w:rsidR="00CE67F1" w:rsidRDefault="00CE67F1" w:rsidP="00CE67F1">
      <w:r>
        <w:t xml:space="preserve">     t_num = Math.ceil(T/dt_samp);</w:t>
      </w:r>
    </w:p>
    <w:p w:rsidR="00CE67F1" w:rsidRDefault="00CE67F1" w:rsidP="00CE67F1">
      <w:r>
        <w:t xml:space="preserve">    }</w:t>
      </w:r>
    </w:p>
    <w:p w:rsidR="00CE67F1" w:rsidRDefault="00CE67F1" w:rsidP="00CE67F1">
      <w:r>
        <w:t xml:space="preserve">    var t = new Array();</w:t>
      </w:r>
    </w:p>
    <w:p w:rsidR="00CE67F1" w:rsidRDefault="00CE67F1" w:rsidP="00CE67F1">
      <w:r>
        <w:t xml:space="preserve">    t[0] = spike_time[0]</w:t>
      </w:r>
    </w:p>
    <w:p w:rsidR="00CE67F1" w:rsidRDefault="00CE67F1" w:rsidP="00CE67F1">
      <w:r>
        <w:t xml:space="preserve">    for(var i=0; i&lt;t_num-1;i++){</w:t>
      </w:r>
    </w:p>
    <w:p w:rsidR="00CE67F1" w:rsidRDefault="00CE67F1" w:rsidP="00CE67F1">
      <w:r>
        <w:t xml:space="preserve">     t[i+1]=t[i]+T/(t_num);</w:t>
      </w:r>
    </w:p>
    <w:p w:rsidR="00CE67F1" w:rsidRDefault="00CE67F1" w:rsidP="00CE67F1">
      <w:r>
        <w:t xml:space="preserve">    }</w:t>
      </w:r>
    </w:p>
    <w:p w:rsidR="00CE67F1" w:rsidRDefault="00CE67F1" w:rsidP="00CE67F1">
      <w:r>
        <w:t xml:space="preserve"> var dt = t[1]-t[0];</w:t>
      </w:r>
    </w:p>
    <w:p w:rsidR="00CE67F1" w:rsidRDefault="00CE67F1" w:rsidP="00CE67F1">
      <w:r>
        <w:t xml:space="preserve"> for(var i=0;i&lt;t.length-1;i++){</w:t>
      </w:r>
    </w:p>
    <w:p w:rsidR="00CE67F1" w:rsidRDefault="00CE67F1" w:rsidP="00CE67F1">
      <w:r>
        <w:t xml:space="preserve">  if(dt&gt;t[i+1]-t[i]){</w:t>
      </w:r>
    </w:p>
    <w:p w:rsidR="00CE67F1" w:rsidRDefault="00CE67F1" w:rsidP="00CE67F1">
      <w:r>
        <w:t xml:space="preserve">   dt=t[i+1]-t[i];</w:t>
      </w:r>
    </w:p>
    <w:p w:rsidR="00CE67F1" w:rsidRDefault="00CE67F1" w:rsidP="00CE67F1">
      <w:r>
        <w:t xml:space="preserve">  }</w:t>
      </w:r>
    </w:p>
    <w:p w:rsidR="00CE67F1" w:rsidRDefault="00CE67F1" w:rsidP="00CE67F1">
      <w:r>
        <w:t xml:space="preserve"> }</w:t>
      </w:r>
    </w:p>
    <w:p w:rsidR="00CE67F1" w:rsidRDefault="00CE67F1" w:rsidP="00CE67F1">
      <w:r>
        <w:t xml:space="preserve">    var y_hist = new Array();</w:t>
      </w:r>
    </w:p>
    <w:p w:rsidR="00CE67F1" w:rsidRDefault="00CE67F1" w:rsidP="00CE67F1">
      <w:r>
        <w:lastRenderedPageBreak/>
        <w:t xml:space="preserve">    for(var i=0;i&lt;t.length;i++){</w:t>
      </w:r>
    </w:p>
    <w:p w:rsidR="00CE67F1" w:rsidRDefault="00CE67F1" w:rsidP="00CE67F1">
      <w:r>
        <w:t xml:space="preserve">     y_hist[i]=0;</w:t>
      </w:r>
    </w:p>
    <w:p w:rsidR="00CE67F1" w:rsidRDefault="00CE67F1" w:rsidP="00CE67F1">
      <w:r>
        <w:t xml:space="preserve">    }</w:t>
      </w:r>
    </w:p>
    <w:p w:rsidR="00CE67F1" w:rsidRDefault="00CE67F1" w:rsidP="00CE67F1">
      <w:r>
        <w:t xml:space="preserve">    for(var i=0;i&lt;spike_time.length;i++){</w:t>
      </w:r>
    </w:p>
    <w:p w:rsidR="00CE67F1" w:rsidRDefault="00CE67F1" w:rsidP="00CE67F1">
      <w:r>
        <w:t xml:space="preserve">     for(var j=0;j&lt;t.length-1;j++){</w:t>
      </w:r>
    </w:p>
    <w:p w:rsidR="00CE67F1" w:rsidRDefault="00CE67F1" w:rsidP="00CE67F1">
      <w:r>
        <w:t xml:space="preserve">         if(spike_time[i]&gt;=t[j]-dt/2 &amp;&amp; spike_time[i]&lt;t[j+1]-dt/2) y_hist[j]++;</w:t>
      </w:r>
    </w:p>
    <w:p w:rsidR="00CE67F1" w:rsidRDefault="00CE67F1" w:rsidP="00CE67F1">
      <w:r>
        <w:t xml:space="preserve">     }</w:t>
      </w:r>
    </w:p>
    <w:p w:rsidR="00CE67F1" w:rsidRDefault="00CE67F1" w:rsidP="00CE67F1">
      <w:r>
        <w:t xml:space="preserve">     if(spike_time[i]&gt;=t[t.length-1]-dt/2) y_hist[t.length-1]++;</w:t>
      </w:r>
    </w:p>
    <w:p w:rsidR="00CE67F1" w:rsidRDefault="00CE67F1" w:rsidP="00CE67F1">
      <w:r>
        <w:t xml:space="preserve">    }</w:t>
      </w:r>
    </w:p>
    <w:p w:rsidR="00CE67F1" w:rsidRDefault="00CE67F1" w:rsidP="00CE67F1">
      <w:r>
        <w:t xml:space="preserve"> var L = y_hist.length;</w:t>
      </w:r>
    </w:p>
    <w:p w:rsidR="00CE67F1" w:rsidRDefault="00CE67F1" w:rsidP="00CE67F1">
      <w:r>
        <w:t xml:space="preserve"> var N = 0;</w:t>
      </w:r>
    </w:p>
    <w:p w:rsidR="00CE67F1" w:rsidRDefault="00CE67F1" w:rsidP="00CE67F1">
      <w:r>
        <w:t xml:space="preserve"> for(var i=0;i&lt;L;i++){</w:t>
      </w:r>
    </w:p>
    <w:p w:rsidR="00CE67F1" w:rsidRDefault="00CE67F1" w:rsidP="00CE67F1">
      <w:r>
        <w:t xml:space="preserve">  N+=y_hist[i];</w:t>
      </w:r>
    </w:p>
    <w:p w:rsidR="00CE67F1" w:rsidRDefault="00CE67F1" w:rsidP="00CE67F1">
      <w:r>
        <w:t xml:space="preserve"> }</w:t>
      </w:r>
    </w:p>
    <w:p w:rsidR="00CE67F1" w:rsidRDefault="00CE67F1" w:rsidP="00CE67F1">
      <w:r>
        <w:t xml:space="preserve"> for (var i=0;i&lt;t.length;i++){</w:t>
      </w:r>
    </w:p>
    <w:p w:rsidR="00CE67F1" w:rsidRDefault="00CE67F1" w:rsidP="00CE67F1">
      <w:r>
        <w:t xml:space="preserve">  y_hist[i] = y_hist[i]/N/dt;   // density</w:t>
      </w:r>
    </w:p>
    <w:p w:rsidR="00CE67F1" w:rsidRDefault="00CE67F1" w:rsidP="00CE67F1">
      <w:r>
        <w:t xml:space="preserve"> }</w:t>
      </w:r>
    </w:p>
    <w:p w:rsidR="00CE67F1" w:rsidRDefault="00CE67F1" w:rsidP="00CE67F1"/>
    <w:p w:rsidR="00CE67F1" w:rsidRDefault="00CE67F1" w:rsidP="00CE67F1">
      <w:r>
        <w:t xml:space="preserve"> var Wmin = 2*dt;</w:t>
      </w:r>
    </w:p>
    <w:p w:rsidR="00CE67F1" w:rsidRDefault="00CE67F1" w:rsidP="00CE67F1">
      <w:r>
        <w:t xml:space="preserve"> var Wmax = 1*(spike_time[spike_time.length-1] - spike_time[0]);</w:t>
      </w:r>
    </w:p>
    <w:p w:rsidR="00CE67F1" w:rsidRDefault="00CE67F1" w:rsidP="00CE67F1"/>
    <w:p w:rsidR="00CE67F1" w:rsidRDefault="00CE67F1" w:rsidP="00CE67F1">
      <w:r>
        <w:t xml:space="preserve"> var tol = Math.pow(10,-5); </w:t>
      </w:r>
    </w:p>
    <w:p w:rsidR="00CE67F1" w:rsidRDefault="00CE67F1" w:rsidP="00CE67F1">
      <w:r>
        <w:t xml:space="preserve"> var phi = (Math.sqrt(5) + 1)/2;        //golden ratio</w:t>
      </w:r>
    </w:p>
    <w:p w:rsidR="00CE67F1" w:rsidRDefault="00CE67F1" w:rsidP="00CE67F1"/>
    <w:p w:rsidR="00CE67F1" w:rsidRDefault="00CE67F1" w:rsidP="00CE67F1">
      <w:r>
        <w:t xml:space="preserve"> // a = Wmin; b = Wmax;</w:t>
      </w:r>
    </w:p>
    <w:p w:rsidR="00CE67F1" w:rsidRDefault="00CE67F1" w:rsidP="00CE67F1">
      <w:r>
        <w:t xml:space="preserve"> var a=ilogexp(Wmin);</w:t>
      </w:r>
    </w:p>
    <w:p w:rsidR="00CE67F1" w:rsidRDefault="00CE67F1" w:rsidP="00CE67F1">
      <w:r>
        <w:t xml:space="preserve"> var b=ilogexp(Wmax);</w:t>
      </w:r>
    </w:p>
    <w:p w:rsidR="00CE67F1" w:rsidRDefault="00CE67F1" w:rsidP="00CE67F1"/>
    <w:p w:rsidR="00CE67F1" w:rsidRDefault="00CE67F1" w:rsidP="00CE67F1">
      <w:r>
        <w:t xml:space="preserve"> var c1 = (phi-1)*a + (2-phi)*b;</w:t>
      </w:r>
    </w:p>
    <w:p w:rsidR="00CE67F1" w:rsidRDefault="00CE67F1" w:rsidP="00CE67F1">
      <w:r>
        <w:t xml:space="preserve"> var c2 = (2-phi)*a + (phi-1)*b;</w:t>
      </w:r>
    </w:p>
    <w:p w:rsidR="00CE67F1" w:rsidRDefault="00CE67F1" w:rsidP="00CE67F1">
      <w:r>
        <w:t xml:space="preserve"> var f1 = kernel_cost_function(y_hist,N,logexp(c1),dt);</w:t>
      </w:r>
    </w:p>
    <w:p w:rsidR="00CE67F1" w:rsidRDefault="00CE67F1" w:rsidP="00CE67F1">
      <w:r>
        <w:t xml:space="preserve"> var f2 = kernel_cost_function(y_hist,N,logexp(c2),dt);</w:t>
      </w:r>
    </w:p>
    <w:p w:rsidR="00CE67F1" w:rsidRDefault="00CE67F1" w:rsidP="00CE67F1"/>
    <w:p w:rsidR="00CE67F1" w:rsidRDefault="00CE67F1" w:rsidP="00CE67F1">
      <w:r>
        <w:t xml:space="preserve"> var k = 1;</w:t>
      </w:r>
    </w:p>
    <w:p w:rsidR="00CE67F1" w:rsidRDefault="00CE67F1" w:rsidP="00CE67F1">
      <w:r>
        <w:t xml:space="preserve"> var W = new Array();</w:t>
      </w:r>
    </w:p>
    <w:p w:rsidR="00CE67F1" w:rsidRDefault="00CE67F1" w:rsidP="00CE67F1">
      <w:r>
        <w:t xml:space="preserve"> var C = new Array();</w:t>
      </w:r>
    </w:p>
    <w:p w:rsidR="00CE67F1" w:rsidRDefault="00CE67F1" w:rsidP="00CE67F1">
      <w:r>
        <w:t xml:space="preserve"> var optw;</w:t>
      </w:r>
    </w:p>
    <w:p w:rsidR="00CE67F1" w:rsidRDefault="00CE67F1" w:rsidP="00CE67F1">
      <w:r>
        <w:t xml:space="preserve"> while (Math.abs(b-a) &gt; tol*(Math.abs(c1)+Math.abs(c2)) &amp;&amp; k &lt;= 20){</w:t>
      </w:r>
    </w:p>
    <w:p w:rsidR="00CE67F1" w:rsidRDefault="00CE67F1" w:rsidP="00CE67F1">
      <w:r>
        <w:t xml:space="preserve">  if (f1 &lt; f2) {   </w:t>
      </w:r>
    </w:p>
    <w:p w:rsidR="00CE67F1" w:rsidRDefault="00CE67F1" w:rsidP="00CE67F1">
      <w:r>
        <w:t xml:space="preserve">         b = c2;</w:t>
      </w:r>
    </w:p>
    <w:p w:rsidR="00CE67F1" w:rsidRDefault="00CE67F1" w:rsidP="00CE67F1">
      <w:r>
        <w:t xml:space="preserve">         c2 = c1;</w:t>
      </w:r>
    </w:p>
    <w:p w:rsidR="00CE67F1" w:rsidRDefault="00CE67F1" w:rsidP="00CE67F1"/>
    <w:p w:rsidR="00CE67F1" w:rsidRDefault="00CE67F1" w:rsidP="00CE67F1">
      <w:r>
        <w:t xml:space="preserve">         c1 = (phi - 1)*a + (2 - phi)*b;</w:t>
      </w:r>
    </w:p>
    <w:p w:rsidR="00CE67F1" w:rsidRDefault="00CE67F1" w:rsidP="00CE67F1">
      <w:r>
        <w:t xml:space="preserve">         </w:t>
      </w:r>
    </w:p>
    <w:p w:rsidR="00CE67F1" w:rsidRDefault="00CE67F1" w:rsidP="00CE67F1">
      <w:r>
        <w:t xml:space="preserve">         f2 = f1;</w:t>
      </w:r>
    </w:p>
    <w:p w:rsidR="00CE67F1" w:rsidRDefault="00CE67F1" w:rsidP="00CE67F1">
      <w:r>
        <w:t xml:space="preserve">         f1 = kernel_cost_function(y_hist,N,logexp(c1),dt);</w:t>
      </w:r>
    </w:p>
    <w:p w:rsidR="00CE67F1" w:rsidRDefault="00CE67F1" w:rsidP="00CE67F1">
      <w:r>
        <w:t xml:space="preserve">         </w:t>
      </w:r>
    </w:p>
    <w:p w:rsidR="00CE67F1" w:rsidRDefault="00CE67F1" w:rsidP="00CE67F1">
      <w:r>
        <w:t xml:space="preserve">         // 170926 fix</w:t>
      </w:r>
    </w:p>
    <w:p w:rsidR="00CE67F1" w:rsidRDefault="00CE67F1" w:rsidP="00CE67F1">
      <w:r>
        <w:t xml:space="preserve">         // W[k] = Math.log(1+Math.exp(c1));</w:t>
      </w:r>
    </w:p>
    <w:p w:rsidR="00CE67F1" w:rsidRDefault="00CE67F1" w:rsidP="00CE67F1">
      <w:r>
        <w:t xml:space="preserve">         W[k] = logexp(c1)</w:t>
      </w:r>
    </w:p>
    <w:p w:rsidR="00CE67F1" w:rsidRDefault="00CE67F1" w:rsidP="00CE67F1">
      <w:r>
        <w:t xml:space="preserve">         </w:t>
      </w:r>
    </w:p>
    <w:p w:rsidR="00CE67F1" w:rsidRDefault="00CE67F1" w:rsidP="00CE67F1">
      <w:r>
        <w:t xml:space="preserve">         C[k] = f1;</w:t>
      </w:r>
    </w:p>
    <w:p w:rsidR="00CE67F1" w:rsidRDefault="00CE67F1" w:rsidP="00CE67F1">
      <w:r>
        <w:t xml:space="preserve">         //var optw = Math.log(1+Math.exp(c1));</w:t>
      </w:r>
    </w:p>
    <w:p w:rsidR="00CE67F1" w:rsidRDefault="00CE67F1" w:rsidP="00CE67F1">
      <w:r>
        <w:t xml:space="preserve">         optw = logexp(c1);</w:t>
      </w:r>
    </w:p>
    <w:p w:rsidR="00CE67F1" w:rsidRDefault="00CE67F1" w:rsidP="00CE67F1">
      <w:r>
        <w:lastRenderedPageBreak/>
        <w:t xml:space="preserve">         //y = yh1./sum(yh1.*dt);  //make the final output a density</w:t>
      </w:r>
    </w:p>
    <w:p w:rsidR="00CE67F1" w:rsidRDefault="00CE67F1" w:rsidP="00CE67F1">
      <w:r>
        <w:t xml:space="preserve">  }else{</w:t>
      </w:r>
    </w:p>
    <w:p w:rsidR="00CE67F1" w:rsidRDefault="00CE67F1" w:rsidP="00CE67F1">
      <w:r>
        <w:t xml:space="preserve">         a = c1;</w:t>
      </w:r>
    </w:p>
    <w:p w:rsidR="00CE67F1" w:rsidRDefault="00CE67F1" w:rsidP="00CE67F1">
      <w:r>
        <w:t xml:space="preserve">         c1 = c2;</w:t>
      </w:r>
    </w:p>
    <w:p w:rsidR="00CE67F1" w:rsidRDefault="00CE67F1" w:rsidP="00CE67F1">
      <w:r>
        <w:t xml:space="preserve">         </w:t>
      </w:r>
    </w:p>
    <w:p w:rsidR="00CE67F1" w:rsidRDefault="00CE67F1" w:rsidP="00CE67F1">
      <w:r>
        <w:t xml:space="preserve">         c2 = (2 - phi)*a + (phi - 1)*b;</w:t>
      </w:r>
    </w:p>
    <w:p w:rsidR="00CE67F1" w:rsidRDefault="00CE67F1" w:rsidP="00CE67F1">
      <w:r>
        <w:t xml:space="preserve">         </w:t>
      </w:r>
    </w:p>
    <w:p w:rsidR="00CE67F1" w:rsidRDefault="00CE67F1" w:rsidP="00CE67F1">
      <w:r>
        <w:t xml:space="preserve">         f1 = f2;</w:t>
      </w:r>
    </w:p>
    <w:p w:rsidR="00CE67F1" w:rsidRDefault="00CE67F1" w:rsidP="00CE67F1">
      <w:r>
        <w:t xml:space="preserve">         f2 = kernel_cost_function(y_hist,N,logexp(c2),dt);</w:t>
      </w:r>
    </w:p>
    <w:p w:rsidR="00CE67F1" w:rsidDel="00CD4136" w:rsidRDefault="00CE67F1" w:rsidP="00CE67F1">
      <w:pPr>
        <w:rPr>
          <w:del w:id="124" w:author="篠本滋" w:date="2017-11-04T19:27:00Z"/>
        </w:rPr>
      </w:pPr>
      <w:r>
        <w:rPr>
          <w:rFonts w:hint="eastAsia"/>
        </w:rPr>
        <w:t xml:space="preserve">         </w:t>
      </w:r>
      <w:del w:id="125" w:author="篠本滋" w:date="2017-11-04T19:27:00Z">
        <w:r w:rsidDel="00CD4136">
          <w:rPr>
            <w:rFonts w:hint="eastAsia"/>
          </w:rPr>
          <w:delText>//yh</w:delText>
        </w:r>
        <w:r w:rsidDel="00CD4136">
          <w:rPr>
            <w:rFonts w:hint="eastAsia"/>
          </w:rPr>
          <w:delText>の値が返ってこない</w:delText>
        </w:r>
        <w:r w:rsidDel="00CD4136">
          <w:rPr>
            <w:rFonts w:hint="eastAsia"/>
          </w:rPr>
          <w:delText xml:space="preserve"> </w:delText>
        </w:r>
        <w:r w:rsidDel="00CD4136">
          <w:rPr>
            <w:rFonts w:hint="eastAsia"/>
          </w:rPr>
          <w:delText>なぜ？</w:delText>
        </w:r>
      </w:del>
    </w:p>
    <w:p w:rsidR="00CE67F1" w:rsidRDefault="00CE67F1" w:rsidP="00CE67F1">
      <w:r>
        <w:t xml:space="preserve">         //W[k] = Math.log(1+Math.exp(c2));</w:t>
      </w:r>
    </w:p>
    <w:p w:rsidR="00CE67F1" w:rsidRDefault="00CE67F1" w:rsidP="00CE67F1">
      <w:r>
        <w:t xml:space="preserve">         W[k] = logexp(c2);</w:t>
      </w:r>
    </w:p>
    <w:p w:rsidR="00CE67F1" w:rsidRDefault="00CE67F1" w:rsidP="00CE67F1">
      <w:r>
        <w:t xml:space="preserve">         C[k] = f2;</w:t>
      </w:r>
    </w:p>
    <w:p w:rsidR="00CE67F1" w:rsidRDefault="00CE67F1" w:rsidP="00CE67F1">
      <w:r>
        <w:t xml:space="preserve">         </w:t>
      </w:r>
    </w:p>
    <w:p w:rsidR="00CE67F1" w:rsidRDefault="00CE67F1" w:rsidP="00CE67F1">
      <w:r>
        <w:t xml:space="preserve">         //var optw = Math.log(1+Math.exp(c2));</w:t>
      </w:r>
    </w:p>
    <w:p w:rsidR="00CE67F1" w:rsidRDefault="00CE67F1" w:rsidP="00CE67F1">
      <w:r>
        <w:t xml:space="preserve">         optw = logexp(c2);</w:t>
      </w:r>
    </w:p>
    <w:p w:rsidR="00CE67F1" w:rsidRDefault="00CE67F1" w:rsidP="00CE67F1">
      <w:r>
        <w:t xml:space="preserve">         //y = yh2./sum(yh2.*dt);</w:t>
      </w:r>
    </w:p>
    <w:p w:rsidR="00CE67F1" w:rsidRDefault="00CE67F1" w:rsidP="00CE67F1">
      <w:r>
        <w:t xml:space="preserve">  }</w:t>
      </w:r>
    </w:p>
    <w:p w:rsidR="00CE67F1" w:rsidRDefault="00CE67F1" w:rsidP="00CE67F1">
      <w:r>
        <w:t xml:space="preserve">     k = k + 1;</w:t>
      </w:r>
    </w:p>
    <w:p w:rsidR="00CE67F1" w:rsidRDefault="00CE67F1" w:rsidP="00CE67F1">
      <w:r>
        <w:t xml:space="preserve"> }</w:t>
      </w:r>
    </w:p>
    <w:p w:rsidR="00CE67F1" w:rsidRDefault="00CE67F1" w:rsidP="00CE67F1">
      <w:r>
        <w:t xml:space="preserve"> var yh = new Array();</w:t>
      </w:r>
    </w:p>
    <w:p w:rsidR="00CE67F1" w:rsidRDefault="00CE67F1" w:rsidP="00CE67F1">
      <w:r>
        <w:t xml:space="preserve"> yh = fftkernel(y_hist,optw/dt);</w:t>
      </w:r>
    </w:p>
    <w:p w:rsidR="00CE67F1" w:rsidRDefault="00CE67F1" w:rsidP="00CE67F1">
      <w:r>
        <w:t xml:space="preserve"> var sum_yh = 0;</w:t>
      </w:r>
    </w:p>
    <w:p w:rsidR="00CE67F1" w:rsidRDefault="00CE67F1" w:rsidP="00CE67F1">
      <w:r>
        <w:t xml:space="preserve"> for(var i=0;i&lt;yh.length;i++){</w:t>
      </w:r>
    </w:p>
    <w:p w:rsidR="00CE67F1" w:rsidRDefault="00CE67F1" w:rsidP="00CE67F1">
      <w:r>
        <w:t xml:space="preserve">  sum_yh += yh[i];</w:t>
      </w:r>
    </w:p>
    <w:p w:rsidR="00CE67F1" w:rsidRDefault="00CE67F1" w:rsidP="00CE67F1">
      <w:r>
        <w:t xml:space="preserve"> }</w:t>
      </w:r>
    </w:p>
    <w:p w:rsidR="00CE67F1" w:rsidRDefault="00CE67F1" w:rsidP="00CE67F1">
      <w:r>
        <w:t xml:space="preserve"> for(var i=0;i&lt;yh.length;i++){</w:t>
      </w:r>
    </w:p>
    <w:p w:rsidR="00CE67F1" w:rsidRDefault="00CE67F1" w:rsidP="00CE67F1">
      <w:r>
        <w:t xml:space="preserve">  y1[i] = yh[i]/sum_yh/dt;</w:t>
      </w:r>
    </w:p>
    <w:p w:rsidR="00CE67F1" w:rsidRDefault="00CE67F1" w:rsidP="00CE67F1">
      <w:r>
        <w:lastRenderedPageBreak/>
        <w:t xml:space="preserve"> }</w:t>
      </w:r>
    </w:p>
    <w:p w:rsidR="00CE67F1" w:rsidRDefault="00CE67F1" w:rsidP="00CE67F1">
      <w:r>
        <w:t xml:space="preserve"> /* reflection part */</w:t>
      </w:r>
    </w:p>
    <w:p w:rsidR="00CE67F1" w:rsidRDefault="00CE67F1" w:rsidP="00CE67F1">
      <w:r>
        <w:t xml:space="preserve"> var yh2 = new Array();</w:t>
      </w:r>
    </w:p>
    <w:p w:rsidR="00CE67F1" w:rsidRDefault="00CE67F1" w:rsidP="00CE67F1">
      <w:r>
        <w:t xml:space="preserve"> yh2 = fftkernel_ref(y_hist,optw/dt);</w:t>
      </w:r>
    </w:p>
    <w:p w:rsidR="00CE67F1" w:rsidRDefault="00CE67F1" w:rsidP="00CE67F1">
      <w:r>
        <w:t xml:space="preserve"> sum_yh = 0;</w:t>
      </w:r>
    </w:p>
    <w:p w:rsidR="00CE67F1" w:rsidRDefault="00CE67F1" w:rsidP="00CE67F1">
      <w:r>
        <w:t xml:space="preserve"> for(var i=0;i&lt;yh2.length;i++){</w:t>
      </w:r>
    </w:p>
    <w:p w:rsidR="00CE67F1" w:rsidRDefault="00CE67F1" w:rsidP="00CE67F1">
      <w:r>
        <w:t xml:space="preserve">  sum_yh += yh2[i];</w:t>
      </w:r>
    </w:p>
    <w:p w:rsidR="00CE67F1" w:rsidRDefault="00CE67F1" w:rsidP="00CE67F1">
      <w:r>
        <w:t xml:space="preserve"> }</w:t>
      </w:r>
    </w:p>
    <w:p w:rsidR="00CE67F1" w:rsidRDefault="00CE67F1" w:rsidP="00CE67F1">
      <w:r>
        <w:t xml:space="preserve"> var maxy = yh2[0]/sum_yh/dt;</w:t>
      </w:r>
    </w:p>
    <w:p w:rsidR="00CE67F1" w:rsidRDefault="00CE67F1" w:rsidP="00CE67F1">
      <w:r>
        <w:t xml:space="preserve"> for(var i=0;i&lt;yh2.length;i++){</w:t>
      </w:r>
    </w:p>
    <w:p w:rsidR="00CE67F1" w:rsidRDefault="00CE67F1" w:rsidP="00CE67F1">
      <w:r>
        <w:t xml:space="preserve">  y2[i] = yh2[i]/sum_yh/dt;</w:t>
      </w:r>
    </w:p>
    <w:p w:rsidR="00CE67F1" w:rsidRDefault="00CE67F1" w:rsidP="00CE67F1">
      <w:r>
        <w:t xml:space="preserve">  if(maxy&lt;y2[i]) maxy = y2[i];</w:t>
      </w:r>
    </w:p>
    <w:p w:rsidR="00CE67F1" w:rsidRDefault="00CE67F1" w:rsidP="00CE67F1">
      <w:r>
        <w:t xml:space="preserve"> }</w:t>
      </w:r>
    </w:p>
    <w:p w:rsidR="00CE67F1" w:rsidRDefault="00CE67F1" w:rsidP="00CE67F1">
      <w:r>
        <w:t xml:space="preserve"> </w:t>
      </w:r>
    </w:p>
    <w:p w:rsidR="00CE67F1" w:rsidRDefault="00CE67F1" w:rsidP="00CE67F1">
      <w:r>
        <w:t xml:space="preserve"> var res = new Array(2);</w:t>
      </w:r>
    </w:p>
    <w:p w:rsidR="00CE67F1" w:rsidRDefault="00CE67F1" w:rsidP="00CE67F1">
      <w:r>
        <w:t xml:space="preserve"> res[0] = maxy;</w:t>
      </w:r>
    </w:p>
    <w:p w:rsidR="00CE67F1" w:rsidRDefault="00CE67F1" w:rsidP="00CE67F1">
      <w:r>
        <w:t xml:space="preserve"> res[1] = optw;</w:t>
      </w:r>
    </w:p>
    <w:p w:rsidR="00CE67F1" w:rsidRDefault="00CE67F1" w:rsidP="00CE67F1">
      <w:r>
        <w:t xml:space="preserve"> return res;</w:t>
      </w:r>
    </w:p>
    <w:p w:rsidR="00CE67F1" w:rsidRDefault="00CE67F1" w:rsidP="00CE67F1">
      <w:r>
        <w:t>}</w:t>
      </w:r>
    </w:p>
    <w:p w:rsidR="00CE67F1" w:rsidRDefault="00CE67F1" w:rsidP="00CE67F1"/>
    <w:p w:rsidR="00CE67F1" w:rsidRDefault="00CE67F1" w:rsidP="00CE67F1">
      <w:r>
        <w:t>function kernel_cost_function(y_hist, N, w, dt){</w:t>
      </w:r>
    </w:p>
    <w:p w:rsidR="00CE67F1" w:rsidRDefault="00CE67F1" w:rsidP="00CE67F1">
      <w:r>
        <w:t xml:space="preserve"> var yh = fftkernel(y_hist,w/dt);  // density</w:t>
      </w:r>
    </w:p>
    <w:p w:rsidR="00CE67F1" w:rsidRDefault="00CE67F1" w:rsidP="00CE67F1"/>
    <w:p w:rsidR="00CE67F1" w:rsidRDefault="00CE67F1" w:rsidP="00CE67F1">
      <w:r>
        <w:t xml:space="preserve"> var sumyh = 0;</w:t>
      </w:r>
    </w:p>
    <w:p w:rsidR="00CE67F1" w:rsidRDefault="00CE67F1" w:rsidP="00CE67F1">
      <w:r>
        <w:t xml:space="preserve"> for(var i=0;i&lt;yh.length;i++){</w:t>
      </w:r>
    </w:p>
    <w:p w:rsidR="00CE67F1" w:rsidRDefault="00CE67F1" w:rsidP="00CE67F1">
      <w:r>
        <w:t xml:space="preserve">  sumyh += Math.pow(yh[i],2);</w:t>
      </w:r>
    </w:p>
    <w:p w:rsidR="00CE67F1" w:rsidRDefault="00CE67F1" w:rsidP="00CE67F1">
      <w:r>
        <w:t xml:space="preserve"> }</w:t>
      </w:r>
    </w:p>
    <w:p w:rsidR="00CE67F1" w:rsidRDefault="00CE67F1" w:rsidP="00CE67F1">
      <w:r>
        <w:lastRenderedPageBreak/>
        <w:t xml:space="preserve"> var sumyh_hist = 0;</w:t>
      </w:r>
    </w:p>
    <w:p w:rsidR="00CE67F1" w:rsidRDefault="00CE67F1" w:rsidP="00CE67F1">
      <w:r>
        <w:t xml:space="preserve"> for(var i=0;i&lt;yh.length;i++){</w:t>
      </w:r>
    </w:p>
    <w:p w:rsidR="00CE67F1" w:rsidRDefault="00CE67F1" w:rsidP="00CE67F1">
      <w:r>
        <w:t xml:space="preserve">  sumyh_hist += yh[i]*y_hist[i];</w:t>
      </w:r>
    </w:p>
    <w:p w:rsidR="00CE67F1" w:rsidRDefault="00CE67F1" w:rsidP="00CE67F1">
      <w:r>
        <w:t xml:space="preserve"> }</w:t>
      </w:r>
    </w:p>
    <w:p w:rsidR="00CE67F1" w:rsidRDefault="00CE67F1" w:rsidP="00CE67F1">
      <w:r>
        <w:t xml:space="preserve"> </w:t>
      </w:r>
    </w:p>
    <w:p w:rsidR="00CE67F1" w:rsidRDefault="00CE67F1" w:rsidP="00CE67F1">
      <w:r>
        <w:t xml:space="preserve"> // formula for density</w:t>
      </w:r>
    </w:p>
    <w:p w:rsidR="00CE67F1" w:rsidRDefault="00CE67F1" w:rsidP="00CE67F1">
      <w:r>
        <w:t xml:space="preserve"> var C = sumyh*dt - 2* sumyh_hist*dt + 2*1/Math.sqrt(2*Math.PI)/w/N; </w:t>
      </w:r>
    </w:p>
    <w:p w:rsidR="00CE67F1" w:rsidRDefault="00CE67F1" w:rsidP="00CE67F1">
      <w:r>
        <w:t xml:space="preserve"> C = C * N* N;</w:t>
      </w:r>
    </w:p>
    <w:p w:rsidR="00CE67F1" w:rsidRDefault="00CE67F1" w:rsidP="00CE67F1">
      <w:r>
        <w:t xml:space="preserve"> return C;</w:t>
      </w:r>
    </w:p>
    <w:p w:rsidR="00CE67F1" w:rsidRDefault="00CE67F1" w:rsidP="00CE67F1">
      <w:r>
        <w:t>}</w:t>
      </w:r>
    </w:p>
    <w:p w:rsidR="00CE67F1" w:rsidRDefault="00CE67F1" w:rsidP="00CE67F1"/>
    <w:p w:rsidR="00CE67F1" w:rsidRDefault="00CE67F1" w:rsidP="00CE67F1">
      <w:r>
        <w:t>/*</w:t>
      </w:r>
    </w:p>
    <w:p w:rsidR="00CE67F1" w:rsidRDefault="00CE67F1" w:rsidP="00CE67F1">
      <w:r>
        <w:t>fftkernel(x, width)</w:t>
      </w:r>
    </w:p>
    <w:p w:rsidR="00CE67F1" w:rsidRDefault="00CE67F1" w:rsidP="00CE67F1"/>
    <w:p w:rsidR="00CE67F1" w:rsidRDefault="00CE67F1" w:rsidP="00CE67F1">
      <w:r>
        <w:t>Function fftkernel applies the Gauss kernel smoother to an input signal using FFT algorithm.</w:t>
      </w:r>
    </w:p>
    <w:p w:rsidR="00CE67F1" w:rsidRDefault="00CE67F1" w:rsidP="00CE67F1"/>
    <w:p w:rsidR="00CE67F1" w:rsidRDefault="00CE67F1" w:rsidP="00CE67F1">
      <w:r>
        <w:t>Input argument</w:t>
      </w:r>
    </w:p>
    <w:p w:rsidR="00CE67F1" w:rsidRDefault="00CE67F1" w:rsidP="00CE67F1">
      <w:r>
        <w:t>x: Sample signal vector</w:t>
      </w:r>
    </w:p>
    <w:p w:rsidR="00CE67F1" w:rsidRDefault="00CE67F1" w:rsidP="00CE67F1">
      <w:r>
        <w:t>width: Kernel bandwidth (the standard deviation) in unit of the sampling resplution of x.</w:t>
      </w:r>
    </w:p>
    <w:p w:rsidR="00CE67F1" w:rsidRDefault="00CE67F1" w:rsidP="00CE67F1"/>
    <w:p w:rsidR="00CE67F1" w:rsidRDefault="00CE67F1" w:rsidP="00CE67F1">
      <w:r>
        <w:t>Output argument</w:t>
      </w:r>
    </w:p>
    <w:p w:rsidR="00CE67F1" w:rsidRDefault="00CE67F1" w:rsidP="00CE67F1">
      <w:r>
        <w:t>re.slice(0, L): Smoothed signal.</w:t>
      </w:r>
    </w:p>
    <w:p w:rsidR="00CE67F1" w:rsidRDefault="00CE67F1" w:rsidP="00CE67F1"/>
    <w:p w:rsidR="00CE67F1" w:rsidRDefault="00CE67F1" w:rsidP="00CE67F1">
      <w:r>
        <w:t>MAY 5 / 23, 2012 Author Hideaki Shimazaki</w:t>
      </w:r>
    </w:p>
    <w:p w:rsidR="00CE67F1" w:rsidRDefault="00CE67F1" w:rsidP="00CE67F1">
      <w:r>
        <w:t>RIKEN Brain Science Institute</w:t>
      </w:r>
    </w:p>
    <w:p w:rsidR="00CE67F1" w:rsidRDefault="00CE67F1" w:rsidP="00CE67F1">
      <w:r>
        <w:t>http://2000.jukuin.keio.ac.jp/shimazaki</w:t>
      </w:r>
    </w:p>
    <w:p w:rsidR="00CE67F1" w:rsidRDefault="00CE67F1" w:rsidP="00CE67F1">
      <w:r>
        <w:t>*/</w:t>
      </w:r>
    </w:p>
    <w:p w:rsidR="00CE67F1" w:rsidRDefault="00CE67F1" w:rsidP="00CE67F1"/>
    <w:p w:rsidR="00CE67F1" w:rsidRDefault="00CE67F1" w:rsidP="00CE67F1">
      <w:r>
        <w:t>function fftkernel(x, width){</w:t>
      </w:r>
    </w:p>
    <w:p w:rsidR="00CE67F1" w:rsidRDefault="00CE67F1" w:rsidP="00CE67F1">
      <w:r>
        <w:t xml:space="preserve"> var L=x.length;</w:t>
      </w:r>
    </w:p>
    <w:p w:rsidR="00CE67F1" w:rsidRDefault="00CE67F1" w:rsidP="00CE67F1">
      <w:r>
        <w:t xml:space="preserve"> var Lmax = Math.floor(L+3*width);</w:t>
      </w:r>
    </w:p>
    <w:p w:rsidR="00CE67F1" w:rsidRDefault="00CE67F1" w:rsidP="00CE67F1">
      <w:r>
        <w:t xml:space="preserve"> var n=1;</w:t>
      </w:r>
    </w:p>
    <w:p w:rsidR="00CE67F1" w:rsidRDefault="00CE67F1" w:rsidP="00CE67F1">
      <w:r>
        <w:t xml:space="preserve"> while(n&lt;Lmax){</w:t>
      </w:r>
    </w:p>
    <w:p w:rsidR="00CE67F1" w:rsidRDefault="00CE67F1" w:rsidP="00CE67F1">
      <w:r>
        <w:t xml:space="preserve">  n=n*2;</w:t>
      </w:r>
    </w:p>
    <w:p w:rsidR="00CE67F1" w:rsidRDefault="00CE67F1" w:rsidP="00CE67F1">
      <w:r>
        <w:t xml:space="preserve"> }</w:t>
      </w:r>
    </w:p>
    <w:p w:rsidR="00CE67F1" w:rsidRDefault="00CE67F1" w:rsidP="00CE67F1">
      <w:r>
        <w:t xml:space="preserve"> /*</w:t>
      </w:r>
    </w:p>
    <w:p w:rsidR="00CE67F1" w:rsidRDefault="00CE67F1" w:rsidP="00CE67F1">
      <w:r>
        <w:t xml:space="preserve"> var x_buf=new Float64Array(n);</w:t>
      </w:r>
    </w:p>
    <w:p w:rsidR="00CE67F1" w:rsidRDefault="00CE67F1" w:rsidP="00CE67F1">
      <w:r>
        <w:t xml:space="preserve"> for (var k=0;k&lt;n;k++){</w:t>
      </w:r>
    </w:p>
    <w:p w:rsidR="00CE67F1" w:rsidRDefault="00CE67F1" w:rsidP="00CE67F1">
      <w:r>
        <w:t xml:space="preserve">  x_buf[k]=0;</w:t>
      </w:r>
    </w:p>
    <w:p w:rsidR="00CE67F1" w:rsidRDefault="00CE67F1" w:rsidP="00CE67F1">
      <w:r>
        <w:t xml:space="preserve"> }</w:t>
      </w:r>
    </w:p>
    <w:p w:rsidR="00CE67F1" w:rsidRDefault="00CE67F1" w:rsidP="00CE67F1">
      <w:r>
        <w:t xml:space="preserve"> for (var k=0;k&lt;x.length;k++){</w:t>
      </w:r>
    </w:p>
    <w:p w:rsidR="00CE67F1" w:rsidRDefault="00CE67F1" w:rsidP="00CE67F1">
      <w:r>
        <w:t xml:space="preserve">  x_buf[k]=x[k];</w:t>
      </w:r>
    </w:p>
    <w:p w:rsidR="00CE67F1" w:rsidRDefault="00CE67F1" w:rsidP="00CE67F1">
      <w:r>
        <w:t xml:space="preserve"> }</w:t>
      </w:r>
    </w:p>
    <w:p w:rsidR="00CE67F1" w:rsidRDefault="00CE67F1" w:rsidP="00CE67F1">
      <w:r>
        <w:t xml:space="preserve"> var y_new = new Array();</w:t>
      </w:r>
    </w:p>
    <w:p w:rsidR="00CE67F1" w:rsidRDefault="00CE67F1" w:rsidP="00CE67F1">
      <w:r>
        <w:t xml:space="preserve"> y_new = org_dft(x_buf);</w:t>
      </w:r>
    </w:p>
    <w:p w:rsidR="00CE67F1" w:rsidRDefault="00CE67F1" w:rsidP="00CE67F1">
      <w:r>
        <w:t xml:space="preserve"> */</w:t>
      </w:r>
    </w:p>
    <w:p w:rsidR="00CE67F1" w:rsidRDefault="00CE67F1" w:rsidP="00CE67F1">
      <w:r>
        <w:t xml:space="preserve"> var re=new Float64Array(n);</w:t>
      </w:r>
    </w:p>
    <w:p w:rsidR="00CE67F1" w:rsidRDefault="00CE67F1" w:rsidP="00CE67F1">
      <w:r>
        <w:t xml:space="preserve"> var im=new Float64Array(n);</w:t>
      </w:r>
    </w:p>
    <w:p w:rsidR="00CE67F1" w:rsidRDefault="00CE67F1" w:rsidP="00CE67F1">
      <w:r>
        <w:t xml:space="preserve"> for (var k=0;k&lt;n;k++){</w:t>
      </w:r>
    </w:p>
    <w:p w:rsidR="00CE67F1" w:rsidRDefault="00CE67F1" w:rsidP="00CE67F1">
      <w:r>
        <w:t xml:space="preserve">  re[k]=0;</w:t>
      </w:r>
    </w:p>
    <w:p w:rsidR="00CE67F1" w:rsidRDefault="00CE67F1" w:rsidP="00CE67F1">
      <w:r>
        <w:t xml:space="preserve">  im[k]=0;</w:t>
      </w:r>
    </w:p>
    <w:p w:rsidR="00CE67F1" w:rsidRDefault="00CE67F1" w:rsidP="00CE67F1">
      <w:r>
        <w:t xml:space="preserve"> }</w:t>
      </w:r>
    </w:p>
    <w:p w:rsidR="00CE67F1" w:rsidRDefault="00CE67F1" w:rsidP="00CE67F1">
      <w:r>
        <w:t xml:space="preserve"> for (var k=0;k&lt;x.length;k++){</w:t>
      </w:r>
    </w:p>
    <w:p w:rsidR="00CE67F1" w:rsidRDefault="00CE67F1" w:rsidP="00CE67F1">
      <w:r>
        <w:t xml:space="preserve">  re[k]=x[k];</w:t>
      </w:r>
    </w:p>
    <w:p w:rsidR="00CE67F1" w:rsidRDefault="00CE67F1" w:rsidP="00CE67F1">
      <w:r>
        <w:lastRenderedPageBreak/>
        <w:t xml:space="preserve"> }</w:t>
      </w:r>
    </w:p>
    <w:p w:rsidR="00CE67F1" w:rsidRDefault="00CE67F1" w:rsidP="00CE67F1">
      <w:r>
        <w:t xml:space="preserve"> org_fft(n,re,im);</w:t>
      </w:r>
    </w:p>
    <w:p w:rsidR="00CE67F1" w:rsidRDefault="00CE67F1" w:rsidP="00CE67F1">
      <w:r>
        <w:t xml:space="preserve"> </w:t>
      </w:r>
    </w:p>
    <w:p w:rsidR="00CE67F1" w:rsidRDefault="00CE67F1" w:rsidP="00CE67F1">
      <w:r>
        <w:t xml:space="preserve"> var f_old = new Array();</w:t>
      </w:r>
    </w:p>
    <w:p w:rsidR="00CE67F1" w:rsidRDefault="00CE67F1" w:rsidP="00CE67F1">
      <w:r>
        <w:t xml:space="preserve"> for (var k=0;k&lt;n;k++){</w:t>
      </w:r>
    </w:p>
    <w:p w:rsidR="00CE67F1" w:rsidRDefault="00CE67F1" w:rsidP="00CE67F1">
      <w:r>
        <w:t xml:space="preserve">  f_old[k]=k/n;</w:t>
      </w:r>
    </w:p>
    <w:p w:rsidR="00CE67F1" w:rsidRDefault="00CE67F1" w:rsidP="00CE67F1">
      <w:r>
        <w:t xml:space="preserve"> }</w:t>
      </w:r>
    </w:p>
    <w:p w:rsidR="00CE67F1" w:rsidRDefault="00CE67F1" w:rsidP="00CE67F1">
      <w:r>
        <w:t xml:space="preserve"> var f = new Array();</w:t>
      </w:r>
    </w:p>
    <w:p w:rsidR="00CE67F1" w:rsidRDefault="00CE67F1" w:rsidP="00CE67F1">
      <w:r>
        <w:t xml:space="preserve"> var k=0;</w:t>
      </w:r>
    </w:p>
    <w:p w:rsidR="00CE67F1" w:rsidRDefault="00CE67F1" w:rsidP="00CE67F1">
      <w:r>
        <w:t xml:space="preserve"> for (;k&lt;Math.ceil(n/2)+1;k++){</w:t>
      </w:r>
    </w:p>
    <w:p w:rsidR="00CE67F1" w:rsidRDefault="00CE67F1" w:rsidP="00CE67F1">
      <w:r>
        <w:t xml:space="preserve">  f[n-1-k]=f_old[k+1];</w:t>
      </w:r>
    </w:p>
    <w:p w:rsidR="00CE67F1" w:rsidRDefault="00CE67F1" w:rsidP="00CE67F1">
      <w:r>
        <w:t xml:space="preserve">  f[k]=-f_old[k];</w:t>
      </w:r>
    </w:p>
    <w:p w:rsidR="00CE67F1" w:rsidRDefault="00CE67F1" w:rsidP="00CE67F1">
      <w:r>
        <w:t xml:space="preserve"> }</w:t>
      </w:r>
    </w:p>
    <w:p w:rsidR="00CE67F1" w:rsidRDefault="00CE67F1" w:rsidP="00CE67F1">
      <w:r>
        <w:t xml:space="preserve"> var K = new Array();</w:t>
      </w:r>
    </w:p>
    <w:p w:rsidR="00CE67F1" w:rsidRDefault="00CE67F1" w:rsidP="00CE67F1">
      <w:r>
        <w:t xml:space="preserve"> for(var j=0;j&lt;n;j++){</w:t>
      </w:r>
    </w:p>
    <w:p w:rsidR="00CE67F1" w:rsidRDefault="00CE67F1" w:rsidP="00CE67F1">
      <w:r>
        <w:t xml:space="preserve">  K[j]=Math.exp(-0.5*Math.pow(width*2*Math.PI*f[j],2));</w:t>
      </w:r>
    </w:p>
    <w:p w:rsidR="00CE67F1" w:rsidRDefault="00CE67F1" w:rsidP="00CE67F1">
      <w:r>
        <w:t xml:space="preserve"> }</w:t>
      </w:r>
    </w:p>
    <w:p w:rsidR="00CE67F1" w:rsidRDefault="00CE67F1" w:rsidP="00CE67F1">
      <w:r>
        <w:t xml:space="preserve"> /*</w:t>
      </w:r>
    </w:p>
    <w:p w:rsidR="00CE67F1" w:rsidRDefault="00CE67F1" w:rsidP="00CE67F1">
      <w:r>
        <w:t xml:space="preserve"> for(var j=0;j&lt;n;j++){</w:t>
      </w:r>
    </w:p>
    <w:p w:rsidR="00CE67F1" w:rsidRDefault="00CE67F1" w:rsidP="00CE67F1">
      <w:r>
        <w:t xml:space="preserve">  y_new[0][j] = y_new[0][j]*K[j];</w:t>
      </w:r>
    </w:p>
    <w:p w:rsidR="00CE67F1" w:rsidRDefault="00CE67F1" w:rsidP="00CE67F1">
      <w:r>
        <w:t xml:space="preserve">  y_new[1][j] = y_new[1][j]*K[j];</w:t>
      </w:r>
    </w:p>
    <w:p w:rsidR="00CE67F1" w:rsidRDefault="00CE67F1" w:rsidP="00CE67F1">
      <w:r>
        <w:t xml:space="preserve"> }</w:t>
      </w:r>
    </w:p>
    <w:p w:rsidR="00CE67F1" w:rsidRDefault="00CE67F1" w:rsidP="00CE67F1">
      <w:r>
        <w:t xml:space="preserve"> var x_new = new Array();</w:t>
      </w:r>
    </w:p>
    <w:p w:rsidR="00CE67F1" w:rsidRDefault="00CE67F1" w:rsidP="00CE67F1">
      <w:r>
        <w:t xml:space="preserve"> x_new = org_idft(y_new);</w:t>
      </w:r>
    </w:p>
    <w:p w:rsidR="00CE67F1" w:rsidRDefault="00CE67F1" w:rsidP="00CE67F1">
      <w:r>
        <w:t xml:space="preserve"> return x_new.slice(0,L);</w:t>
      </w:r>
    </w:p>
    <w:p w:rsidR="00CE67F1" w:rsidRDefault="00CE67F1" w:rsidP="00CE67F1">
      <w:r>
        <w:t xml:space="preserve"> */</w:t>
      </w:r>
    </w:p>
    <w:p w:rsidR="00CE67F1" w:rsidRDefault="00CE67F1" w:rsidP="00CE67F1"/>
    <w:p w:rsidR="00CE67F1" w:rsidRDefault="00CE67F1" w:rsidP="00CE67F1">
      <w:r>
        <w:lastRenderedPageBreak/>
        <w:t xml:space="preserve"> for(var j=0;j&lt;n;j++){</w:t>
      </w:r>
    </w:p>
    <w:p w:rsidR="00CE67F1" w:rsidRDefault="00CE67F1" w:rsidP="00CE67F1">
      <w:r>
        <w:t xml:space="preserve">  re[j] = re[j]*K[j];</w:t>
      </w:r>
    </w:p>
    <w:p w:rsidR="00CE67F1" w:rsidRDefault="00CE67F1" w:rsidP="00CE67F1">
      <w:r>
        <w:t xml:space="preserve">  im[j] = im[j]*K[j];</w:t>
      </w:r>
    </w:p>
    <w:p w:rsidR="00CE67F1" w:rsidRDefault="00CE67F1" w:rsidP="00CE67F1">
      <w:r>
        <w:t xml:space="preserve"> }</w:t>
      </w:r>
    </w:p>
    <w:p w:rsidR="00CE67F1" w:rsidRDefault="00CE67F1" w:rsidP="00CE67F1">
      <w:r>
        <w:t xml:space="preserve"> org_ifft(n,re,im);</w:t>
      </w:r>
    </w:p>
    <w:p w:rsidR="00CE67F1" w:rsidRDefault="00CE67F1" w:rsidP="00CE67F1">
      <w:r>
        <w:t xml:space="preserve"> return re.slice(0,L);</w:t>
      </w:r>
    </w:p>
    <w:p w:rsidR="00CE67F1" w:rsidRDefault="00CE67F1" w:rsidP="00CE67F1">
      <w:r>
        <w:t>}</w:t>
      </w:r>
    </w:p>
    <w:p w:rsidR="00CE67F1" w:rsidRDefault="00CE67F1" w:rsidP="00CE67F1"/>
    <w:p w:rsidR="00CE67F1" w:rsidRDefault="00CE67F1" w:rsidP="00CE67F1">
      <w:r>
        <w:t>/*</w:t>
      </w:r>
    </w:p>
    <w:p w:rsidR="00CE67F1" w:rsidRDefault="00CE67F1" w:rsidP="00CE67F1">
      <w:r>
        <w:t>fftkernel_ref(x, width)</w:t>
      </w:r>
    </w:p>
    <w:p w:rsidR="00CE67F1" w:rsidRDefault="00CE67F1" w:rsidP="00CE67F1"/>
    <w:p w:rsidR="00CE67F1" w:rsidRDefault="00CE67F1" w:rsidP="00CE67F1">
      <w:r>
        <w:t>Function fftkernel applies the Gauss kernel smoother to an input signal using FFT algorithm with reflection boundary.</w:t>
      </w:r>
    </w:p>
    <w:p w:rsidR="00CE67F1" w:rsidRDefault="00CE67F1" w:rsidP="00CE67F1"/>
    <w:p w:rsidR="00CE67F1" w:rsidRDefault="00CE67F1" w:rsidP="00CE67F1">
      <w:r>
        <w:t>Input argument</w:t>
      </w:r>
    </w:p>
    <w:p w:rsidR="00CE67F1" w:rsidRDefault="00CE67F1" w:rsidP="00CE67F1">
      <w:r>
        <w:t>x: Sample signal vector</w:t>
      </w:r>
    </w:p>
    <w:p w:rsidR="00CE67F1" w:rsidRDefault="00CE67F1" w:rsidP="00CE67F1">
      <w:r>
        <w:t>width: Kernel bandwidth (the standard deviation) in unit of the sampling resplution of x.</w:t>
      </w:r>
    </w:p>
    <w:p w:rsidR="00CE67F1" w:rsidRDefault="00CE67F1" w:rsidP="00CE67F1"/>
    <w:p w:rsidR="00CE67F1" w:rsidRDefault="00CE67F1" w:rsidP="00CE67F1">
      <w:r>
        <w:t>Output argument</w:t>
      </w:r>
    </w:p>
    <w:p w:rsidR="00CE67F1" w:rsidRDefault="00CE67F1" w:rsidP="00CE67F1">
      <w:r>
        <w:t>y: Smoothed signal.</w:t>
      </w:r>
    </w:p>
    <w:p w:rsidR="00CE67F1" w:rsidRDefault="00CE67F1" w:rsidP="00CE67F1"/>
    <w:p w:rsidR="00CE67F1" w:rsidRDefault="00CE67F1" w:rsidP="00CE67F1">
      <w:r>
        <w:t>MAY 5 / 23, 2012 Author Hideaki Shimazaki</w:t>
      </w:r>
    </w:p>
    <w:p w:rsidR="00CE67F1" w:rsidRDefault="00CE67F1" w:rsidP="00CE67F1">
      <w:r>
        <w:t>RIKEN Brain Science Institute</w:t>
      </w:r>
    </w:p>
    <w:p w:rsidR="00CE67F1" w:rsidRDefault="00CE67F1" w:rsidP="00CE67F1">
      <w:r>
        <w:t>http://2000.jukuin.keio.ac.jp/shimazaki</w:t>
      </w:r>
    </w:p>
    <w:p w:rsidR="00CE67F1" w:rsidRDefault="00CE67F1" w:rsidP="00CE67F1">
      <w:r>
        <w:t>*/</w:t>
      </w:r>
    </w:p>
    <w:p w:rsidR="00CE67F1" w:rsidRDefault="00CE67F1" w:rsidP="00CE67F1"/>
    <w:p w:rsidR="00CE67F1" w:rsidRDefault="00CE67F1" w:rsidP="00CE67F1">
      <w:r>
        <w:t>function fftkernel_ref(x,width){</w:t>
      </w:r>
    </w:p>
    <w:p w:rsidR="00CE67F1" w:rsidRDefault="00CE67F1" w:rsidP="00CE67F1">
      <w:r>
        <w:lastRenderedPageBreak/>
        <w:t xml:space="preserve"> var yh = fftkernel(x,width);</w:t>
      </w:r>
    </w:p>
    <w:p w:rsidR="00CE67F1" w:rsidRDefault="00CE67F1" w:rsidP="00CE67F1">
      <w:r>
        <w:t xml:space="preserve"> var halflen = Math.ceil(x.length/2);</w:t>
      </w:r>
    </w:p>
    <w:p w:rsidR="00CE67F1" w:rsidRDefault="00CE67F1" w:rsidP="00CE67F1">
      <w:r>
        <w:t xml:space="preserve"> var remlen = x.length - halflen;</w:t>
      </w:r>
    </w:p>
    <w:p w:rsidR="00CE67F1" w:rsidRDefault="00CE67F1" w:rsidP="00CE67F1">
      <w:r>
        <w:t xml:space="preserve"> var x_revleft = new Array();</w:t>
      </w:r>
    </w:p>
    <w:p w:rsidR="00CE67F1" w:rsidRDefault="00CE67F1" w:rsidP="00CE67F1">
      <w:r>
        <w:t xml:space="preserve"> for(var i=0;i&lt;remlen;i++){</w:t>
      </w:r>
    </w:p>
    <w:p w:rsidR="00CE67F1" w:rsidRDefault="00CE67F1" w:rsidP="00CE67F1">
      <w:r>
        <w:t xml:space="preserve">  x_revleft[i] = 0;</w:t>
      </w:r>
    </w:p>
    <w:p w:rsidR="00CE67F1" w:rsidRDefault="00CE67F1" w:rsidP="00CE67F1">
      <w:r>
        <w:t xml:space="preserve"> }</w:t>
      </w:r>
    </w:p>
    <w:p w:rsidR="00CE67F1" w:rsidRDefault="00CE67F1" w:rsidP="00CE67F1">
      <w:r>
        <w:t xml:space="preserve"> for(var i=0;i&lt;halflen;i++){</w:t>
      </w:r>
    </w:p>
    <w:p w:rsidR="00CE67F1" w:rsidRDefault="00CE67F1" w:rsidP="00CE67F1">
      <w:r>
        <w:t xml:space="preserve">  x_revleft[remlen+i] = x[i];</w:t>
      </w:r>
    </w:p>
    <w:p w:rsidR="00CE67F1" w:rsidRDefault="00CE67F1" w:rsidP="00CE67F1">
      <w:r>
        <w:t xml:space="preserve"> }</w:t>
      </w:r>
    </w:p>
    <w:p w:rsidR="00CE67F1" w:rsidRDefault="00CE67F1" w:rsidP="00CE67F1">
      <w:r>
        <w:t xml:space="preserve"> var addleft = fftkernel(x_revleft,width);</w:t>
      </w:r>
    </w:p>
    <w:p w:rsidR="00CE67F1" w:rsidRDefault="00CE67F1" w:rsidP="00CE67F1">
      <w:r>
        <w:t xml:space="preserve"> var x_revright = new Array();</w:t>
      </w:r>
    </w:p>
    <w:p w:rsidR="00CE67F1" w:rsidRDefault="00CE67F1" w:rsidP="00CE67F1">
      <w:r>
        <w:t xml:space="preserve"> for(var i=0;i&lt;halflen;i++){</w:t>
      </w:r>
    </w:p>
    <w:p w:rsidR="00CE67F1" w:rsidRDefault="00CE67F1" w:rsidP="00CE67F1">
      <w:r>
        <w:t xml:space="preserve">  x_revright[i] = x[halflen+i];</w:t>
      </w:r>
    </w:p>
    <w:p w:rsidR="00CE67F1" w:rsidRDefault="00CE67F1" w:rsidP="00CE67F1">
      <w:r>
        <w:t xml:space="preserve"> }</w:t>
      </w:r>
    </w:p>
    <w:p w:rsidR="00CE67F1" w:rsidRDefault="00CE67F1" w:rsidP="00CE67F1">
      <w:r>
        <w:t xml:space="preserve"> for(var i=0;i&lt;remlen;i++){</w:t>
      </w:r>
    </w:p>
    <w:p w:rsidR="00CE67F1" w:rsidRDefault="00CE67F1" w:rsidP="00CE67F1">
      <w:r>
        <w:t xml:space="preserve">  x_revright[halflen+i] = 0;</w:t>
      </w:r>
    </w:p>
    <w:p w:rsidR="00CE67F1" w:rsidRDefault="00CE67F1" w:rsidP="00CE67F1">
      <w:r>
        <w:t xml:space="preserve"> }</w:t>
      </w:r>
    </w:p>
    <w:p w:rsidR="00CE67F1" w:rsidRDefault="00CE67F1" w:rsidP="00CE67F1">
      <w:r>
        <w:t xml:space="preserve"> var addright = fftkernel(x_revright,width);</w:t>
      </w:r>
    </w:p>
    <w:p w:rsidR="00CE67F1" w:rsidRDefault="00CE67F1" w:rsidP="00CE67F1">
      <w:r>
        <w:t xml:space="preserve"> var y = new Array();</w:t>
      </w:r>
    </w:p>
    <w:p w:rsidR="00CE67F1" w:rsidRDefault="00CE67F1" w:rsidP="00CE67F1">
      <w:r>
        <w:t xml:space="preserve"> for(var i=0;i&lt;Math.ceil(yh.length/2);i++){</w:t>
      </w:r>
    </w:p>
    <w:p w:rsidR="00CE67F1" w:rsidRDefault="00CE67F1" w:rsidP="00CE67F1">
      <w:r>
        <w:t xml:space="preserve">  y[i] = yh[i] + addleft[halflen-1-i];</w:t>
      </w:r>
    </w:p>
    <w:p w:rsidR="00CE67F1" w:rsidRDefault="00CE67F1" w:rsidP="00CE67F1">
      <w:r>
        <w:t xml:space="preserve">  y[x.length-i-1] = yh[x.length-i-1] + addright[halflen+i];</w:t>
      </w:r>
    </w:p>
    <w:p w:rsidR="00CE67F1" w:rsidRDefault="00CE67F1" w:rsidP="00CE67F1">
      <w:r>
        <w:t xml:space="preserve"> }</w:t>
      </w:r>
    </w:p>
    <w:p w:rsidR="00CE67F1" w:rsidRDefault="00CE67F1" w:rsidP="00CE67F1">
      <w:r>
        <w:t xml:space="preserve"> return y;</w:t>
      </w:r>
    </w:p>
    <w:p w:rsidR="00CE67F1" w:rsidRDefault="00CE67F1" w:rsidP="00CE67F1">
      <w:r>
        <w:t>}</w:t>
      </w:r>
    </w:p>
    <w:p w:rsidR="00CE67F1" w:rsidRDefault="00CE67F1" w:rsidP="00CE67F1"/>
    <w:p w:rsidR="00CE67F1" w:rsidRDefault="00CE67F1" w:rsidP="00CE67F1"/>
    <w:p w:rsidR="00CE67F1" w:rsidRDefault="00CE67F1" w:rsidP="00CE67F1">
      <w:r>
        <w:t>function logexp(x){</w:t>
      </w:r>
    </w:p>
    <w:p w:rsidR="00CE67F1" w:rsidRDefault="00CE67F1" w:rsidP="00CE67F1">
      <w:r>
        <w:t xml:space="preserve"> var y = new Array();</w:t>
      </w:r>
    </w:p>
    <w:p w:rsidR="00CE67F1" w:rsidRDefault="00CE67F1" w:rsidP="00CE67F1">
      <w:r>
        <w:t xml:space="preserve"> if(x&lt;100){</w:t>
      </w:r>
    </w:p>
    <w:p w:rsidR="00CE67F1" w:rsidRDefault="00CE67F1" w:rsidP="00CE67F1">
      <w:r>
        <w:t xml:space="preserve">  y = Math.log(1+Math.exp(x));</w:t>
      </w:r>
    </w:p>
    <w:p w:rsidR="00CE67F1" w:rsidRDefault="00CE67F1" w:rsidP="00CE67F1">
      <w:r>
        <w:t xml:space="preserve"> }else{</w:t>
      </w:r>
    </w:p>
    <w:p w:rsidR="00CE67F1" w:rsidRDefault="00CE67F1" w:rsidP="00CE67F1">
      <w:r>
        <w:t xml:space="preserve">  y = x;</w:t>
      </w:r>
    </w:p>
    <w:p w:rsidR="00CE67F1" w:rsidRDefault="00CE67F1" w:rsidP="00CE67F1">
      <w:r>
        <w:t xml:space="preserve"> }</w:t>
      </w:r>
    </w:p>
    <w:p w:rsidR="00CE67F1" w:rsidRDefault="00CE67F1" w:rsidP="00CE67F1">
      <w:r>
        <w:t xml:space="preserve"> return y;</w:t>
      </w:r>
    </w:p>
    <w:p w:rsidR="00CE67F1" w:rsidRDefault="00CE67F1" w:rsidP="00CE67F1">
      <w:r>
        <w:t>}</w:t>
      </w:r>
    </w:p>
    <w:p w:rsidR="00CE67F1" w:rsidRDefault="00CE67F1" w:rsidP="00CE67F1"/>
    <w:p w:rsidR="00CE67F1" w:rsidRDefault="00CE67F1" w:rsidP="00CE67F1">
      <w:r>
        <w:t>function ilogexp(x){</w:t>
      </w:r>
    </w:p>
    <w:p w:rsidR="00CE67F1" w:rsidRDefault="00CE67F1" w:rsidP="00CE67F1">
      <w:r>
        <w:t xml:space="preserve"> // ilogexp = @(x) log(exp(x)-1);</w:t>
      </w:r>
    </w:p>
    <w:p w:rsidR="00CE67F1" w:rsidRDefault="00CE67F1" w:rsidP="00CE67F1">
      <w:r>
        <w:t xml:space="preserve"> var y = new Array();</w:t>
      </w:r>
    </w:p>
    <w:p w:rsidR="00CE67F1" w:rsidRDefault="00CE67F1" w:rsidP="00CE67F1">
      <w:r>
        <w:t xml:space="preserve"> if(x&lt;100){</w:t>
      </w:r>
    </w:p>
    <w:p w:rsidR="00CE67F1" w:rsidRDefault="00CE67F1" w:rsidP="00CE67F1">
      <w:r>
        <w:t xml:space="preserve">  y = Math.log(Math.exp(x)-1);</w:t>
      </w:r>
    </w:p>
    <w:p w:rsidR="00CE67F1" w:rsidRDefault="00CE67F1" w:rsidP="00CE67F1">
      <w:r>
        <w:t xml:space="preserve"> }else{</w:t>
      </w:r>
    </w:p>
    <w:p w:rsidR="00CE67F1" w:rsidRDefault="00CE67F1" w:rsidP="00CE67F1">
      <w:r>
        <w:t xml:space="preserve">  y = x;</w:t>
      </w:r>
    </w:p>
    <w:p w:rsidR="00CE67F1" w:rsidRDefault="00CE67F1" w:rsidP="00CE67F1">
      <w:r>
        <w:t xml:space="preserve"> }</w:t>
      </w:r>
    </w:p>
    <w:p w:rsidR="00CE67F1" w:rsidRDefault="00CE67F1" w:rsidP="00CE67F1">
      <w:r>
        <w:t xml:space="preserve"> return y;</w:t>
      </w:r>
    </w:p>
    <w:p w:rsidR="00CE67F1" w:rsidRDefault="00CE67F1" w:rsidP="00CE67F1">
      <w:r>
        <w:t>}</w:t>
      </w:r>
    </w:p>
    <w:p w:rsidR="00CE67F1" w:rsidRDefault="00CE67F1" w:rsidP="00CE67F1"/>
    <w:p w:rsidR="00CE67F1" w:rsidRDefault="00CE67F1" w:rsidP="00CE67F1"/>
    <w:p w:rsidR="00CE67F1" w:rsidRDefault="00CE67F1" w:rsidP="00CE67F1">
      <w:r>
        <w:t>function kern12(spike_time, width, y1, y2) {</w:t>
      </w:r>
    </w:p>
    <w:p w:rsidR="00CE67F1" w:rsidRDefault="00CE67F1" w:rsidP="00CE67F1">
      <w:r>
        <w:t xml:space="preserve"> /*</w:t>
      </w:r>
    </w:p>
    <w:p w:rsidR="00CE67F1" w:rsidRDefault="00CE67F1" w:rsidP="00CE67F1">
      <w:r>
        <w:t xml:space="preserve"> var x = new Array(res_graph)</w:t>
      </w:r>
    </w:p>
    <w:p w:rsidR="00CE67F1" w:rsidRDefault="00CE67F1" w:rsidP="00CE67F1">
      <w:r>
        <w:t xml:space="preserve"> x[0] = onset;</w:t>
      </w:r>
    </w:p>
    <w:p w:rsidR="00CE67F1" w:rsidRDefault="00CE67F1" w:rsidP="00CE67F1">
      <w:r>
        <w:lastRenderedPageBreak/>
        <w:t xml:space="preserve"> </w:t>
      </w:r>
    </w:p>
    <w:p w:rsidR="00CE67F1" w:rsidRDefault="00CE67F1" w:rsidP="00CE67F1">
      <w:r>
        <w:t xml:space="preserve"> var maxy=0;</w:t>
      </w:r>
    </w:p>
    <w:p w:rsidR="00CE67F1" w:rsidRDefault="00CE67F1" w:rsidP="00CE67F1">
      <w:r>
        <w:t xml:space="preserve"> var gauss;</w:t>
      </w:r>
    </w:p>
    <w:p w:rsidR="00CE67F1" w:rsidRDefault="00CE67F1" w:rsidP="00CE67F1">
      <w:r>
        <w:t xml:space="preserve"> var addNumber = 0;</w:t>
      </w:r>
    </w:p>
    <w:p w:rsidR="00CE67F1" w:rsidRDefault="00CE67F1" w:rsidP="00CE67F1">
      <w:r>
        <w:t xml:space="preserve"> </w:t>
      </w:r>
    </w:p>
    <w:p w:rsidR="00CE67F1" w:rsidRDefault="00CE67F1" w:rsidP="00CE67F1">
      <w:r>
        <w:t xml:space="preserve"> for (var i=0; i&lt;res_graph; i++) {</w:t>
      </w:r>
    </w:p>
    <w:p w:rsidR="00CE67F1" w:rsidRDefault="00CE67F1" w:rsidP="00CE67F1">
      <w:r>
        <w:t xml:space="preserve">  x[i+1] = x[i] + (offset-onset)/(res_graph-1); </w:t>
      </w:r>
    </w:p>
    <w:p w:rsidR="00CE67F1" w:rsidRDefault="00CE67F1" w:rsidP="00CE67F1">
      <w:r>
        <w:t xml:space="preserve"> }</w:t>
      </w:r>
    </w:p>
    <w:p w:rsidR="00CE67F1" w:rsidRDefault="00CE67F1" w:rsidP="00CE67F1">
      <w:r>
        <w:t xml:space="preserve"> var maxy=0;</w:t>
      </w:r>
    </w:p>
    <w:p w:rsidR="00CE67F1" w:rsidRDefault="00CE67F1" w:rsidP="00CE67F1">
      <w:r>
        <w:t xml:space="preserve"> var gauss;</w:t>
      </w:r>
    </w:p>
    <w:p w:rsidR="00CE67F1" w:rsidRDefault="00CE67F1" w:rsidP="00CE67F1">
      <w:r>
        <w:t xml:space="preserve"> for (var i=0; i&lt;res_graph; i++) {</w:t>
      </w:r>
    </w:p>
    <w:p w:rsidR="00CE67F1" w:rsidRDefault="00CE67F1" w:rsidP="00CE67F1">
      <w:r>
        <w:t xml:space="preserve">  addNumber = 0;</w:t>
      </w:r>
    </w:p>
    <w:p w:rsidR="00CE67F1" w:rsidRDefault="00CE67F1" w:rsidP="00CE67F1">
      <w:r>
        <w:t xml:space="preserve">  y1[i] = 0;</w:t>
      </w:r>
    </w:p>
    <w:p w:rsidR="00CE67F1" w:rsidRDefault="00CE67F1" w:rsidP="00CE67F1">
      <w:r>
        <w:t xml:space="preserve">  for (var j in spike_time) {</w:t>
      </w:r>
    </w:p>
    <w:p w:rsidR="00CE67F1" w:rsidRDefault="00CE67F1" w:rsidP="00CE67F1">
      <w:r>
        <w:t xml:space="preserve">   if((x[i]-5*width &lt;= spike_time[j]) &amp;&amp; (spike_time[j] &lt;= x[i]+5*width)){</w:t>
      </w:r>
    </w:p>
    <w:p w:rsidR="00CE67F1" w:rsidRDefault="00CE67F1" w:rsidP="00CE67F1">
      <w:r>
        <w:t xml:space="preserve">    gauss = 1/Math.sqrt(2*Math.PI)/width*Math.exp(-(x[i]-spike_time[j])*(x[i]-spike_time[j])/2/width/width);</w:t>
      </w:r>
    </w:p>
    <w:p w:rsidR="00CE67F1" w:rsidRDefault="00CE67F1" w:rsidP="00CE67F1">
      <w:r>
        <w:t xml:space="preserve">    y1[i] = y1[i] + gauss / spike_time.length;</w:t>
      </w:r>
    </w:p>
    <w:p w:rsidR="00CE67F1" w:rsidRDefault="00CE67F1" w:rsidP="00CE67F1">
      <w:r>
        <w:t xml:space="preserve">   }</w:t>
      </w:r>
    </w:p>
    <w:p w:rsidR="00CE67F1" w:rsidRDefault="00CE67F1" w:rsidP="00CE67F1">
      <w:r>
        <w:t xml:space="preserve">   if (x[i]-5*width &lt; onset) {</w:t>
      </w:r>
    </w:p>
    <w:p w:rsidR="00CE67F1" w:rsidRDefault="00CE67F1" w:rsidP="00CE67F1">
      <w:r>
        <w:t xml:space="preserve">    if (-(x[i]-5*width)+2*onset &gt; spike_time[j]){</w:t>
      </w:r>
    </w:p>
    <w:p w:rsidR="00CE67F1" w:rsidRDefault="00CE67F1" w:rsidP="00CE67F1">
      <w:r>
        <w:t xml:space="preserve">     gauss = 1/Math.sqrt(2*Math.PI)/width*Math.exp(-(x[i]-(onset-(spike_time[j]-onset)))*(x[i]-(onset-(spike_time[j]-onset)))/2/width/width);</w:t>
      </w:r>
    </w:p>
    <w:p w:rsidR="00CE67F1" w:rsidRDefault="00CE67F1" w:rsidP="00CE67F1">
      <w:r>
        <w:t xml:space="preserve">     addNumber = addNumber + gauss / spike_time.length;</w:t>
      </w:r>
    </w:p>
    <w:p w:rsidR="00CE67F1" w:rsidRDefault="00CE67F1" w:rsidP="00CE67F1">
      <w:r>
        <w:t xml:space="preserve">    }</w:t>
      </w:r>
    </w:p>
    <w:p w:rsidR="00CE67F1" w:rsidRDefault="00CE67F1" w:rsidP="00CE67F1">
      <w:r>
        <w:t xml:space="preserve">   }else if(x[i]+5*width &gt; offset){</w:t>
      </w:r>
    </w:p>
    <w:p w:rsidR="00CE67F1" w:rsidRDefault="00CE67F1" w:rsidP="00CE67F1">
      <w:r>
        <w:t xml:space="preserve">    if(-(x[i]+5*width)+2*offset &gt; spike_time[i]){</w:t>
      </w:r>
    </w:p>
    <w:p w:rsidR="00CE67F1" w:rsidRDefault="00CE67F1" w:rsidP="00CE67F1">
      <w:r>
        <w:lastRenderedPageBreak/>
        <w:t xml:space="preserve">     gauss = 1/Math.sqrt(2*Math.PI)/width*Math.exp(-(x[i]-(offset+(offset-spike_time[j])))*(x[i]-(offset+(offset-spike_time[j])))/2/width/width);</w:t>
      </w:r>
    </w:p>
    <w:p w:rsidR="00CE67F1" w:rsidRDefault="00CE67F1" w:rsidP="00CE67F1">
      <w:r>
        <w:t xml:space="preserve">     addNumber = addNumber + gauss / spike_time.length;</w:t>
      </w:r>
    </w:p>
    <w:p w:rsidR="00CE67F1" w:rsidRDefault="00CE67F1" w:rsidP="00CE67F1">
      <w:r>
        <w:t xml:space="preserve">    }</w:t>
      </w:r>
    </w:p>
    <w:p w:rsidR="00CE67F1" w:rsidRDefault="00CE67F1" w:rsidP="00CE67F1">
      <w:r>
        <w:t xml:space="preserve">   }</w:t>
      </w:r>
    </w:p>
    <w:p w:rsidR="00CE67F1" w:rsidRDefault="00CE67F1" w:rsidP="00CE67F1">
      <w:r>
        <w:t xml:space="preserve">  }</w:t>
      </w:r>
    </w:p>
    <w:p w:rsidR="00CE67F1" w:rsidRDefault="00CE67F1" w:rsidP="00CE67F1">
      <w:r>
        <w:t xml:space="preserve">  y2[i] = y1[i] + addNumber;</w:t>
      </w:r>
    </w:p>
    <w:p w:rsidR="00CE67F1" w:rsidRDefault="00CE67F1" w:rsidP="00CE67F1">
      <w:r>
        <w:t xml:space="preserve">  if(maxy&lt;y2[i]) maxy=y2[i];</w:t>
      </w:r>
    </w:p>
    <w:p w:rsidR="00CE67F1" w:rsidRDefault="00CE67F1" w:rsidP="00CE67F1">
      <w:r>
        <w:t xml:space="preserve"> }</w:t>
      </w:r>
    </w:p>
    <w:p w:rsidR="00CE67F1" w:rsidRDefault="00CE67F1" w:rsidP="00CE67F1">
      <w:r>
        <w:t>*/</w:t>
      </w:r>
    </w:p>
    <w:p w:rsidR="00CE67F1" w:rsidRDefault="00CE67F1" w:rsidP="00CE67F1">
      <w:r>
        <w:t xml:space="preserve"> //////////////////</w:t>
      </w:r>
    </w:p>
    <w:p w:rsidR="00CE67F1" w:rsidRDefault="00CE67F1" w:rsidP="00CE67F1">
      <w:r>
        <w:t xml:space="preserve">  var L=spike_time.length;</w:t>
      </w:r>
    </w:p>
    <w:p w:rsidR="00CE67F1" w:rsidRDefault="00CE67F1" w:rsidP="00CE67F1">
      <w:r>
        <w:t xml:space="preserve">  var Lmax = L+3*width;</w:t>
      </w:r>
    </w:p>
    <w:p w:rsidR="00CE67F1" w:rsidRDefault="00CE67F1" w:rsidP="00CE67F1">
      <w:r>
        <w:t xml:space="preserve">  var n=1;</w:t>
      </w:r>
    </w:p>
    <w:p w:rsidR="00CE67F1" w:rsidRDefault="00CE67F1" w:rsidP="00CE67F1">
      <w:r>
        <w:t xml:space="preserve">  while(n&lt;Lmax){</w:t>
      </w:r>
    </w:p>
    <w:p w:rsidR="00CE67F1" w:rsidRDefault="00CE67F1" w:rsidP="00CE67F1">
      <w:r>
        <w:t xml:space="preserve">   n=n*2;</w:t>
      </w:r>
    </w:p>
    <w:p w:rsidR="00CE67F1" w:rsidRDefault="00CE67F1" w:rsidP="00CE67F1">
      <w:r>
        <w:t xml:space="preserve">  }</w:t>
      </w:r>
    </w:p>
    <w:p w:rsidR="00CE67F1" w:rsidRDefault="00CE67F1" w:rsidP="00CE67F1">
      <w:r>
        <w:t xml:space="preserve">  var imag=new Float64Array(n);</w:t>
      </w:r>
    </w:p>
    <w:p w:rsidR="00CE67F1" w:rsidRDefault="00CE67F1" w:rsidP="00CE67F1">
      <w:r>
        <w:t xml:space="preserve">  var real=new Float64Array(n);</w:t>
      </w:r>
    </w:p>
    <w:p w:rsidR="00CE67F1" w:rsidRDefault="00CE67F1" w:rsidP="00CE67F1">
      <w:r>
        <w:t xml:space="preserve">  for (var k=0;k&lt;n;k++){</w:t>
      </w:r>
    </w:p>
    <w:p w:rsidR="00CE67F1" w:rsidRDefault="00CE67F1" w:rsidP="00CE67F1">
      <w:r>
        <w:t xml:space="preserve">   imag[k]=0;</w:t>
      </w:r>
    </w:p>
    <w:p w:rsidR="00CE67F1" w:rsidRDefault="00CE67F1" w:rsidP="00CE67F1">
      <w:r>
        <w:t xml:space="preserve">   real[k]=0;</w:t>
      </w:r>
    </w:p>
    <w:p w:rsidR="00CE67F1" w:rsidRDefault="00CE67F1" w:rsidP="00CE67F1">
      <w:r>
        <w:t xml:space="preserve">  }</w:t>
      </w:r>
    </w:p>
    <w:p w:rsidR="00CE67F1" w:rsidRDefault="00CE67F1" w:rsidP="00CE67F1">
      <w:r>
        <w:t xml:space="preserve">  for (var k=0;k&lt;spike_time.length;k++){</w:t>
      </w:r>
    </w:p>
    <w:p w:rsidR="00CE67F1" w:rsidRDefault="00CE67F1" w:rsidP="00CE67F1">
      <w:r>
        <w:t xml:space="preserve">   real[k]=spike_time[k];</w:t>
      </w:r>
    </w:p>
    <w:p w:rsidR="00CE67F1" w:rsidRDefault="00CE67F1" w:rsidP="00CE67F1">
      <w:r>
        <w:t xml:space="preserve">  }</w:t>
      </w:r>
    </w:p>
    <w:p w:rsidR="00CE67F1" w:rsidRDefault="00CE67F1" w:rsidP="00CE67F1">
      <w:r>
        <w:t xml:space="preserve">  fftnoasm=new FftModule(n,false);</w:t>
      </w:r>
    </w:p>
    <w:p w:rsidR="00CE67F1" w:rsidRDefault="00CE67F1" w:rsidP="00CE67F1">
      <w:r>
        <w:lastRenderedPageBreak/>
        <w:t xml:space="preserve">  fftnoasm.fft(real,imag,0);</w:t>
      </w:r>
    </w:p>
    <w:p w:rsidR="00CE67F1" w:rsidRDefault="00CE67F1" w:rsidP="00CE67F1">
      <w:r>
        <w:t xml:space="preserve">  var f_old = new Array();</w:t>
      </w:r>
    </w:p>
    <w:p w:rsidR="00CE67F1" w:rsidRDefault="00CE67F1" w:rsidP="00CE67F1">
      <w:r>
        <w:t xml:space="preserve">  for (var k=0;k&lt;real.length;k++){</w:t>
      </w:r>
    </w:p>
    <w:p w:rsidR="00CE67F1" w:rsidRDefault="00CE67F1" w:rsidP="00CE67F1">
      <w:r>
        <w:t xml:space="preserve">   f_old[k]=k/real.length;</w:t>
      </w:r>
    </w:p>
    <w:p w:rsidR="00CE67F1" w:rsidRDefault="00CE67F1" w:rsidP="00CE67F1">
      <w:r>
        <w:t xml:space="preserve">  }</w:t>
      </w:r>
    </w:p>
    <w:p w:rsidR="00CE67F1" w:rsidRDefault="00CE67F1" w:rsidP="00CE67F1">
      <w:r>
        <w:t xml:space="preserve">  var f = new Array();</w:t>
      </w:r>
    </w:p>
    <w:p w:rsidR="00CE67F1" w:rsidRDefault="00CE67F1" w:rsidP="00CE67F1">
      <w:r>
        <w:t xml:space="preserve">  var k=0;</w:t>
      </w:r>
    </w:p>
    <w:p w:rsidR="00CE67F1" w:rsidRDefault="00CE67F1" w:rsidP="00CE67F1">
      <w:r>
        <w:t xml:space="preserve">  for (;k&lt;Math.ceil(real.length/2)+1;k++){</w:t>
      </w:r>
    </w:p>
    <w:p w:rsidR="00CE67F1" w:rsidRDefault="00CE67F1" w:rsidP="00CE67F1">
      <w:r>
        <w:t xml:space="preserve">   f[real.length-1-k]=f_old[k+1];</w:t>
      </w:r>
    </w:p>
    <w:p w:rsidR="00CE67F1" w:rsidRDefault="00CE67F1" w:rsidP="00CE67F1">
      <w:r>
        <w:t xml:space="preserve">   f[k]=-f_old[k];</w:t>
      </w:r>
    </w:p>
    <w:p w:rsidR="00CE67F1" w:rsidRDefault="00CE67F1" w:rsidP="00CE67F1">
      <w:r>
        <w:t xml:space="preserve">  }</w:t>
      </w:r>
    </w:p>
    <w:p w:rsidR="00CE67F1" w:rsidRDefault="00CE67F1" w:rsidP="00CE67F1">
      <w:r>
        <w:t xml:space="preserve">  var K = new Array();</w:t>
      </w:r>
    </w:p>
    <w:p w:rsidR="00CE67F1" w:rsidRDefault="00CE67F1" w:rsidP="00CE67F1">
      <w:r>
        <w:t xml:space="preserve">  for(var j=0;j&lt;real.length;j++){</w:t>
      </w:r>
    </w:p>
    <w:p w:rsidR="00CE67F1" w:rsidRDefault="00CE67F1" w:rsidP="00CE67F1">
      <w:r>
        <w:t xml:space="preserve">   K[j]=Math.exp(-0.5*Math.pow(width*2*Math.PI*f[j],2));</w:t>
      </w:r>
    </w:p>
    <w:p w:rsidR="00CE67F1" w:rsidRDefault="00CE67F1" w:rsidP="00CE67F1">
      <w:r>
        <w:t xml:space="preserve">  }</w:t>
      </w:r>
    </w:p>
    <w:p w:rsidR="00CE67F1" w:rsidRDefault="00CE67F1" w:rsidP="00CE67F1">
      <w:r>
        <w:t xml:space="preserve">  for(var j=0;j&lt;real.length;j++){</w:t>
      </w:r>
    </w:p>
    <w:p w:rsidR="00CE67F1" w:rsidRDefault="00CE67F1" w:rsidP="00CE67F1">
      <w:r>
        <w:t xml:space="preserve">   y1[j] = real[j]*K[j];</w:t>
      </w:r>
    </w:p>
    <w:p w:rsidR="00CE67F1" w:rsidRDefault="00CE67F1" w:rsidP="00CE67F1">
      <w:r>
        <w:t xml:space="preserve">   imag[j] = imag[j]*K[j];</w:t>
      </w:r>
    </w:p>
    <w:p w:rsidR="00CE67F1" w:rsidRDefault="00CE67F1" w:rsidP="00CE67F1">
      <w:r>
        <w:t xml:space="preserve">  }</w:t>
      </w:r>
    </w:p>
    <w:p w:rsidR="00CE67F1" w:rsidRDefault="00CE67F1" w:rsidP="00CE67F1">
      <w:r>
        <w:t xml:space="preserve">  fftnoasm.fft(y1,imag,1);</w:t>
      </w:r>
    </w:p>
    <w:p w:rsidR="00CE67F1" w:rsidRDefault="00CE67F1" w:rsidP="00CE67F1">
      <w:r>
        <w:t xml:space="preserve">  document.data.spikes.value = y1;</w:t>
      </w:r>
    </w:p>
    <w:p w:rsidR="00CE67F1" w:rsidRDefault="00CE67F1" w:rsidP="00CE67F1"/>
    <w:p w:rsidR="00CE67F1" w:rsidRDefault="00CE67F1" w:rsidP="00CE67F1">
      <w:r>
        <w:t xml:space="preserve">  var maxy = 0;</w:t>
      </w:r>
    </w:p>
    <w:p w:rsidR="00CE67F1" w:rsidRDefault="00CE67F1" w:rsidP="00CE67F1">
      <w:r>
        <w:t xml:space="preserve">  for(var i = 0;i&lt;y1.length;i++){</w:t>
      </w:r>
    </w:p>
    <w:p w:rsidR="00CE67F1" w:rsidRDefault="00CE67F1" w:rsidP="00CE67F1">
      <w:r>
        <w:t xml:space="preserve">   if(maxy&lt;y1[i]) maxy=y1[i];</w:t>
      </w:r>
    </w:p>
    <w:p w:rsidR="00CE67F1" w:rsidRDefault="00CE67F1" w:rsidP="00CE67F1">
      <w:r>
        <w:t xml:space="preserve">  }</w:t>
      </w:r>
    </w:p>
    <w:p w:rsidR="00CE67F1" w:rsidRDefault="00CE67F1" w:rsidP="00CE67F1">
      <w:r>
        <w:t xml:space="preserve"> </w:t>
      </w:r>
    </w:p>
    <w:p w:rsidR="00CE67F1" w:rsidRDefault="00CE67F1" w:rsidP="00CE67F1"/>
    <w:p w:rsidR="00CE67F1" w:rsidRDefault="00CE67F1" w:rsidP="00CE67F1">
      <w:r>
        <w:t xml:space="preserve"> //////////////////</w:t>
      </w:r>
    </w:p>
    <w:p w:rsidR="00CE67F1" w:rsidRDefault="00CE67F1" w:rsidP="00CE67F1">
      <w:r>
        <w:t xml:space="preserve"> return maxy;</w:t>
      </w:r>
    </w:p>
    <w:p w:rsidR="00CE67F1" w:rsidRDefault="00CE67F1" w:rsidP="00CE67F1">
      <w:r>
        <w:t>}</w:t>
      </w:r>
    </w:p>
    <w:p w:rsidR="00CE67F1" w:rsidRDefault="00CE67F1" w:rsidP="00CE67F1"/>
    <w:p w:rsidR="00CE67F1" w:rsidRDefault="00CE67F1" w:rsidP="00CE67F1">
      <w:r>
        <w:rPr>
          <w:rFonts w:hint="eastAsia"/>
        </w:rPr>
        <w:t xml:space="preserve">// </w:t>
      </w:r>
      <w:ins w:id="126" w:author="篠本滋" w:date="2017-11-04T19:29:00Z">
        <w:r w:rsidR="00CD4136">
          <w:t>estimate the firing rate</w:t>
        </w:r>
      </w:ins>
      <w:ins w:id="127" w:author="篠本滋" w:date="2017-11-04T19:30:00Z">
        <w:r w:rsidR="00CD4136">
          <w:t>,</w:t>
        </w:r>
      </w:ins>
      <w:ins w:id="128" w:author="篠本滋" w:date="2017-11-04T19:29:00Z">
        <w:r w:rsidR="00CD4136">
          <w:t xml:space="preserve"> given </w:t>
        </w:r>
      </w:ins>
      <w:ins w:id="129" w:author="篠本滋" w:date="2017-11-04T19:30:00Z">
        <w:r w:rsidR="00CD4136">
          <w:t xml:space="preserve">the </w:t>
        </w:r>
      </w:ins>
      <w:ins w:id="130" w:author="篠本滋" w:date="2017-11-04T19:29:00Z">
        <w:r w:rsidR="00CD4136">
          <w:t xml:space="preserve">parameters of </w:t>
        </w:r>
      </w:ins>
      <w:r>
        <w:rPr>
          <w:rFonts w:hint="eastAsia"/>
        </w:rPr>
        <w:t>binsize</w:t>
      </w:r>
      <w:ins w:id="131" w:author="篠本滋" w:date="2017-11-04T19:30:00Z">
        <w:r w:rsidR="00CD4136">
          <w:t xml:space="preserve"> and </w:t>
        </w:r>
      </w:ins>
      <w:del w:id="132" w:author="篠本滋" w:date="2017-11-04T19:30:00Z">
        <w:r w:rsidDel="00CD4136">
          <w:rPr>
            <w:rFonts w:hint="eastAsia"/>
          </w:rPr>
          <w:delText>と</w:delText>
        </w:r>
      </w:del>
      <w:r>
        <w:rPr>
          <w:rFonts w:hint="eastAsia"/>
        </w:rPr>
        <w:t>binrate</w:t>
      </w:r>
      <w:ins w:id="133" w:author="篠本滋" w:date="2017-11-04T19:30:00Z">
        <w:r w:rsidR="00CD4136">
          <w:t>.</w:t>
        </w:r>
      </w:ins>
      <w:del w:id="134" w:author="篠本滋" w:date="2017-11-04T19:29:00Z">
        <w:r w:rsidDel="00CD4136">
          <w:rPr>
            <w:rFonts w:hint="eastAsia"/>
          </w:rPr>
          <w:delText>からレートを推定</w:delText>
        </w:r>
      </w:del>
    </w:p>
    <w:p w:rsidR="00CE67F1" w:rsidRDefault="00CE67F1" w:rsidP="00CE67F1">
      <w:r>
        <w:t>function EstimateRate(spike_time, opt_binsize, opt_rate) {</w:t>
      </w:r>
    </w:p>
    <w:p w:rsidR="00CE67F1" w:rsidRDefault="00CE67F1" w:rsidP="00CE67F1">
      <w:r>
        <w:t xml:space="preserve">  var opt_binnum = Math.ceil((spike_time[spike_num - 1] - onset) / opt_binsize);</w:t>
      </w:r>
    </w:p>
    <w:p w:rsidR="00CE67F1" w:rsidRDefault="00CE67F1" w:rsidP="00CE67F1">
      <w:r>
        <w:t xml:space="preserve">  var rate_max;</w:t>
      </w:r>
    </w:p>
    <w:p w:rsidR="00CE67F1" w:rsidRDefault="00CE67F1" w:rsidP="00CE67F1"/>
    <w:p w:rsidR="00CE67F1" w:rsidRDefault="00CE67F1" w:rsidP="00CE67F1">
      <w:r>
        <w:t xml:space="preserve">  for (var i = 0; i &lt; opt_binnum; i++) {</w:t>
      </w:r>
    </w:p>
    <w:p w:rsidR="00CE67F1" w:rsidRDefault="00CE67F1" w:rsidP="00CE67F1">
      <w:r>
        <w:t xml:space="preserve">    opt_rate[i] = 0;</w:t>
      </w:r>
    </w:p>
    <w:p w:rsidR="00CE67F1" w:rsidRDefault="00CE67F1" w:rsidP="00CE67F1">
      <w:r>
        <w:t xml:space="preserve">  }</w:t>
      </w:r>
    </w:p>
    <w:p w:rsidR="00CE67F1" w:rsidRDefault="00CE67F1" w:rsidP="00CE67F1">
      <w:r>
        <w:t xml:space="preserve">  for (i = 0; i &lt; spike_num; i++) {</w:t>
      </w:r>
    </w:p>
    <w:p w:rsidR="00CE67F1" w:rsidRDefault="00CE67F1" w:rsidP="00CE67F1">
      <w:r>
        <w:t xml:space="preserve">    opt_rate[Math.floor((spike_time[i] - onset) / opt_binsize)] += 1.0 / opt_binsize;</w:t>
      </w:r>
    </w:p>
    <w:p w:rsidR="00CE67F1" w:rsidRDefault="00CE67F1" w:rsidP="00CE67F1">
      <w:r>
        <w:t xml:space="preserve">  }</w:t>
      </w:r>
    </w:p>
    <w:p w:rsidR="00CE67F1" w:rsidRDefault="00CE67F1" w:rsidP="00CE67F1">
      <w:r>
        <w:t xml:space="preserve">  for (i = 0; i &lt; opt_binnum; i++) {</w:t>
      </w:r>
    </w:p>
    <w:p w:rsidR="00CE67F1" w:rsidRDefault="00CE67F1" w:rsidP="00CE67F1">
      <w:r>
        <w:t xml:space="preserve">    if (i == 0 || opt_rate[i] &gt; rate_max) rate_max = opt_rate[i];</w:t>
      </w:r>
    </w:p>
    <w:p w:rsidR="00CE67F1" w:rsidRDefault="00CE67F1" w:rsidP="00CE67F1">
      <w:r>
        <w:t xml:space="preserve">  }</w:t>
      </w:r>
    </w:p>
    <w:p w:rsidR="00CE67F1" w:rsidRDefault="00CE67F1" w:rsidP="00CE67F1">
      <w:r>
        <w:t xml:space="preserve">  return rate_max;</w:t>
      </w:r>
    </w:p>
    <w:p w:rsidR="00CE67F1" w:rsidRDefault="00CE67F1" w:rsidP="00CE67F1">
      <w:r>
        <w:t>}</w:t>
      </w:r>
    </w:p>
    <w:p w:rsidR="00CE67F1" w:rsidRDefault="00CE67F1" w:rsidP="00CE67F1">
      <w:r>
        <w:rPr>
          <w:rFonts w:hint="eastAsia"/>
        </w:rPr>
        <w:t xml:space="preserve">// </w:t>
      </w:r>
      <w:del w:id="135" w:author="篠本滋" w:date="2017-11-04T19:30:00Z">
        <w:r w:rsidDel="00CD4136">
          <w:rPr>
            <w:rFonts w:hint="eastAsia"/>
          </w:rPr>
          <w:delText>データ出力</w:delText>
        </w:r>
      </w:del>
      <w:ins w:id="136" w:author="篠本滋" w:date="2017-11-04T19:30:00Z">
        <w:r w:rsidR="00CD4136">
          <w:rPr>
            <w:rFonts w:hint="eastAsia"/>
          </w:rPr>
          <w:t>o</w:t>
        </w:r>
        <w:r w:rsidR="00CD4136">
          <w:t>utput</w:t>
        </w:r>
      </w:ins>
    </w:p>
    <w:p w:rsidR="00CE67F1" w:rsidRDefault="00CE67F1" w:rsidP="00CE67F1">
      <w:r>
        <w:t>function GenerateOutputFileMessage(message) {</w:t>
      </w:r>
    </w:p>
    <w:p w:rsidR="00CE67F1" w:rsidRDefault="00CE67F1" w:rsidP="00CE67F1">
      <w:r>
        <w:t xml:space="preserve"> return "&lt;div id='Output'&gt;&lt;/div&gt; &lt;script type='text/javascript'&gt;var myBlob = new Blob([\"" + message + "\"], {type: 'text/html'}); var url = URL.createObjectURL(myBlob); document.getElementById('Output').innerHTML = '&lt;a href=' + url + ' download=datasheet.csv&gt;download as csv&lt;/a&gt;';&lt;/script&gt;";</w:t>
      </w:r>
    </w:p>
    <w:p w:rsidR="00CE67F1" w:rsidRDefault="00CE67F1" w:rsidP="00CE67F1">
      <w:r>
        <w:t>}</w:t>
      </w:r>
    </w:p>
    <w:p w:rsidR="00CE67F1" w:rsidRDefault="00CE67F1" w:rsidP="00CE67F1"/>
    <w:p w:rsidR="00CE67F1" w:rsidRDefault="00CE67F1" w:rsidP="00CE67F1">
      <w:r>
        <w:t>function OutputResults_SS() {</w:t>
      </w:r>
    </w:p>
    <w:p w:rsidR="00CE67F1" w:rsidRDefault="00CE67F1" w:rsidP="00CE67F1">
      <w:r>
        <w:t xml:space="preserve"> var result;</w:t>
      </w:r>
    </w:p>
    <w:p w:rsidR="00CE67F1" w:rsidRDefault="00CE67F1" w:rsidP="00CE67F1">
      <w:r>
        <w:t xml:space="preserve"> var spike_time = new Array();</w:t>
      </w:r>
    </w:p>
    <w:p w:rsidR="00CE67F1" w:rsidRDefault="00CE67F1" w:rsidP="00CE67F1">
      <w:r>
        <w:t xml:space="preserve"> PostData(spike_time);</w:t>
      </w:r>
    </w:p>
    <w:p w:rsidR="00CE67F1" w:rsidRDefault="00CE67F1" w:rsidP="00CE67F1">
      <w:r>
        <w:t xml:space="preserve"> var opt_binsize = new Array();</w:t>
      </w:r>
    </w:p>
    <w:p w:rsidR="00CE67F1" w:rsidRDefault="00CE67F1" w:rsidP="00CE67F1">
      <w:r>
        <w:t xml:space="preserve"> var opt_rate = new Array();</w:t>
      </w:r>
    </w:p>
    <w:p w:rsidR="00CE67F1" w:rsidRDefault="00CE67F1" w:rsidP="00CE67F1">
      <w:r>
        <w:t xml:space="preserve"> opt_binsize = SSOS(spike_time);</w:t>
      </w:r>
    </w:p>
    <w:p w:rsidR="00CE67F1" w:rsidRDefault="00CE67F1" w:rsidP="00CE67F1">
      <w:r>
        <w:t xml:space="preserve"> EstimateRate(spike_time, opt_binsize[0], opt_rate);</w:t>
      </w:r>
    </w:p>
    <w:p w:rsidR="00CE67F1" w:rsidRDefault="00CE67F1" w:rsidP="00CE67F1"/>
    <w:p w:rsidR="00CE67F1" w:rsidRDefault="00CE67F1" w:rsidP="00CE67F1">
      <w:r>
        <w:t xml:space="preserve"> //save as csv</w:t>
      </w:r>
    </w:p>
    <w:p w:rsidR="00CE67F1" w:rsidRDefault="00CE67F1" w:rsidP="00CE67F1">
      <w:r>
        <w:t xml:space="preserve"> var filemessage = "X-AXIS,Y-AXIS\\n";</w:t>
      </w:r>
    </w:p>
    <w:p w:rsidR="00CE67F1" w:rsidRDefault="00CE67F1" w:rsidP="00CE67F1">
      <w:r>
        <w:t xml:space="preserve"> filemessage += onset.toFixed(2) + ",0\\n";</w:t>
      </w:r>
    </w:p>
    <w:p w:rsidR="00CE67F1" w:rsidRDefault="00CE67F1" w:rsidP="00CE67F1">
      <w:r>
        <w:t xml:space="preserve"> for (var i = 0; i &lt; opt_rate.length; i++) {</w:t>
      </w:r>
    </w:p>
    <w:p w:rsidR="00CE67F1" w:rsidRDefault="00CE67F1" w:rsidP="00CE67F1">
      <w:r>
        <w:t xml:space="preserve">  filemessage += (onset + i * opt_binsize[0]).toFixed(2) + "," + opt_rate[i].toFixed(2) + "\\n";</w:t>
      </w:r>
    </w:p>
    <w:p w:rsidR="00CE67F1" w:rsidRDefault="00CE67F1" w:rsidP="00CE67F1">
      <w:r>
        <w:t xml:space="preserve">  filemessage += (onset + (i + 1) * opt_binsize[0]).toFixed(2) + "," + opt_rate[i].toFixed(2) + "\\n";</w:t>
      </w:r>
    </w:p>
    <w:p w:rsidR="00CE67F1" w:rsidRDefault="00CE67F1" w:rsidP="00CE67F1">
      <w:r>
        <w:t xml:space="preserve"> }</w:t>
      </w:r>
    </w:p>
    <w:p w:rsidR="00CE67F1" w:rsidRDefault="00CE67F1" w:rsidP="00CE67F1">
      <w:r>
        <w:t xml:space="preserve"> filemessage += (onset + opt_rate.length * opt_binsize[0]).toFixed(2) + ",0\\n";</w:t>
      </w:r>
    </w:p>
    <w:p w:rsidR="00CE67F1" w:rsidRDefault="00CE67F1" w:rsidP="00CE67F1"/>
    <w:p w:rsidR="00CE67F1" w:rsidRDefault="00CE67F1" w:rsidP="00CE67F1">
      <w:r>
        <w:t xml:space="preserve"> WIN_RESULTS = window.open();</w:t>
      </w:r>
    </w:p>
    <w:p w:rsidR="00CE67F1" w:rsidRDefault="00CE67F1" w:rsidP="00CE67F1">
      <w:r>
        <w:t xml:space="preserve"> WIN_RESULTS.document.open();</w:t>
      </w:r>
    </w:p>
    <w:p w:rsidR="00CE67F1" w:rsidRDefault="00CE67F1" w:rsidP="00CE67F1">
      <w:r>
        <w:t xml:space="preserve"> WIN_RESULTS.document.writeln("&lt;title&gt;Data Sheet of the Optimized Histogram&lt;/title&gt;");</w:t>
      </w:r>
    </w:p>
    <w:p w:rsidR="00CE67F1" w:rsidRDefault="00CE67F1" w:rsidP="00CE67F1">
      <w:r>
        <w:t xml:space="preserve"> WIN_RESULTS.document.writeln("&lt;h2&gt;Histgram: Poissonian optimization&lt;/h2&gt;");</w:t>
      </w:r>
    </w:p>
    <w:p w:rsidR="00CE67F1" w:rsidRDefault="00CE67F1" w:rsidP="00CE67F1">
      <w:r>
        <w:t xml:space="preserve"> WIN_RESULTS.document.writeln("Optimal binsize: &lt;b&gt;"+opt_binsize[0].toFixed(2)+"&lt;/b&gt;&lt;br&gt;&lt;br&gt;");</w:t>
      </w:r>
    </w:p>
    <w:p w:rsidR="00CE67F1" w:rsidRDefault="00CE67F1" w:rsidP="00CE67F1"/>
    <w:p w:rsidR="00CE67F1" w:rsidRDefault="00CE67F1" w:rsidP="00CE67F1">
      <w:r>
        <w:t xml:space="preserve"> WIN_RESULTS.document.writeln(GenerateOutputFileMessage(filemessage));</w:t>
      </w:r>
    </w:p>
    <w:p w:rsidR="00CE67F1" w:rsidRDefault="00CE67F1" w:rsidP="00CE67F1"/>
    <w:p w:rsidR="00CE67F1" w:rsidRDefault="00CE67F1" w:rsidP="00CE67F1">
      <w:r>
        <w:t xml:space="preserve"> WIN_RESULTS.document.writeln("&lt;table border=1&gt;&lt;tr align=center&gt;&lt;td width=150&gt; X-AXIS (time)  &lt;/td&gt;&lt;td width=150&gt; Y-AXIS (density)&lt;/td&gt;");</w:t>
      </w:r>
    </w:p>
    <w:p w:rsidR="00CE67F1" w:rsidRDefault="00CE67F1" w:rsidP="00CE67F1">
      <w:r>
        <w:t xml:space="preserve"> WIN_RESULTS.document.writeln("&lt;tr align=right&gt;&lt;td&gt;" + onset.toFixed(2) + "&lt;/td&gt;&lt;td&gt;0.00&lt;/td&gt;&lt;/tr&gt;");</w:t>
      </w:r>
    </w:p>
    <w:p w:rsidR="00CE67F1" w:rsidRDefault="00CE67F1" w:rsidP="00CE67F1">
      <w:r>
        <w:t xml:space="preserve"> for (var i=0;i&lt;opt_rate.length;i++) {</w:t>
      </w:r>
    </w:p>
    <w:p w:rsidR="00CE67F1" w:rsidRDefault="00CE67F1" w:rsidP="00CE67F1">
      <w:r>
        <w:t xml:space="preserve">  WIN_RESULTS.document.writeln("&lt;tr align=right&gt;&lt;td&gt;" + (onset + i * opt_binsize[0]).toFixed(2) + "&lt;/td&gt;&lt;td&gt;" + opt_rate[i].toFixed(2) + "&lt;/td&gt;&lt;/tr&gt;");</w:t>
      </w:r>
    </w:p>
    <w:p w:rsidR="00CE67F1" w:rsidRDefault="00CE67F1" w:rsidP="00CE67F1">
      <w:r>
        <w:t xml:space="preserve">  WIN_RESULTS.document.writeln("&lt;tr align=right&gt;&lt;td&gt;" + (onset + (i + 1) * opt_binsize[0]).toFixed(2) + "&lt;/td&gt;&lt;td&gt;" + opt_rate[i].toFixed(2) + "&lt;/td&gt;&lt;/tr&gt;");</w:t>
      </w:r>
    </w:p>
    <w:p w:rsidR="00CE67F1" w:rsidRDefault="00CE67F1" w:rsidP="00CE67F1">
      <w:r>
        <w:t xml:space="preserve"> }</w:t>
      </w:r>
    </w:p>
    <w:p w:rsidR="00CE67F1" w:rsidRDefault="00CE67F1" w:rsidP="00CE67F1">
      <w:r>
        <w:t xml:space="preserve"> WIN_RESULTS.document.writeln("&lt;tr align=right&gt;&lt;td&gt;" + (onset + opt_rate.length * opt_binsize[0]).toFixed(2) + "&lt;/td&gt;&lt;td&gt;0.00&lt;/td&gt;&lt;/tr&gt;");</w:t>
      </w:r>
    </w:p>
    <w:p w:rsidR="00CE67F1" w:rsidRDefault="00CE67F1" w:rsidP="00CE67F1">
      <w:r>
        <w:t xml:space="preserve"> WIN_RESULTS.document.writeln("&lt;/table&gt;&lt;br&gt;");</w:t>
      </w:r>
    </w:p>
    <w:p w:rsidR="00CE67F1" w:rsidRDefault="00CE67F1" w:rsidP="00CE67F1">
      <w:r>
        <w:t xml:space="preserve"> WIN_RESULTS.document.close();</w:t>
      </w:r>
    </w:p>
    <w:p w:rsidR="00CE67F1" w:rsidRDefault="00CE67F1" w:rsidP="00CE67F1">
      <w:r>
        <w:t>}</w:t>
      </w:r>
    </w:p>
    <w:p w:rsidR="00CE67F1" w:rsidRDefault="00CE67F1" w:rsidP="00CE67F1"/>
    <w:p w:rsidR="00CE67F1" w:rsidRDefault="00CE67F1" w:rsidP="00CE67F1">
      <w:r>
        <w:t>function OutputResults_OS() {</w:t>
      </w:r>
    </w:p>
    <w:p w:rsidR="00CE67F1" w:rsidRDefault="00CE67F1" w:rsidP="00CE67F1">
      <w:r>
        <w:t xml:space="preserve"> var result;</w:t>
      </w:r>
    </w:p>
    <w:p w:rsidR="00CE67F1" w:rsidRDefault="00CE67F1" w:rsidP="00CE67F1">
      <w:r>
        <w:t xml:space="preserve"> var spike_time = new Array();</w:t>
      </w:r>
    </w:p>
    <w:p w:rsidR="00CE67F1" w:rsidRDefault="00CE67F1" w:rsidP="00CE67F1">
      <w:r>
        <w:t xml:space="preserve"> PostData(spike_time);</w:t>
      </w:r>
    </w:p>
    <w:p w:rsidR="00CE67F1" w:rsidRDefault="00CE67F1" w:rsidP="00CE67F1">
      <w:r>
        <w:t xml:space="preserve"> var opt_binsize = new Array();</w:t>
      </w:r>
    </w:p>
    <w:p w:rsidR="00CE67F1" w:rsidRDefault="00CE67F1" w:rsidP="00CE67F1">
      <w:r>
        <w:t xml:space="preserve"> var opt_rate = new Array();</w:t>
      </w:r>
    </w:p>
    <w:p w:rsidR="00CE67F1" w:rsidRDefault="00CE67F1" w:rsidP="00CE67F1">
      <w:r>
        <w:t xml:space="preserve"> opt_binsize = SSOS(spike_time);</w:t>
      </w:r>
    </w:p>
    <w:p w:rsidR="00CE67F1" w:rsidRDefault="00CE67F1" w:rsidP="00CE67F1">
      <w:r>
        <w:t xml:space="preserve"> EstimateRate(spike_time, opt_binsize[1], opt_rate);</w:t>
      </w:r>
    </w:p>
    <w:p w:rsidR="00CE67F1" w:rsidRDefault="00CE67F1" w:rsidP="00CE67F1"/>
    <w:p w:rsidR="00CE67F1" w:rsidRDefault="00CE67F1" w:rsidP="00CE67F1">
      <w:r>
        <w:t xml:space="preserve"> //save as csv</w:t>
      </w:r>
    </w:p>
    <w:p w:rsidR="00CE67F1" w:rsidRDefault="00CE67F1" w:rsidP="00CE67F1">
      <w:r>
        <w:t xml:space="preserve"> var filemessage = "X-AXIS,Y-AXIS\\n";</w:t>
      </w:r>
    </w:p>
    <w:p w:rsidR="00CE67F1" w:rsidRDefault="00CE67F1" w:rsidP="00CE67F1">
      <w:r>
        <w:t xml:space="preserve"> filemessage += onset.toFixed(2) + ",0\\n";</w:t>
      </w:r>
    </w:p>
    <w:p w:rsidR="00CE67F1" w:rsidRDefault="00CE67F1" w:rsidP="00CE67F1">
      <w:r>
        <w:lastRenderedPageBreak/>
        <w:t xml:space="preserve"> for (var i = 0; i &lt; opt_rate.length; i++) {</w:t>
      </w:r>
    </w:p>
    <w:p w:rsidR="00CE67F1" w:rsidRDefault="00CE67F1" w:rsidP="00CE67F1">
      <w:r>
        <w:t xml:space="preserve">  filemessage += (onset + i * opt_binsize[1]).toFixed(2) + "," + opt_rate[i].toFixed(2) + "\\n";</w:t>
      </w:r>
    </w:p>
    <w:p w:rsidR="00CE67F1" w:rsidRDefault="00CE67F1" w:rsidP="00CE67F1">
      <w:r>
        <w:t xml:space="preserve">  filemessage += (onset + (i + 1) * opt_binsize[1]).toFixed(2) + "," + opt_rate[i].toFixed(2) + "\\n";</w:t>
      </w:r>
    </w:p>
    <w:p w:rsidR="00CE67F1" w:rsidRDefault="00CE67F1" w:rsidP="00CE67F1">
      <w:r>
        <w:t xml:space="preserve"> }</w:t>
      </w:r>
    </w:p>
    <w:p w:rsidR="00CE67F1" w:rsidRDefault="00CE67F1" w:rsidP="00CE67F1">
      <w:r>
        <w:t xml:space="preserve"> filemessage += (onset + opt_rate.length * opt_binsize[1]).toFixed(2) + ",0\\n";</w:t>
      </w:r>
    </w:p>
    <w:p w:rsidR="00CE67F1" w:rsidRDefault="00CE67F1" w:rsidP="00CE67F1"/>
    <w:p w:rsidR="00CE67F1" w:rsidRDefault="00CE67F1" w:rsidP="00CE67F1">
      <w:r>
        <w:t xml:space="preserve"> </w:t>
      </w:r>
    </w:p>
    <w:p w:rsidR="00CE67F1" w:rsidRDefault="00CE67F1" w:rsidP="00CE67F1">
      <w:r>
        <w:t xml:space="preserve"> WIN_RESULTS = window.open();</w:t>
      </w:r>
    </w:p>
    <w:p w:rsidR="00CE67F1" w:rsidRDefault="00CE67F1" w:rsidP="00CE67F1">
      <w:r>
        <w:t xml:space="preserve"> WIN_RESULTS.document.open();</w:t>
      </w:r>
    </w:p>
    <w:p w:rsidR="00CE67F1" w:rsidRDefault="00CE67F1" w:rsidP="00CE67F1">
      <w:r>
        <w:t xml:space="preserve"> WIN_RESULTS.document.writeln("&lt;title&gt;Data Sheet of the Optimized Histogram&lt;/title&gt;");</w:t>
      </w:r>
    </w:p>
    <w:p w:rsidR="00CE67F1" w:rsidRDefault="00CE67F1" w:rsidP="00CE67F1">
      <w:r>
        <w:t xml:space="preserve"> WIN_RESULTS.document.writeln("&lt;h2&gt;Histgram: Non-Poissonian optimization&lt;/h2&gt;");</w:t>
      </w:r>
    </w:p>
    <w:p w:rsidR="00CE67F1" w:rsidRDefault="00CE67F1" w:rsidP="00CE67F1">
      <w:r>
        <w:t xml:space="preserve"> WIN_RESULTS.document.writeln("Optimal binsize: &lt;b&gt;"+opt_binsize[1].toFixed(2)+"&lt;/b&gt;&lt;br&gt;Lv: &lt;b&gt;" + lv.toFixed(2) + "&lt;/b&gt; (" + np + " firing)&lt;br&gt;&lt;br&gt;");</w:t>
      </w:r>
    </w:p>
    <w:p w:rsidR="00CE67F1" w:rsidRDefault="00CE67F1" w:rsidP="00CE67F1"/>
    <w:p w:rsidR="00CE67F1" w:rsidRDefault="00CE67F1" w:rsidP="00CE67F1">
      <w:r>
        <w:t xml:space="preserve"> WIN_RESULTS.document.writeln(GenerateOutputFileMessage(filemessage)); </w:t>
      </w:r>
    </w:p>
    <w:p w:rsidR="00CE67F1" w:rsidRDefault="00CE67F1" w:rsidP="00CE67F1"/>
    <w:p w:rsidR="00CE67F1" w:rsidRDefault="00CE67F1" w:rsidP="00CE67F1">
      <w:r>
        <w:t xml:space="preserve"> WIN_RESULTS.document.writeln("&lt;table border=1&gt;&lt;tr align=center&gt;&lt;td width=150&gt; X-AXIS (time)  &lt;/td&gt;&lt;td width=150&gt; Y-AXIS (density) &lt;/td&gt;&lt;/tr&gt;");</w:t>
      </w:r>
    </w:p>
    <w:p w:rsidR="00CE67F1" w:rsidRDefault="00CE67F1" w:rsidP="00CE67F1">
      <w:r>
        <w:t xml:space="preserve"> WIN_RESULTS.document.writeln("&lt;tr align=right&gt;&lt;td&gt;" + onset.toFixed(2) + "&lt;/td&gt;&lt;td&gt;0.00&lt;/td&gt;&lt;/tr&gt;");</w:t>
      </w:r>
    </w:p>
    <w:p w:rsidR="00CE67F1" w:rsidRDefault="00CE67F1" w:rsidP="00CE67F1">
      <w:r>
        <w:t xml:space="preserve"> for (var i=0;i&lt;opt_rate.length;i++) {</w:t>
      </w:r>
    </w:p>
    <w:p w:rsidR="00CE67F1" w:rsidRDefault="00CE67F1" w:rsidP="00CE67F1">
      <w:r>
        <w:t xml:space="preserve">  WIN_RESULTS.document.writeln("&lt;tr align=right&gt;&lt;td&gt;" + (onset + i * opt_binsize[1]).toFixed(2) + "&lt;/td&gt;&lt;td&gt;" + opt_rate[i].toFixed(2) + "&lt;/td&gt;&lt;/tr&gt;");</w:t>
      </w:r>
    </w:p>
    <w:p w:rsidR="00CE67F1" w:rsidRDefault="00CE67F1" w:rsidP="00CE67F1">
      <w:r>
        <w:t xml:space="preserve">  WIN_RESULTS.document.writeln("&lt;tr align=right&gt;&lt;td&gt;" + (onset + (i + 1) * opt_binsize[1]).toFixed(2) + "&lt;/td&gt;&lt;td&gt;" + opt_rate[i].toFixed(2) + "&lt;/td&gt;&lt;/tr&gt;");</w:t>
      </w:r>
    </w:p>
    <w:p w:rsidR="00CE67F1" w:rsidRDefault="00CE67F1" w:rsidP="00CE67F1">
      <w:r>
        <w:t xml:space="preserve"> }</w:t>
      </w:r>
    </w:p>
    <w:p w:rsidR="00CE67F1" w:rsidRDefault="00CE67F1" w:rsidP="00CE67F1">
      <w:r>
        <w:t xml:space="preserve"> WIN_RESULTS.document.writeln("&lt;tr align=right&gt;&lt;td&gt;" + (onset + opt_rate.length * opt_binsize[1]).toFixed(2) + "&lt;/td&gt;&lt;td&gt;0.00&lt;/td&gt;&lt;/tr&gt;");</w:t>
      </w:r>
    </w:p>
    <w:p w:rsidR="00CE67F1" w:rsidRDefault="00CE67F1" w:rsidP="00CE67F1">
      <w:r>
        <w:t xml:space="preserve"> WIN_RESULTS.document.writeln("&lt;/table&gt;&lt;br&gt;");</w:t>
      </w:r>
    </w:p>
    <w:p w:rsidR="00CE67F1" w:rsidRDefault="00CE67F1" w:rsidP="00CE67F1">
      <w:r>
        <w:lastRenderedPageBreak/>
        <w:t xml:space="preserve"> WIN_RESULTS.document.close();</w:t>
      </w:r>
    </w:p>
    <w:p w:rsidR="00CE67F1" w:rsidRDefault="00CE67F1" w:rsidP="00CE67F1">
      <w:r>
        <w:t>}</w:t>
      </w:r>
    </w:p>
    <w:p w:rsidR="00CE67F1" w:rsidRDefault="00CE67F1" w:rsidP="00CE67F1"/>
    <w:p w:rsidR="00CE67F1" w:rsidRDefault="00CE67F1" w:rsidP="00CE67F1">
      <w:r>
        <w:t>function xaxisForKernel(spike_time) {</w:t>
      </w:r>
    </w:p>
    <w:p w:rsidR="00CE67F1" w:rsidRDefault="00CE67F1" w:rsidP="00CE67F1">
      <w:r>
        <w:t xml:space="preserve"> var x = new Array(res_graph);</w:t>
      </w:r>
    </w:p>
    <w:p w:rsidR="00CE67F1" w:rsidRDefault="00CE67F1" w:rsidP="00CE67F1">
      <w:r>
        <w:t xml:space="preserve"> var data_max = spike_time[spike_time.length - 1];</w:t>
      </w:r>
    </w:p>
    <w:p w:rsidR="00CE67F1" w:rsidRDefault="00CE67F1" w:rsidP="00CE67F1">
      <w:r>
        <w:t xml:space="preserve"> var data_min = spike_time[0];</w:t>
      </w:r>
    </w:p>
    <w:p w:rsidR="00CE67F1" w:rsidRDefault="00CE67F1" w:rsidP="00CE67F1">
      <w:r>
        <w:t xml:space="preserve"> x[0] = data_min;</w:t>
      </w:r>
    </w:p>
    <w:p w:rsidR="00CE67F1" w:rsidRDefault="00CE67F1" w:rsidP="00CE67F1">
      <w:r>
        <w:t xml:space="preserve"> for (var i = 0; i &lt; res_graph - 1; i++) {</w:t>
      </w:r>
    </w:p>
    <w:p w:rsidR="00CE67F1" w:rsidRDefault="00CE67F1" w:rsidP="00CE67F1">
      <w:r>
        <w:t xml:space="preserve">  x[i + 1] = x[i] + (data_max - data_min) / (res_graph - 1);</w:t>
      </w:r>
    </w:p>
    <w:p w:rsidR="00CE67F1" w:rsidRDefault="00CE67F1" w:rsidP="00CE67F1">
      <w:r>
        <w:t xml:space="preserve"> }</w:t>
      </w:r>
    </w:p>
    <w:p w:rsidR="00CE67F1" w:rsidRDefault="00CE67F1" w:rsidP="00CE67F1">
      <w:r>
        <w:t xml:space="preserve"> return x;</w:t>
      </w:r>
    </w:p>
    <w:p w:rsidR="00CE67F1" w:rsidRDefault="00CE67F1" w:rsidP="00CE67F1">
      <w:r>
        <w:t>}</w:t>
      </w:r>
    </w:p>
    <w:p w:rsidR="00CE67F1" w:rsidRDefault="00CE67F1" w:rsidP="00CE67F1"/>
    <w:p w:rsidR="00CE67F1" w:rsidRDefault="00CE67F1" w:rsidP="00CE67F1">
      <w:r>
        <w:t>function kern(spike_time, width, y) {</w:t>
      </w:r>
    </w:p>
    <w:p w:rsidR="00CE67F1" w:rsidRDefault="00CE67F1" w:rsidP="00CE67F1">
      <w:r>
        <w:t xml:space="preserve"> var x = new Array(res_graph)</w:t>
      </w:r>
    </w:p>
    <w:p w:rsidR="00CE67F1" w:rsidRDefault="00CE67F1" w:rsidP="00CE67F1">
      <w:r>
        <w:t xml:space="preserve"> x[0] = onset;</w:t>
      </w:r>
    </w:p>
    <w:p w:rsidR="00CE67F1" w:rsidRDefault="00CE67F1" w:rsidP="00CE67F1">
      <w:r>
        <w:t xml:space="preserve"> for (var i=0; i&lt;res_graph; i++) {</w:t>
      </w:r>
    </w:p>
    <w:p w:rsidR="00CE67F1" w:rsidRDefault="00CE67F1" w:rsidP="00CE67F1">
      <w:r>
        <w:t xml:space="preserve">  x[i+1] = x[i] + (offset-onset)/(res_graph-1); </w:t>
      </w:r>
    </w:p>
    <w:p w:rsidR="00CE67F1" w:rsidRDefault="00CE67F1" w:rsidP="00CE67F1">
      <w:r>
        <w:t xml:space="preserve"> }</w:t>
      </w:r>
    </w:p>
    <w:p w:rsidR="00CE67F1" w:rsidRDefault="00CE67F1" w:rsidP="00CE67F1">
      <w:r>
        <w:t xml:space="preserve"> var maxy=0;</w:t>
      </w:r>
    </w:p>
    <w:p w:rsidR="00CE67F1" w:rsidRDefault="00CE67F1" w:rsidP="00CE67F1">
      <w:r>
        <w:t xml:space="preserve"> var gauss;</w:t>
      </w:r>
    </w:p>
    <w:p w:rsidR="00CE67F1" w:rsidRDefault="00CE67F1" w:rsidP="00CE67F1">
      <w:r>
        <w:t xml:space="preserve"> for (var i=0; i&lt;res_graph; i++) {</w:t>
      </w:r>
    </w:p>
    <w:p w:rsidR="00CE67F1" w:rsidRDefault="00CE67F1" w:rsidP="00CE67F1">
      <w:r>
        <w:t xml:space="preserve">  y[i] = 0;</w:t>
      </w:r>
    </w:p>
    <w:p w:rsidR="00CE67F1" w:rsidRDefault="00CE67F1" w:rsidP="00CE67F1">
      <w:r>
        <w:t xml:space="preserve">  for (var j in spike_time) {</w:t>
      </w:r>
    </w:p>
    <w:p w:rsidR="00CE67F1" w:rsidRDefault="00CE67F1" w:rsidP="00CE67F1">
      <w:r>
        <w:t xml:space="preserve">   if((x[i]-5*width &lt;= spike_time[j]) &amp;&amp; (spike_time[j] &lt;= x[i]+5*width)){</w:t>
      </w:r>
    </w:p>
    <w:p w:rsidR="00CE67F1" w:rsidRDefault="00CE67F1" w:rsidP="00CE67F1">
      <w:r>
        <w:lastRenderedPageBreak/>
        <w:t xml:space="preserve">    gauss = 1/Math.sqrt(2*Math.PI)/width*Math.exp(-(x[i]-spike_time[j])*(x[i]-spike_time[j])/2/width/width);</w:t>
      </w:r>
    </w:p>
    <w:p w:rsidR="00CE67F1" w:rsidRDefault="00CE67F1" w:rsidP="00CE67F1">
      <w:r>
        <w:t xml:space="preserve">    y[i] = y[i] + gauss;</w:t>
      </w:r>
    </w:p>
    <w:p w:rsidR="00CE67F1" w:rsidRDefault="00CE67F1" w:rsidP="00CE67F1">
      <w:r>
        <w:t xml:space="preserve">   }</w:t>
      </w:r>
    </w:p>
    <w:p w:rsidR="00CE67F1" w:rsidRDefault="00CE67F1" w:rsidP="00CE67F1">
      <w:r>
        <w:t xml:space="preserve">  }</w:t>
      </w:r>
    </w:p>
    <w:p w:rsidR="00CE67F1" w:rsidRDefault="00CE67F1" w:rsidP="00CE67F1">
      <w:r>
        <w:t xml:space="preserve">  if(maxy&lt;y[i]) maxy=y[i];</w:t>
      </w:r>
    </w:p>
    <w:p w:rsidR="00CE67F1" w:rsidRDefault="00CE67F1" w:rsidP="00CE67F1">
      <w:r>
        <w:t xml:space="preserve"> }</w:t>
      </w:r>
    </w:p>
    <w:p w:rsidR="00CE67F1" w:rsidRDefault="00CE67F1" w:rsidP="00CE67F1">
      <w:r>
        <w:t xml:space="preserve"> return maxy;</w:t>
      </w:r>
    </w:p>
    <w:p w:rsidR="00CE67F1" w:rsidRDefault="00CE67F1" w:rsidP="00CE67F1">
      <w:r>
        <w:t>}</w:t>
      </w:r>
    </w:p>
    <w:p w:rsidR="00CE67F1" w:rsidRDefault="00CE67F1" w:rsidP="00CE67F1"/>
    <w:p w:rsidR="00CE67F1" w:rsidRDefault="00CE67F1" w:rsidP="00CE67F1">
      <w:r>
        <w:t>function kern2(spike_time, width, y) {</w:t>
      </w:r>
    </w:p>
    <w:p w:rsidR="00CE67F1" w:rsidRDefault="00CE67F1" w:rsidP="00CE67F1">
      <w:r>
        <w:t xml:space="preserve"> var x = new Array(res_graph)</w:t>
      </w:r>
    </w:p>
    <w:p w:rsidR="00CE67F1" w:rsidRDefault="00CE67F1" w:rsidP="00CE67F1">
      <w:r>
        <w:t xml:space="preserve"> x[0] = onset;</w:t>
      </w:r>
    </w:p>
    <w:p w:rsidR="00CE67F1" w:rsidRDefault="00CE67F1" w:rsidP="00CE67F1">
      <w:r>
        <w:t xml:space="preserve"> for (var i=0; i&lt;res_graph; i++) {</w:t>
      </w:r>
    </w:p>
    <w:p w:rsidR="00CE67F1" w:rsidRDefault="00CE67F1" w:rsidP="00CE67F1">
      <w:r>
        <w:t xml:space="preserve">  x[i+1] = x[i] + (offset-onset)/(res_graph-1); </w:t>
      </w:r>
    </w:p>
    <w:p w:rsidR="00CE67F1" w:rsidRDefault="00CE67F1" w:rsidP="00CE67F1">
      <w:r>
        <w:t xml:space="preserve"> }</w:t>
      </w:r>
    </w:p>
    <w:p w:rsidR="00CE67F1" w:rsidRDefault="00CE67F1" w:rsidP="00CE67F1">
      <w:r>
        <w:t xml:space="preserve"> var maxy=0;</w:t>
      </w:r>
    </w:p>
    <w:p w:rsidR="00CE67F1" w:rsidRDefault="00CE67F1" w:rsidP="00CE67F1">
      <w:r>
        <w:t xml:space="preserve"> var gauss;</w:t>
      </w:r>
    </w:p>
    <w:p w:rsidR="00CE67F1" w:rsidRDefault="00CE67F1" w:rsidP="00CE67F1">
      <w:r>
        <w:t xml:space="preserve"> var addNumber = 0;</w:t>
      </w:r>
    </w:p>
    <w:p w:rsidR="00CE67F1" w:rsidRDefault="00CE67F1" w:rsidP="00CE67F1"/>
    <w:p w:rsidR="00CE67F1" w:rsidRDefault="00CE67F1" w:rsidP="00CE67F1">
      <w:r>
        <w:t xml:space="preserve"> for (var i=0; i&lt;res_graph; i++) {</w:t>
      </w:r>
    </w:p>
    <w:p w:rsidR="00CE67F1" w:rsidRDefault="00CE67F1" w:rsidP="00CE67F1">
      <w:r>
        <w:t xml:space="preserve">  addNumber = 0;</w:t>
      </w:r>
    </w:p>
    <w:p w:rsidR="00CE67F1" w:rsidRDefault="00CE67F1" w:rsidP="00CE67F1">
      <w:r>
        <w:t xml:space="preserve">  y[i] = 0;</w:t>
      </w:r>
    </w:p>
    <w:p w:rsidR="00CE67F1" w:rsidRDefault="00CE67F1" w:rsidP="00CE67F1">
      <w:r>
        <w:t xml:space="preserve">  for (var j in spike_time) {</w:t>
      </w:r>
    </w:p>
    <w:p w:rsidR="00CE67F1" w:rsidRDefault="00CE67F1" w:rsidP="00CE67F1">
      <w:r>
        <w:t xml:space="preserve">   if((x[i]-5*width &lt;= spike_time[j]) &amp;&amp; (spike_time[j] &lt;= x[i]+5*width)){</w:t>
      </w:r>
    </w:p>
    <w:p w:rsidR="00CE67F1" w:rsidRDefault="00CE67F1" w:rsidP="00CE67F1">
      <w:r>
        <w:t xml:space="preserve">    gauss = 1/Math.sqrt(2*Math.PI)/width*Math.exp(-(x[i]-spike_time[j])*(x[i]-spike_time[j])/2/width/width);</w:t>
      </w:r>
    </w:p>
    <w:p w:rsidR="00CE67F1" w:rsidRDefault="00CE67F1" w:rsidP="00CE67F1">
      <w:r>
        <w:t xml:space="preserve">    y[i] = y[i] + gauss;</w:t>
      </w:r>
    </w:p>
    <w:p w:rsidR="00CE67F1" w:rsidRDefault="00CE67F1" w:rsidP="00CE67F1">
      <w:r>
        <w:lastRenderedPageBreak/>
        <w:t xml:space="preserve">   }</w:t>
      </w:r>
    </w:p>
    <w:p w:rsidR="00CE67F1" w:rsidRDefault="00CE67F1" w:rsidP="00CE67F1">
      <w:r>
        <w:t xml:space="preserve">  </w:t>
      </w:r>
    </w:p>
    <w:p w:rsidR="00CE67F1" w:rsidRDefault="00CE67F1" w:rsidP="00CE67F1">
      <w:r>
        <w:t xml:space="preserve">    </w:t>
      </w:r>
    </w:p>
    <w:p w:rsidR="00CE67F1" w:rsidRDefault="00CE67F1" w:rsidP="00CE67F1">
      <w:r>
        <w:t xml:space="preserve">   if (x[i] - 5*width&lt;onset) {</w:t>
      </w:r>
    </w:p>
    <w:p w:rsidR="00CE67F1" w:rsidRDefault="00CE67F1" w:rsidP="00CE67F1">
      <w:r>
        <w:t xml:space="preserve">    if (-(x[i]-5*width)+2*onset &gt; spike_time[j]){</w:t>
      </w:r>
    </w:p>
    <w:p w:rsidR="00CE67F1" w:rsidRDefault="00CE67F1" w:rsidP="00CE67F1">
      <w:r>
        <w:t xml:space="preserve">     gauss = 1/Math.sqrt(2*Math.PI)/width*Math.exp(-(x[i]-(onset-(spike_time[j]-onset)))*(x[i]-(onset-(spike_time[j]-onset)))/2/width/width);</w:t>
      </w:r>
    </w:p>
    <w:p w:rsidR="00CE67F1" w:rsidRDefault="00CE67F1" w:rsidP="00CE67F1">
      <w:r>
        <w:t xml:space="preserve">     addNumber = addNumber + gauss;</w:t>
      </w:r>
    </w:p>
    <w:p w:rsidR="00CE67F1" w:rsidRDefault="00CE67F1" w:rsidP="00CE67F1">
      <w:r>
        <w:t xml:space="preserve">    }</w:t>
      </w:r>
    </w:p>
    <w:p w:rsidR="00CE67F1" w:rsidRDefault="00CE67F1" w:rsidP="00CE67F1">
      <w:r>
        <w:t xml:space="preserve">   }else if(x[i]+5*width&gt;offset){</w:t>
      </w:r>
    </w:p>
    <w:p w:rsidR="00CE67F1" w:rsidRDefault="00CE67F1" w:rsidP="00CE67F1">
      <w:r>
        <w:t xml:space="preserve">    if(-(x[i]+5*width)+2*offset &gt; spike_time[i]){</w:t>
      </w:r>
    </w:p>
    <w:p w:rsidR="00CE67F1" w:rsidRDefault="00CE67F1" w:rsidP="00CE67F1">
      <w:r>
        <w:t xml:space="preserve">     gauss = 1/Math.sqrt(2*Math.PI)/width*Math.exp(-(x[i]-(offset+(offset-spike_time[j])))*(x[i]-(offset+(offset-spike_time[j])))/2/width/width);</w:t>
      </w:r>
    </w:p>
    <w:p w:rsidR="00CE67F1" w:rsidRDefault="00CE67F1" w:rsidP="00CE67F1">
      <w:r>
        <w:t xml:space="preserve">     addNumber = addNumber + gauss;</w:t>
      </w:r>
    </w:p>
    <w:p w:rsidR="00CE67F1" w:rsidRDefault="00CE67F1" w:rsidP="00CE67F1">
      <w:r>
        <w:t xml:space="preserve">    }</w:t>
      </w:r>
    </w:p>
    <w:p w:rsidR="00CE67F1" w:rsidRDefault="00CE67F1" w:rsidP="00CE67F1">
      <w:r>
        <w:t xml:space="preserve">   }</w:t>
      </w:r>
    </w:p>
    <w:p w:rsidR="00CE67F1" w:rsidRDefault="00CE67F1" w:rsidP="00CE67F1">
      <w:r>
        <w:t xml:space="preserve">  }</w:t>
      </w:r>
    </w:p>
    <w:p w:rsidR="00CE67F1" w:rsidRDefault="00CE67F1" w:rsidP="00CE67F1">
      <w:r>
        <w:t xml:space="preserve">  y[i] += addNumber;</w:t>
      </w:r>
    </w:p>
    <w:p w:rsidR="00CE67F1" w:rsidRDefault="00CE67F1" w:rsidP="00CE67F1">
      <w:r>
        <w:t xml:space="preserve">  if(maxy&lt;y[i]) maxy=y[i];</w:t>
      </w:r>
    </w:p>
    <w:p w:rsidR="00CE67F1" w:rsidRDefault="00CE67F1" w:rsidP="00CE67F1">
      <w:r>
        <w:t xml:space="preserve"> }</w:t>
      </w:r>
    </w:p>
    <w:p w:rsidR="00CE67F1" w:rsidRDefault="00CE67F1" w:rsidP="00CE67F1">
      <w:r>
        <w:t xml:space="preserve"> return maxy;</w:t>
      </w:r>
    </w:p>
    <w:p w:rsidR="00CE67F1" w:rsidRDefault="00CE67F1" w:rsidP="00CE67F1">
      <w:r>
        <w:t>}</w:t>
      </w:r>
    </w:p>
    <w:p w:rsidR="00CE67F1" w:rsidRDefault="00CE67F1" w:rsidP="00CE67F1"/>
    <w:p w:rsidR="00CE67F1" w:rsidRDefault="00CE67F1" w:rsidP="00CE67F1"/>
    <w:p w:rsidR="00CE67F1" w:rsidRDefault="00CE67F1" w:rsidP="00CE67F1">
      <w:r>
        <w:t>function OutputResults_Kernel() {</w:t>
      </w:r>
    </w:p>
    <w:p w:rsidR="00CE67F1" w:rsidRDefault="00CE67F1" w:rsidP="00CE67F1">
      <w:r>
        <w:t xml:space="preserve"> var spike_time = new Array();</w:t>
      </w:r>
    </w:p>
    <w:p w:rsidR="00CE67F1" w:rsidRDefault="00CE67F1" w:rsidP="00CE67F1">
      <w:r>
        <w:t xml:space="preserve"> PostData(spike_time);</w:t>
      </w:r>
    </w:p>
    <w:p w:rsidR="00CE67F1" w:rsidRDefault="00CE67F1" w:rsidP="00CE67F1">
      <w:r>
        <w:t xml:space="preserve"> var opt = Kernel(spike_time);</w:t>
      </w:r>
    </w:p>
    <w:p w:rsidR="00CE67F1" w:rsidRDefault="00CE67F1" w:rsidP="00CE67F1">
      <w:r>
        <w:lastRenderedPageBreak/>
        <w:t xml:space="preserve"> var opty = new Array();</w:t>
      </w:r>
    </w:p>
    <w:p w:rsidR="00CE67F1" w:rsidRDefault="00CE67F1" w:rsidP="00CE67F1">
      <w:r>
        <w:t xml:space="preserve"> kern(spike_time, opt, opty);</w:t>
      </w:r>
    </w:p>
    <w:p w:rsidR="00CE67F1" w:rsidRDefault="00CE67F1" w:rsidP="00CE67F1">
      <w:r>
        <w:t xml:space="preserve"> var xaxis = xaxisForKernel(spike_time);</w:t>
      </w:r>
    </w:p>
    <w:p w:rsidR="00CE67F1" w:rsidRDefault="00CE67F1" w:rsidP="00CE67F1"/>
    <w:p w:rsidR="00CE67F1" w:rsidRDefault="00CE67F1" w:rsidP="00CE67F1">
      <w:r>
        <w:t xml:space="preserve"> //save as csv</w:t>
      </w:r>
    </w:p>
    <w:p w:rsidR="00CE67F1" w:rsidRDefault="00CE67F1" w:rsidP="00CE67F1">
      <w:r>
        <w:t xml:space="preserve"> var filemessage = "X-AXIS,Y-AXIS\\n";</w:t>
      </w:r>
    </w:p>
    <w:p w:rsidR="00CE67F1" w:rsidRDefault="00CE67F1" w:rsidP="00CE67F1">
      <w:r>
        <w:t xml:space="preserve"> filemessage += xaxis[0].toFixed(3) + ",0\\n";</w:t>
      </w:r>
    </w:p>
    <w:p w:rsidR="00CE67F1" w:rsidRDefault="00CE67F1" w:rsidP="00CE67F1">
      <w:r>
        <w:t xml:space="preserve"> for (var i = 0; i &lt; xaxis.length; i++) {</w:t>
      </w:r>
    </w:p>
    <w:p w:rsidR="00CE67F1" w:rsidRDefault="00CE67F1" w:rsidP="00CE67F1">
      <w:r>
        <w:t xml:space="preserve">  filemessage += xaxis[i].toFixed(3) + "," + opty[i].toFixed(3) + "\\n";</w:t>
      </w:r>
    </w:p>
    <w:p w:rsidR="00CE67F1" w:rsidRDefault="00CE67F1" w:rsidP="00CE67F1">
      <w:r>
        <w:t xml:space="preserve"> }</w:t>
      </w:r>
    </w:p>
    <w:p w:rsidR="00CE67F1" w:rsidRDefault="00CE67F1" w:rsidP="00CE67F1">
      <w:r>
        <w:t xml:space="preserve"> filemessage += xaxis[xaxis.length - 1].toFixed(3) + ",0\\n";</w:t>
      </w:r>
    </w:p>
    <w:p w:rsidR="00CE67F1" w:rsidRDefault="00CE67F1" w:rsidP="00CE67F1"/>
    <w:p w:rsidR="00CE67F1" w:rsidRDefault="00CE67F1" w:rsidP="00CE67F1">
      <w:r>
        <w:t xml:space="preserve"> </w:t>
      </w:r>
    </w:p>
    <w:p w:rsidR="00CE67F1" w:rsidRDefault="00CE67F1" w:rsidP="00CE67F1">
      <w:r>
        <w:t xml:space="preserve"> WIN_RESULTS = window.open();</w:t>
      </w:r>
    </w:p>
    <w:p w:rsidR="00CE67F1" w:rsidRDefault="00CE67F1" w:rsidP="00CE67F1">
      <w:r>
        <w:t xml:space="preserve"> WIN_RESULTS.document.open();</w:t>
      </w:r>
    </w:p>
    <w:p w:rsidR="00CE67F1" w:rsidRDefault="00CE67F1" w:rsidP="00CE67F1">
      <w:r>
        <w:t xml:space="preserve"> WIN_RESULTS.document.writeln("&lt;title&gt;Data Sheet of the Optimized Histogram&lt;/title&gt;");</w:t>
      </w:r>
    </w:p>
    <w:p w:rsidR="00CE67F1" w:rsidRDefault="00CE67F1" w:rsidP="00CE67F1">
      <w:r>
        <w:t xml:space="preserve"> WIN_RESULTS.document.writeln("&lt;h2&gt;Histgram: Kernel Density Estimation&lt;/h2&gt;");</w:t>
      </w:r>
    </w:p>
    <w:p w:rsidR="00CE67F1" w:rsidRDefault="00CE67F1" w:rsidP="00CE67F1">
      <w:r>
        <w:t xml:space="preserve"> WIN_RESULTS.document.writeln("Optimal Bandwidth: &lt;b&gt;"+opt.toFixed(3)+"&lt;/b&gt;&lt;br&gt;&lt;br&gt;");</w:t>
      </w:r>
    </w:p>
    <w:p w:rsidR="00CE67F1" w:rsidRDefault="00CE67F1" w:rsidP="00CE67F1"/>
    <w:p w:rsidR="00CE67F1" w:rsidRDefault="00CE67F1" w:rsidP="00CE67F1">
      <w:r>
        <w:t xml:space="preserve"> WIN_RESULTS.document.writeln(GenerateOutputFileMessage(filemessage));</w:t>
      </w:r>
    </w:p>
    <w:p w:rsidR="00CE67F1" w:rsidRDefault="00CE67F1" w:rsidP="00CE67F1">
      <w:r>
        <w:t xml:space="preserve"> </w:t>
      </w:r>
    </w:p>
    <w:p w:rsidR="00CE67F1" w:rsidRDefault="00CE67F1" w:rsidP="00CE67F1">
      <w:r>
        <w:t xml:space="preserve"> WIN_RESULTS.document.writeln("&lt;table border=1&gt;&lt;tr align=center&gt;&lt;td width=150&gt; X-AXIS (time)  &lt;/td&gt;&lt;td width=150&gt; Y-AXIS (density) &lt;/td&gt;&lt;/tr&gt;");</w:t>
      </w:r>
    </w:p>
    <w:p w:rsidR="00CE67F1" w:rsidRDefault="00CE67F1" w:rsidP="00CE67F1">
      <w:r>
        <w:t xml:space="preserve"> WIN_RESULTS.document.writeln("&lt;tr align=right&gt;&lt;td&gt;"+xaxis[0].toFixed(3)+"&lt;/td&gt;&lt;td&gt;0.00&lt;/td&gt;&lt;/tr&gt;");</w:t>
      </w:r>
    </w:p>
    <w:p w:rsidR="00CE67F1" w:rsidRDefault="00CE67F1" w:rsidP="00CE67F1">
      <w:r>
        <w:t xml:space="preserve"> for (var i=0;i&lt;xaxis.length;i++) {</w:t>
      </w:r>
    </w:p>
    <w:p w:rsidR="00CE67F1" w:rsidRDefault="00CE67F1" w:rsidP="00CE67F1">
      <w:r>
        <w:t xml:space="preserve">  WIN_RESULTS.document.writeln("&lt;tr align=right&gt;&lt;td&gt;"+xaxis[i].toFixed(3)+"&lt;/td&gt;&lt;td&gt;" + opty[i].toFixed(3) + "&lt;/td&gt;&lt;/tr&gt;");</w:t>
      </w:r>
    </w:p>
    <w:p w:rsidR="00CE67F1" w:rsidRDefault="00CE67F1" w:rsidP="00CE67F1">
      <w:r>
        <w:lastRenderedPageBreak/>
        <w:t xml:space="preserve"> }</w:t>
      </w:r>
    </w:p>
    <w:p w:rsidR="00CE67F1" w:rsidRDefault="00CE67F1" w:rsidP="00CE67F1">
      <w:r>
        <w:t xml:space="preserve"> WIN_RESULTS.document.writeln("&lt;tr align=right&gt;&lt;td&gt;"+xaxis[xaxis.length-1].toFixed(3)+"&lt;/td&gt;&lt;td&gt;0.00&lt;/td&gt;&lt;/tr&gt;");</w:t>
      </w:r>
    </w:p>
    <w:p w:rsidR="00CE67F1" w:rsidRDefault="00CE67F1" w:rsidP="00CE67F1">
      <w:r>
        <w:t xml:space="preserve"> WIN_RESULTS.document.writeln("&lt;/table&gt;&lt;br&gt;");</w:t>
      </w:r>
    </w:p>
    <w:p w:rsidR="00CE67F1" w:rsidRDefault="00CE67F1" w:rsidP="00CE67F1">
      <w:r>
        <w:t xml:space="preserve"> WIN_RESULTS.document.close();</w:t>
      </w:r>
    </w:p>
    <w:p w:rsidR="00CE67F1" w:rsidRDefault="00CE67F1" w:rsidP="00CE67F1">
      <w:r>
        <w:t>}</w:t>
      </w:r>
    </w:p>
    <w:p w:rsidR="00CE67F1" w:rsidRDefault="00CE67F1" w:rsidP="00CE67F1"/>
    <w:p w:rsidR="00CE67F1" w:rsidRDefault="00CE67F1" w:rsidP="00CE67F1">
      <w:r>
        <w:t>function OutputResults_Kernel2() {</w:t>
      </w:r>
    </w:p>
    <w:p w:rsidR="00CE67F1" w:rsidRDefault="00CE67F1" w:rsidP="00CE67F1">
      <w:r>
        <w:t xml:space="preserve"> var spike_time = new Array();</w:t>
      </w:r>
    </w:p>
    <w:p w:rsidR="00CE67F1" w:rsidRDefault="00CE67F1" w:rsidP="00CE67F1">
      <w:r>
        <w:t xml:space="preserve"> PostData(spike_time);</w:t>
      </w:r>
    </w:p>
    <w:p w:rsidR="00CE67F1" w:rsidRDefault="00CE67F1" w:rsidP="00CE67F1">
      <w:r>
        <w:t xml:space="preserve"> var opt = Kernel(spike_time);</w:t>
      </w:r>
    </w:p>
    <w:p w:rsidR="00CE67F1" w:rsidRDefault="00CE67F1" w:rsidP="00CE67F1">
      <w:r>
        <w:t xml:space="preserve"> var opty = new Array();</w:t>
      </w:r>
    </w:p>
    <w:p w:rsidR="00CE67F1" w:rsidRDefault="00CE67F1" w:rsidP="00CE67F1">
      <w:r>
        <w:t xml:space="preserve"> kern2(spike_time, opt, opty);</w:t>
      </w:r>
    </w:p>
    <w:p w:rsidR="00CE67F1" w:rsidRDefault="00CE67F1" w:rsidP="00CE67F1">
      <w:r>
        <w:t xml:space="preserve"> var xaxis = xaxisForKernel(spike_time);</w:t>
      </w:r>
    </w:p>
    <w:p w:rsidR="00CE67F1" w:rsidRDefault="00CE67F1" w:rsidP="00CE67F1"/>
    <w:p w:rsidR="00CE67F1" w:rsidRDefault="00CE67F1" w:rsidP="00CE67F1">
      <w:r>
        <w:t xml:space="preserve"> //save as csv</w:t>
      </w:r>
    </w:p>
    <w:p w:rsidR="00CE67F1" w:rsidRDefault="00CE67F1" w:rsidP="00CE67F1">
      <w:r>
        <w:t xml:space="preserve"> var filemessage = "X-AXIS,Y-AXIS\\n";</w:t>
      </w:r>
    </w:p>
    <w:p w:rsidR="00CE67F1" w:rsidRDefault="00CE67F1" w:rsidP="00CE67F1">
      <w:r>
        <w:t xml:space="preserve"> filemessage += xaxis[0].toFixed(3) + ",0\\n";</w:t>
      </w:r>
    </w:p>
    <w:p w:rsidR="00CE67F1" w:rsidRDefault="00CE67F1" w:rsidP="00CE67F1">
      <w:r>
        <w:t xml:space="preserve"> for (var i = 0; i &lt; xaxis.length; i++) {</w:t>
      </w:r>
    </w:p>
    <w:p w:rsidR="00CE67F1" w:rsidRDefault="00CE67F1" w:rsidP="00CE67F1">
      <w:r>
        <w:t xml:space="preserve">  filemessage += xaxis[i].toFixed(3) + "," + opty[i].toFixed(3) + "\\n";</w:t>
      </w:r>
    </w:p>
    <w:p w:rsidR="00CE67F1" w:rsidRDefault="00CE67F1" w:rsidP="00CE67F1">
      <w:r>
        <w:t xml:space="preserve"> }</w:t>
      </w:r>
    </w:p>
    <w:p w:rsidR="00CE67F1" w:rsidRDefault="00CE67F1" w:rsidP="00CE67F1">
      <w:r>
        <w:t xml:space="preserve"> filemessage += spike_time[spike_time.length - 1] + ",0\\n";</w:t>
      </w:r>
    </w:p>
    <w:p w:rsidR="00CE67F1" w:rsidRDefault="00CE67F1" w:rsidP="00CE67F1">
      <w:r>
        <w:t xml:space="preserve"> </w:t>
      </w:r>
    </w:p>
    <w:p w:rsidR="00CE67F1" w:rsidRDefault="00CE67F1" w:rsidP="00CE67F1">
      <w:r>
        <w:t xml:space="preserve"> WIN_RESULTS = window.open();</w:t>
      </w:r>
    </w:p>
    <w:p w:rsidR="00CE67F1" w:rsidRDefault="00CE67F1" w:rsidP="00CE67F1">
      <w:r>
        <w:t xml:space="preserve"> WIN_RESULTS.document.open();</w:t>
      </w:r>
    </w:p>
    <w:p w:rsidR="00CE67F1" w:rsidRDefault="00CE67F1" w:rsidP="00CE67F1">
      <w:r>
        <w:t xml:space="preserve"> WIN_RESULTS.document.writeln("&lt;title&gt;Data Sheet of the Optimized Histogram&lt;/title&gt;");</w:t>
      </w:r>
    </w:p>
    <w:p w:rsidR="00CE67F1" w:rsidRDefault="00CE67F1" w:rsidP="00CE67F1">
      <w:r>
        <w:t xml:space="preserve"> WIN_RESULTS.document.writeln("&lt;h2&gt;Histgram: Kernel Density Estimation&lt;/h2&gt;");</w:t>
      </w:r>
    </w:p>
    <w:p w:rsidR="00CE67F1" w:rsidRDefault="00CE67F1" w:rsidP="00CE67F1">
      <w:r>
        <w:lastRenderedPageBreak/>
        <w:t xml:space="preserve"> WIN_RESULTS.document.writeln("Optimal Bandwidth: &lt;b&gt;"+opt.toFixed(3)+"&lt;/b&gt;&lt;br&gt;&lt;br&gt;");</w:t>
      </w:r>
    </w:p>
    <w:p w:rsidR="00CE67F1" w:rsidRDefault="00CE67F1" w:rsidP="00CE67F1">
      <w:r>
        <w:t xml:space="preserve"> </w:t>
      </w:r>
    </w:p>
    <w:p w:rsidR="00CE67F1" w:rsidRDefault="00CE67F1" w:rsidP="00CE67F1">
      <w:r>
        <w:t xml:space="preserve"> WIN_RESULTS.document.writeln(GenerateOutputFileMessage(filemessage));</w:t>
      </w:r>
    </w:p>
    <w:p w:rsidR="00CE67F1" w:rsidRDefault="00CE67F1" w:rsidP="00CE67F1">
      <w:r>
        <w:t xml:space="preserve"> </w:t>
      </w:r>
    </w:p>
    <w:p w:rsidR="00CE67F1" w:rsidRDefault="00CE67F1" w:rsidP="00CE67F1">
      <w:r>
        <w:t xml:space="preserve"> WIN_RESULTS.document.writeln("&lt;table border=1&gt;&lt;tr align=center&gt;&lt;td width=150&gt; X-AXIS (time)  &lt;/td&gt;&lt;td&gt; Y-AXIS (density) &lt;/td&gt;&lt;/tr&gt;");</w:t>
      </w:r>
    </w:p>
    <w:p w:rsidR="00CE67F1" w:rsidRDefault="00CE67F1" w:rsidP="00CE67F1">
      <w:r>
        <w:t xml:space="preserve"> WIN_RESULTS.document.writeln("&lt;tr align=right&gt;&lt;td&gt;"+xaxis[0].toFixed(3)+"&lt;/td&gt;&lt;td&gt;0.00&lt;/td&gt;&lt;/tr&gt;");</w:t>
      </w:r>
    </w:p>
    <w:p w:rsidR="00CE67F1" w:rsidRDefault="00CE67F1" w:rsidP="00CE67F1">
      <w:r>
        <w:t xml:space="preserve"> for (var i=0;i&lt;xaxis.length;i++) {</w:t>
      </w:r>
    </w:p>
    <w:p w:rsidR="00CE67F1" w:rsidRDefault="00CE67F1" w:rsidP="00CE67F1">
      <w:r>
        <w:t xml:space="preserve">  WIN_RESULTS.document.writeln("&lt;tr align=right&gt;&lt;td&gt;"+xaxis[i].toFixed(3)+"&lt;/td&gt;&lt;td&gt;" + opty[i].toFixed(3) + "&lt;/td&gt;&lt;/tr&gt;");</w:t>
      </w:r>
    </w:p>
    <w:p w:rsidR="00CE67F1" w:rsidRDefault="00CE67F1" w:rsidP="00CE67F1">
      <w:r>
        <w:t xml:space="preserve"> }</w:t>
      </w:r>
    </w:p>
    <w:p w:rsidR="00CE67F1" w:rsidRDefault="00CE67F1" w:rsidP="00CE67F1">
      <w:r>
        <w:t xml:space="preserve"> WIN_RESULTS.document.writeln("&lt;tr align=right&gt;&lt;td&gt;"+xaxis[xaxis.length -1].toFixed(3)+"&lt;/td&gt;&lt;td&gt;0.00&lt;/td&gt;&lt;/tr&gt;");</w:t>
      </w:r>
    </w:p>
    <w:p w:rsidR="00CE67F1" w:rsidRDefault="00CE67F1" w:rsidP="00CE67F1">
      <w:r>
        <w:t xml:space="preserve"> WIN_RESULTS.document.writeln("&lt;/table&gt;&lt;br&gt;");</w:t>
      </w:r>
    </w:p>
    <w:p w:rsidR="00CE67F1" w:rsidRDefault="00CE67F1" w:rsidP="00CE67F1">
      <w:r>
        <w:t xml:space="preserve"> WIN_RESULTS.document.close();</w:t>
      </w:r>
    </w:p>
    <w:p w:rsidR="00CE67F1" w:rsidRDefault="00CE67F1" w:rsidP="00CE67F1">
      <w:r>
        <w:t>}</w:t>
      </w:r>
    </w:p>
    <w:p w:rsidR="00CE67F1" w:rsidRDefault="00CE67F1" w:rsidP="00CE67F1"/>
    <w:p w:rsidR="00CE67F1" w:rsidRDefault="00CE67F1" w:rsidP="00CE67F1">
      <w:r>
        <w:t>function OutputResults_HMM() {</w:t>
      </w:r>
    </w:p>
    <w:p w:rsidR="00CE67F1" w:rsidRDefault="00CE67F1" w:rsidP="00CE67F1">
      <w:r>
        <w:t xml:space="preserve"> var spike_time = new Array();</w:t>
      </w:r>
    </w:p>
    <w:p w:rsidR="00CE67F1" w:rsidRDefault="00CE67F1" w:rsidP="00CE67F1">
      <w:r>
        <w:t xml:space="preserve"> PostData(spike_time);</w:t>
      </w:r>
    </w:p>
    <w:p w:rsidR="00CE67F1" w:rsidRDefault="00CE67F1" w:rsidP="00CE67F1">
      <w:r>
        <w:t xml:space="preserve"> var opty;</w:t>
      </w:r>
    </w:p>
    <w:p w:rsidR="00CE67F1" w:rsidRDefault="00CE67F1" w:rsidP="00CE67F1">
      <w:r>
        <w:t xml:space="preserve"> var opt = (offset-onset)/(spike_time.length-1);</w:t>
      </w:r>
    </w:p>
    <w:p w:rsidR="00CE67F1" w:rsidRDefault="00CE67F1" w:rsidP="00CE67F1">
      <w:r>
        <w:t xml:space="preserve"> var time = onset;</w:t>
      </w:r>
    </w:p>
    <w:p w:rsidR="00CE67F1" w:rsidDel="0099131C" w:rsidRDefault="00CE67F1" w:rsidP="00CE67F1">
      <w:pPr>
        <w:rPr>
          <w:del w:id="137" w:author="篠本滋" w:date="2017-11-06T16:52:00Z"/>
        </w:rPr>
      </w:pPr>
      <w:r>
        <w:rPr>
          <w:rFonts w:hint="eastAsia"/>
        </w:rPr>
        <w:t xml:space="preserve"> opty = get_hmm_ratefunc(spike_time, opt); //</w:t>
      </w:r>
      <w:ins w:id="138" w:author="篠本滋" w:date="2017-11-06T16:52:00Z">
        <w:r w:rsidR="0099131C" w:rsidRPr="0099131C">
          <w:rPr>
            <w:rFonts w:hint="eastAsia"/>
          </w:rPr>
          <w:t xml:space="preserve"> </w:t>
        </w:r>
        <w:r w:rsidR="0099131C">
          <w:rPr>
            <w:rFonts w:hint="eastAsia"/>
          </w:rPr>
          <w:t>s</w:t>
        </w:r>
        <w:r w:rsidR="0099131C">
          <w:t>tep size = 5* (mean inter-spike interval)</w:t>
        </w:r>
      </w:ins>
      <w:bookmarkStart w:id="139" w:name="_GoBack"/>
      <w:bookmarkEnd w:id="139"/>
      <w:del w:id="140" w:author="篠本滋" w:date="2017-11-04T19:32:00Z">
        <w:r w:rsidDel="00CD4136">
          <w:rPr>
            <w:rFonts w:hint="eastAsia"/>
          </w:rPr>
          <w:delText>描画の細かさ</w:delText>
        </w:r>
      </w:del>
      <w:del w:id="141" w:author="篠本滋" w:date="2017-11-06T16:51:00Z">
        <w:r w:rsidDel="00EF52B5">
          <w:rPr>
            <w:rFonts w:hint="eastAsia"/>
          </w:rPr>
          <w:delText>0.05</w:delText>
        </w:r>
      </w:del>
      <w:del w:id="142" w:author="篠本滋" w:date="2017-11-04T19:32:00Z">
        <w:r w:rsidDel="00CD4136">
          <w:rPr>
            <w:rFonts w:hint="eastAsia"/>
          </w:rPr>
          <w:delText xml:space="preserve"> ?</w:delText>
        </w:r>
      </w:del>
    </w:p>
    <w:p w:rsidR="00CE67F1" w:rsidRDefault="00CE67F1" w:rsidP="00CE67F1"/>
    <w:p w:rsidR="00CE67F1" w:rsidRDefault="00CE67F1" w:rsidP="00CE67F1">
      <w:r>
        <w:t xml:space="preserve"> //save as csv</w:t>
      </w:r>
    </w:p>
    <w:p w:rsidR="00CE67F1" w:rsidRDefault="00CE67F1" w:rsidP="00CE67F1">
      <w:r>
        <w:t xml:space="preserve"> var filemessage = "X-AXIS,Y-AXIS\\n";</w:t>
      </w:r>
    </w:p>
    <w:p w:rsidR="00CE67F1" w:rsidRDefault="00CE67F1" w:rsidP="00CE67F1">
      <w:r>
        <w:t xml:space="preserve"> filemessage += time.toFixed(3) + ",0\\n";</w:t>
      </w:r>
    </w:p>
    <w:p w:rsidR="00CE67F1" w:rsidRDefault="00CE67F1" w:rsidP="00CE67F1">
      <w:r>
        <w:lastRenderedPageBreak/>
        <w:t xml:space="preserve"> filemessage += time.toFixed(3) + "," + opty[0][1].toFixed(3) + "\\n";</w:t>
      </w:r>
    </w:p>
    <w:p w:rsidR="00CE67F1" w:rsidRDefault="00CE67F1" w:rsidP="00CE67F1">
      <w:r>
        <w:t xml:space="preserve"> time += opt;</w:t>
      </w:r>
    </w:p>
    <w:p w:rsidR="00CE67F1" w:rsidRDefault="00CE67F1" w:rsidP="00CE67F1">
      <w:r>
        <w:t xml:space="preserve"> for (var i = 1; i &lt; opty.length; i++) {</w:t>
      </w:r>
    </w:p>
    <w:p w:rsidR="00CE67F1" w:rsidRDefault="00CE67F1" w:rsidP="00CE67F1">
      <w:r>
        <w:t xml:space="preserve">  if (opty[i][1] != opty[i - 1][1]) {</w:t>
      </w:r>
    </w:p>
    <w:p w:rsidR="00CE67F1" w:rsidRDefault="00CE67F1" w:rsidP="00CE67F1">
      <w:r>
        <w:t xml:space="preserve">   filemessage += time.toFixed(3) + "," + opty[i - 1][1].toFixed(3) + "\\n";</w:t>
      </w:r>
    </w:p>
    <w:p w:rsidR="00CE67F1" w:rsidRDefault="00CE67F1" w:rsidP="00CE67F1">
      <w:r>
        <w:t xml:space="preserve">   filemessage += time.toFixed(3) + "," + opty[i][1].toFixed(3) + "\\n";</w:t>
      </w:r>
    </w:p>
    <w:p w:rsidR="00CE67F1" w:rsidRDefault="00CE67F1" w:rsidP="00CE67F1">
      <w:r>
        <w:t xml:space="preserve">  }</w:t>
      </w:r>
    </w:p>
    <w:p w:rsidR="00CE67F1" w:rsidRDefault="00CE67F1" w:rsidP="00CE67F1">
      <w:r>
        <w:t xml:space="preserve">  time += opt;</w:t>
      </w:r>
    </w:p>
    <w:p w:rsidR="00CE67F1" w:rsidRDefault="00CE67F1" w:rsidP="00CE67F1">
      <w:r>
        <w:t xml:space="preserve"> }</w:t>
      </w:r>
    </w:p>
    <w:p w:rsidR="00CE67F1" w:rsidRDefault="00CE67F1" w:rsidP="00CE67F1">
      <w:r>
        <w:t xml:space="preserve"> filemessage += time.toFixed(3) + "," + opty[opty.length - 1][1].toFixed(3) + "\\n";</w:t>
      </w:r>
    </w:p>
    <w:p w:rsidR="00CE67F1" w:rsidRDefault="00CE67F1" w:rsidP="00CE67F1">
      <w:r>
        <w:t xml:space="preserve"> filemessage += time.toFixed(3) + ",0\\n";</w:t>
      </w:r>
    </w:p>
    <w:p w:rsidR="00CE67F1" w:rsidRDefault="00CE67F1" w:rsidP="00CE67F1">
      <w:r>
        <w:t xml:space="preserve"> time = onset;</w:t>
      </w:r>
    </w:p>
    <w:p w:rsidR="00CE67F1" w:rsidRDefault="00CE67F1" w:rsidP="00CE67F1">
      <w:r>
        <w:t xml:space="preserve">     </w:t>
      </w:r>
    </w:p>
    <w:p w:rsidR="00CE67F1" w:rsidRDefault="00CE67F1" w:rsidP="00CE67F1">
      <w:r>
        <w:t xml:space="preserve"> WIN_RESULTS = window.open();</w:t>
      </w:r>
    </w:p>
    <w:p w:rsidR="00CE67F1" w:rsidRDefault="00CE67F1" w:rsidP="00CE67F1">
      <w:r>
        <w:t xml:space="preserve"> WIN_RESULTS.document.open();</w:t>
      </w:r>
    </w:p>
    <w:p w:rsidR="00CE67F1" w:rsidRDefault="00CE67F1" w:rsidP="00CE67F1">
      <w:r>
        <w:t xml:space="preserve"> WIN_RESULTS.document.writeln("&lt;title&gt;Data Sheet of the Optimized Histogram&lt;/title&gt;");</w:t>
      </w:r>
    </w:p>
    <w:p w:rsidR="00CE67F1" w:rsidRDefault="00CE67F1" w:rsidP="00CE67F1">
      <w:r>
        <w:t xml:space="preserve"> WIN_RESULTS.document.writeln("&lt;h2&gt;Histgram: Two state hidden Markov model&lt;/h2&gt;");</w:t>
      </w:r>
    </w:p>
    <w:p w:rsidR="00CE67F1" w:rsidRDefault="00CE67F1" w:rsidP="00CE67F1"/>
    <w:p w:rsidR="00CE67F1" w:rsidRDefault="00CE67F1" w:rsidP="00CE67F1">
      <w:r>
        <w:t xml:space="preserve"> WIN_RESULTS.document.writeln(GenerateOutputFileMessage(filemessage));</w:t>
      </w:r>
    </w:p>
    <w:p w:rsidR="00CE67F1" w:rsidRDefault="00CE67F1" w:rsidP="00CE67F1"/>
    <w:p w:rsidR="00CE67F1" w:rsidRDefault="00CE67F1" w:rsidP="00CE67F1">
      <w:r>
        <w:t xml:space="preserve"> WIN_RESULTS.document.writeln("&lt;table border=1&gt;&lt;tr align=center&gt;&lt;td width=150&gt; X-AXIS (time)  &lt;/td&gt;&lt;td width=150&gt; Y-AXIS (density) &lt;/td&gt;&lt;/tr&gt;");</w:t>
      </w:r>
    </w:p>
    <w:p w:rsidR="00CE67F1" w:rsidRDefault="00CE67F1" w:rsidP="00CE67F1">
      <w:r>
        <w:t xml:space="preserve"> //WIN_RESULTS.document.writeln("&lt;tr align=right&gt;&lt;td&gt;0.000&lt;/td&gt;&lt;td&gt;0.000&lt;/td&gt;&lt;/tr&gt;");</w:t>
      </w:r>
    </w:p>
    <w:p w:rsidR="00CE67F1" w:rsidRDefault="00CE67F1" w:rsidP="00CE67F1">
      <w:r>
        <w:t xml:space="preserve"> WIN_RESULTS.document.writeln("&lt;tr align=right&gt;&lt;td&gt;" +time.toFixed(2)+"&lt;/td&gt;&lt;td&gt;0.000&lt;/td&gt;&lt;/tr&gt;");</w:t>
      </w:r>
    </w:p>
    <w:p w:rsidR="00CE67F1" w:rsidRDefault="00CE67F1" w:rsidP="00CE67F1">
      <w:r>
        <w:t xml:space="preserve"> WIN_RESULTS.document.writeln("&lt;tr align=right&gt;&lt;td&gt;" + time.toFixed(2) + "&lt;/td&gt;&lt;td&gt;" + opty[0][1].toFixed(3) + "&lt;/td&gt;&lt;/tr&gt;");</w:t>
      </w:r>
    </w:p>
    <w:p w:rsidR="00CE67F1" w:rsidRDefault="00CE67F1" w:rsidP="00CE67F1">
      <w:r>
        <w:t xml:space="preserve"> time+=opt;</w:t>
      </w:r>
    </w:p>
    <w:p w:rsidR="00CE67F1" w:rsidRDefault="00CE67F1" w:rsidP="00CE67F1">
      <w:r>
        <w:lastRenderedPageBreak/>
        <w:t xml:space="preserve"> for (var i=1;i&lt;opty.length;i++) {</w:t>
      </w:r>
    </w:p>
    <w:p w:rsidR="00CE67F1" w:rsidRDefault="00CE67F1" w:rsidP="00CE67F1">
      <w:r>
        <w:t xml:space="preserve">  if(opty[i][1]!=opty[i-1][1]){</w:t>
      </w:r>
    </w:p>
    <w:p w:rsidR="00CE67F1" w:rsidRDefault="00CE67F1" w:rsidP="00CE67F1">
      <w:r>
        <w:t xml:space="preserve">   WIN_RESULTS.document.writeln("&lt;tr align=right&gt;&lt;td&gt;"+time.toFixed(2)+"&lt;/td&gt;&lt;td&gt;" + opty[i-1][1].toFixed(3)+"&lt;/td&gt;&lt;/tr&gt;");</w:t>
      </w:r>
    </w:p>
    <w:p w:rsidR="00CE67F1" w:rsidRDefault="00CE67F1" w:rsidP="00CE67F1">
      <w:r>
        <w:t xml:space="preserve">   WIN_RESULTS.document.writeln("&lt;tr align=right&gt;&lt;td&gt;"+time.toFixed(2)+"&lt;/td&gt;&lt;td&gt;" + opty[i][1].toFixed(3) + "&lt;/td&gt;&lt;/tr&gt;");</w:t>
      </w:r>
    </w:p>
    <w:p w:rsidR="00CE67F1" w:rsidRDefault="00CE67F1" w:rsidP="00CE67F1">
      <w:r>
        <w:t xml:space="preserve">  }</w:t>
      </w:r>
    </w:p>
    <w:p w:rsidR="00CE67F1" w:rsidRDefault="00CE67F1" w:rsidP="00CE67F1">
      <w:r>
        <w:t xml:space="preserve">  time+=opt;</w:t>
      </w:r>
    </w:p>
    <w:p w:rsidR="00CE67F1" w:rsidRDefault="00CE67F1" w:rsidP="00CE67F1">
      <w:r>
        <w:t xml:space="preserve"> }</w:t>
      </w:r>
    </w:p>
    <w:p w:rsidR="00CE67F1" w:rsidRDefault="00CE67F1" w:rsidP="00CE67F1">
      <w:r>
        <w:t xml:space="preserve"> WIN_RESULTS.document.writeln("&lt;tr align=right&gt;&lt;td&gt;"+ time.toFixed(2) +"&lt;/td&gt;&lt;td&gt;" + opty[opty.length-1][1].toFixed(3) + "&lt;/td&gt;&lt;/tr&gt;");</w:t>
      </w:r>
    </w:p>
    <w:p w:rsidR="00CE67F1" w:rsidRDefault="00CE67F1" w:rsidP="00CE67F1">
      <w:r>
        <w:t xml:space="preserve"> WIN_RESULTS.document.writeln("&lt;tr align=right&gt;&lt;td&gt;"+ time.toFixed(2) +"&lt;/td&gt;&lt;td&gt;0.000&lt;/td&gt;&lt;/tr&gt;");</w:t>
      </w:r>
    </w:p>
    <w:p w:rsidR="00CE67F1" w:rsidRDefault="00CE67F1" w:rsidP="00CE67F1">
      <w:r>
        <w:t xml:space="preserve"> WIN_RESULTS.document.writeln("&lt;/table&gt;&lt;br&gt;");</w:t>
      </w:r>
    </w:p>
    <w:p w:rsidR="00CE67F1" w:rsidRDefault="00CE67F1" w:rsidP="00CE67F1">
      <w:r>
        <w:t xml:space="preserve"> WIN_RESULTS.document.writeln("&lt;/blockquote&gt;");</w:t>
      </w:r>
    </w:p>
    <w:p w:rsidR="00CE67F1" w:rsidRDefault="00CE67F1" w:rsidP="00CE67F1">
      <w:r>
        <w:t xml:space="preserve"> WIN_RESULTS.document.close();</w:t>
      </w:r>
    </w:p>
    <w:p w:rsidR="00CE67F1" w:rsidRDefault="00CE67F1" w:rsidP="00CE67F1">
      <w:r>
        <w:t>}</w:t>
      </w:r>
    </w:p>
    <w:p w:rsidR="00CE67F1" w:rsidRDefault="00CE67F1" w:rsidP="00CE67F1"/>
    <w:p w:rsidR="00CE67F1" w:rsidRDefault="00CE67F1" w:rsidP="00CE67F1">
      <w:r>
        <w:t>function OutputResults_Bayes(){</w:t>
      </w:r>
    </w:p>
    <w:p w:rsidR="00CE67F1" w:rsidRDefault="00CE67F1" w:rsidP="00CE67F1">
      <w:r>
        <w:t xml:space="preserve"> var spike_time = new Array();</w:t>
      </w:r>
    </w:p>
    <w:p w:rsidR="00CE67F1" w:rsidRDefault="00CE67F1" w:rsidP="00CE67F1">
      <w:r>
        <w:t xml:space="preserve"> PostData(spike_time);</w:t>
      </w:r>
    </w:p>
    <w:p w:rsidR="00CE67F1" w:rsidRDefault="00CE67F1" w:rsidP="00CE67F1">
      <w:r>
        <w:t xml:space="preserve"> var opty;</w:t>
      </w:r>
    </w:p>
    <w:p w:rsidR="00CE67F1" w:rsidRDefault="00CE67F1" w:rsidP="00CE67F1">
      <w:r>
        <w:t xml:space="preserve"> var kalman_data = SecondStage(spike_time);</w:t>
      </w:r>
    </w:p>
    <w:p w:rsidR="00CE67F1" w:rsidRDefault="00CE67F1" w:rsidP="00CE67F1">
      <w:r>
        <w:t xml:space="preserve"> // ThirdStage(spike_time,beta);</w:t>
      </w:r>
    </w:p>
    <w:p w:rsidR="00CE67F1" w:rsidRDefault="00CE67F1" w:rsidP="00CE67F1"/>
    <w:p w:rsidR="00CE67F1" w:rsidRDefault="00CE67F1" w:rsidP="00CE67F1">
      <w:r>
        <w:t xml:space="preserve"> //save as csv</w:t>
      </w:r>
    </w:p>
    <w:p w:rsidR="00CE67F1" w:rsidRDefault="00CE67F1" w:rsidP="00CE67F1">
      <w:r>
        <w:t xml:space="preserve"> var filemessage = "X-AXIS,Y-AXIS\\n";</w:t>
      </w:r>
    </w:p>
    <w:p w:rsidR="00CE67F1" w:rsidRDefault="00CE67F1" w:rsidP="00CE67F1">
      <w:r>
        <w:t xml:space="preserve"> filemessage += ((spike_time[0] + spike_time[1]) / 2).toFixed(3) + ",0\\n";</w:t>
      </w:r>
    </w:p>
    <w:p w:rsidR="00CE67F1" w:rsidRDefault="00CE67F1" w:rsidP="00CE67F1">
      <w:r>
        <w:lastRenderedPageBreak/>
        <w:t xml:space="preserve"> for (var i = 0; i &lt; spike_time.length - 1; i++) {</w:t>
      </w:r>
    </w:p>
    <w:p w:rsidR="00CE67F1" w:rsidRDefault="00CE67F1" w:rsidP="00CE67F1">
      <w:r>
        <w:t xml:space="preserve">  filemessage += ((spike_time[i] + spike_time[i + 1]) / 2).toFixed(3) + "," + kalman_data[0][i].toFixed(3) + "\\n";</w:t>
      </w:r>
    </w:p>
    <w:p w:rsidR="00CE67F1" w:rsidRDefault="00CE67F1" w:rsidP="00CE67F1">
      <w:r>
        <w:t xml:space="preserve"> }</w:t>
      </w:r>
    </w:p>
    <w:p w:rsidR="00CE67F1" w:rsidRDefault="00CE67F1" w:rsidP="00CE67F1">
      <w:r>
        <w:t xml:space="preserve"> filemessage += ((spike_time[spike_time.length - 2] + spike_time[spike_time.length - 1]) / 2).toFixed(3) + ",0\\n";</w:t>
      </w:r>
    </w:p>
    <w:p w:rsidR="00CE67F1" w:rsidRDefault="00CE67F1" w:rsidP="00CE67F1"/>
    <w:p w:rsidR="00CE67F1" w:rsidRDefault="00CE67F1" w:rsidP="00CE67F1">
      <w:r>
        <w:t xml:space="preserve"> WIN_RESULTS = window.open();</w:t>
      </w:r>
    </w:p>
    <w:p w:rsidR="00CE67F1" w:rsidRDefault="00CE67F1" w:rsidP="00CE67F1">
      <w:r>
        <w:t xml:space="preserve"> WIN_RESULTS.document.open();</w:t>
      </w:r>
    </w:p>
    <w:p w:rsidR="00CE67F1" w:rsidRDefault="00CE67F1" w:rsidP="00CE67F1">
      <w:r>
        <w:t xml:space="preserve"> WIN_RESULTS.document.writeln("&lt;title&gt;Data Sheet of the Optimized Histogram&lt;/title&gt;");</w:t>
      </w:r>
    </w:p>
    <w:p w:rsidR="00CE67F1" w:rsidRDefault="00CE67F1" w:rsidP="00CE67F1">
      <w:r>
        <w:t xml:space="preserve"> WIN_RESULTS.document.writeln("&lt;h2&gt;Histgram: Bayesian model Estimation&lt;/h2&gt;");</w:t>
      </w:r>
    </w:p>
    <w:p w:rsidR="00CE67F1" w:rsidRDefault="00CE67F1" w:rsidP="00CE67F1">
      <w:r>
        <w:t xml:space="preserve"> WIN_RESULTS.document.writeln("&lt;br&gt;&lt;br&gt;");</w:t>
      </w:r>
    </w:p>
    <w:p w:rsidR="00CE67F1" w:rsidRDefault="00CE67F1" w:rsidP="00CE67F1"/>
    <w:p w:rsidR="00CE67F1" w:rsidRDefault="00CE67F1" w:rsidP="00CE67F1">
      <w:r>
        <w:t xml:space="preserve"> WIN_RESULTS.document.writeln(GenerateOutputFileMessage(filemessage));</w:t>
      </w:r>
    </w:p>
    <w:p w:rsidR="00CE67F1" w:rsidRDefault="00CE67F1" w:rsidP="00CE67F1">
      <w:r>
        <w:t xml:space="preserve"> </w:t>
      </w:r>
    </w:p>
    <w:p w:rsidR="00CE67F1" w:rsidRDefault="00CE67F1" w:rsidP="00CE67F1">
      <w:r>
        <w:t xml:space="preserve"> WIN_RESULTS.document.writeln("&lt;table border=1&gt;&lt;tr align=center&gt;&lt;td width=150&gt; X-AXIS (time)  &lt;/td&gt;&lt;td width=150&gt; Y-AXIS (density) &lt;/td&gt;&lt;/tr&gt;");</w:t>
      </w:r>
    </w:p>
    <w:p w:rsidR="00CE67F1" w:rsidRDefault="00CE67F1" w:rsidP="00CE67F1">
      <w:r>
        <w:t xml:space="preserve"> WIN_RESULTS.document.writeln("&lt;tr align=right&gt;&lt;td&gt;"+((spike_time[0] + spike_time[1]) / 2).toFixed(3)+"&lt;/td&gt;&lt;td&gt;0.00&lt;/td&gt;&lt;/tr&gt;");</w:t>
      </w:r>
    </w:p>
    <w:p w:rsidR="00CE67F1" w:rsidRDefault="00CE67F1" w:rsidP="00CE67F1">
      <w:r>
        <w:t xml:space="preserve"> for (var i=0;i&lt;spike_time.length - 1;i++) {</w:t>
      </w:r>
    </w:p>
    <w:p w:rsidR="00CE67F1" w:rsidRDefault="00CE67F1" w:rsidP="00CE67F1">
      <w:r>
        <w:t xml:space="preserve">  WIN_RESULTS.document.writeln("&lt;tr align=right&gt;&lt;td&gt;"+((spike_time[i] + spike_time[i + 1]) / 2).toFixed(3)+"&lt;/td&gt;&lt;td&gt;" + kalman_data[0][i].toFixed(3) + "&lt;/td&gt;&lt;/tr&gt;");</w:t>
      </w:r>
    </w:p>
    <w:p w:rsidR="00CE67F1" w:rsidRDefault="00CE67F1" w:rsidP="00CE67F1">
      <w:r>
        <w:t xml:space="preserve"> }</w:t>
      </w:r>
    </w:p>
    <w:p w:rsidR="00CE67F1" w:rsidRDefault="00CE67F1" w:rsidP="00CE67F1">
      <w:r>
        <w:t xml:space="preserve"> WIN_RESULTS.document.writeln("&lt;tr align=right&gt;&lt;td&gt;"+((spike_time[spike_time.length - 2] + spike_time[spike_time.length - 1]) / 2).toFixed(3) + "&lt;/td&gt;&lt;td&gt;0.00&lt;/td&gt;&lt;/tr&gt;");</w:t>
      </w:r>
    </w:p>
    <w:p w:rsidR="00CE67F1" w:rsidRDefault="00CE67F1" w:rsidP="00CE67F1">
      <w:r>
        <w:t xml:space="preserve"> WIN_RESULTS.document.writeln("&lt;/table&gt;&lt;br&gt;");</w:t>
      </w:r>
    </w:p>
    <w:p w:rsidR="00CE67F1" w:rsidRDefault="00CE67F1" w:rsidP="00CE67F1">
      <w:r>
        <w:t xml:space="preserve"> WIN_RESULTS.document.close();</w:t>
      </w:r>
    </w:p>
    <w:p w:rsidR="00E25318" w:rsidRPr="00CE67F1" w:rsidRDefault="00CE67F1" w:rsidP="00CE67F1">
      <w:r>
        <w:t>}</w:t>
      </w:r>
    </w:p>
    <w:sectPr w:rsidR="00E25318" w:rsidRPr="00CE67F1">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B05" w:rsidRDefault="00623B05" w:rsidP="00CE67F1">
      <w:pPr>
        <w:spacing w:after="0" w:line="240" w:lineRule="auto"/>
      </w:pPr>
      <w:r>
        <w:separator/>
      </w:r>
    </w:p>
  </w:endnote>
  <w:endnote w:type="continuationSeparator" w:id="0">
    <w:p w:rsidR="00623B05" w:rsidRDefault="00623B05" w:rsidP="00CE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B05" w:rsidRDefault="00623B05" w:rsidP="00CE67F1">
      <w:pPr>
        <w:spacing w:after="0" w:line="240" w:lineRule="auto"/>
      </w:pPr>
      <w:r>
        <w:separator/>
      </w:r>
    </w:p>
  </w:footnote>
  <w:footnote w:type="continuationSeparator" w:id="0">
    <w:p w:rsidR="00623B05" w:rsidRDefault="00623B05" w:rsidP="00CE67F1">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篠本滋">
    <w15:presenceInfo w15:providerId="Windows Live" w15:userId="1b1a282a5df0d1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87"/>
    <w:rsid w:val="000005AB"/>
    <w:rsid w:val="000036A0"/>
    <w:rsid w:val="00003FBB"/>
    <w:rsid w:val="000049A2"/>
    <w:rsid w:val="0000635C"/>
    <w:rsid w:val="00010E1F"/>
    <w:rsid w:val="00012D03"/>
    <w:rsid w:val="00013548"/>
    <w:rsid w:val="0001504A"/>
    <w:rsid w:val="00015C8E"/>
    <w:rsid w:val="0002013D"/>
    <w:rsid w:val="00021C92"/>
    <w:rsid w:val="00025622"/>
    <w:rsid w:val="00025CA5"/>
    <w:rsid w:val="00027141"/>
    <w:rsid w:val="000276CA"/>
    <w:rsid w:val="00032700"/>
    <w:rsid w:val="00033A0C"/>
    <w:rsid w:val="00040027"/>
    <w:rsid w:val="00041897"/>
    <w:rsid w:val="00042C8C"/>
    <w:rsid w:val="000445EB"/>
    <w:rsid w:val="0004740F"/>
    <w:rsid w:val="00050E85"/>
    <w:rsid w:val="00051CCB"/>
    <w:rsid w:val="00053E1F"/>
    <w:rsid w:val="00053F96"/>
    <w:rsid w:val="0005497F"/>
    <w:rsid w:val="00055F8D"/>
    <w:rsid w:val="00060821"/>
    <w:rsid w:val="00060E87"/>
    <w:rsid w:val="000632C3"/>
    <w:rsid w:val="000634DA"/>
    <w:rsid w:val="00063512"/>
    <w:rsid w:val="00064343"/>
    <w:rsid w:val="000658D7"/>
    <w:rsid w:val="00066D78"/>
    <w:rsid w:val="00072605"/>
    <w:rsid w:val="000729C2"/>
    <w:rsid w:val="00072ACA"/>
    <w:rsid w:val="000735DB"/>
    <w:rsid w:val="000736A4"/>
    <w:rsid w:val="0007440E"/>
    <w:rsid w:val="00076FA0"/>
    <w:rsid w:val="00082A02"/>
    <w:rsid w:val="00083C91"/>
    <w:rsid w:val="00083EAA"/>
    <w:rsid w:val="000862FB"/>
    <w:rsid w:val="00096967"/>
    <w:rsid w:val="000A1433"/>
    <w:rsid w:val="000A2253"/>
    <w:rsid w:val="000A3991"/>
    <w:rsid w:val="000A4543"/>
    <w:rsid w:val="000A6611"/>
    <w:rsid w:val="000A7881"/>
    <w:rsid w:val="000B0A1F"/>
    <w:rsid w:val="000B1AA4"/>
    <w:rsid w:val="000B572D"/>
    <w:rsid w:val="000B5F9F"/>
    <w:rsid w:val="000C02A1"/>
    <w:rsid w:val="000C1631"/>
    <w:rsid w:val="000C2C7B"/>
    <w:rsid w:val="000C6D9D"/>
    <w:rsid w:val="000C6F15"/>
    <w:rsid w:val="000C79E7"/>
    <w:rsid w:val="000D038D"/>
    <w:rsid w:val="000D0BA6"/>
    <w:rsid w:val="000D1023"/>
    <w:rsid w:val="000D2FDB"/>
    <w:rsid w:val="000D326F"/>
    <w:rsid w:val="000D63A4"/>
    <w:rsid w:val="000D6753"/>
    <w:rsid w:val="000E0382"/>
    <w:rsid w:val="000E3CA4"/>
    <w:rsid w:val="000E4284"/>
    <w:rsid w:val="000E6A1F"/>
    <w:rsid w:val="000F22EF"/>
    <w:rsid w:val="000F2370"/>
    <w:rsid w:val="000F2580"/>
    <w:rsid w:val="00101E11"/>
    <w:rsid w:val="00105D9F"/>
    <w:rsid w:val="001066E8"/>
    <w:rsid w:val="00106D46"/>
    <w:rsid w:val="00107525"/>
    <w:rsid w:val="0011153A"/>
    <w:rsid w:val="00114A51"/>
    <w:rsid w:val="001150AC"/>
    <w:rsid w:val="00117188"/>
    <w:rsid w:val="00120F8C"/>
    <w:rsid w:val="0012131D"/>
    <w:rsid w:val="0012352F"/>
    <w:rsid w:val="0013062D"/>
    <w:rsid w:val="00131EDF"/>
    <w:rsid w:val="001333FA"/>
    <w:rsid w:val="0013559A"/>
    <w:rsid w:val="00135752"/>
    <w:rsid w:val="001440D1"/>
    <w:rsid w:val="00150414"/>
    <w:rsid w:val="00151E02"/>
    <w:rsid w:val="00153F49"/>
    <w:rsid w:val="00154478"/>
    <w:rsid w:val="00155A70"/>
    <w:rsid w:val="00155E17"/>
    <w:rsid w:val="0016119F"/>
    <w:rsid w:val="00162D81"/>
    <w:rsid w:val="001639A7"/>
    <w:rsid w:val="00164214"/>
    <w:rsid w:val="00165B08"/>
    <w:rsid w:val="0016693E"/>
    <w:rsid w:val="001700A3"/>
    <w:rsid w:val="00171D77"/>
    <w:rsid w:val="00173271"/>
    <w:rsid w:val="00174605"/>
    <w:rsid w:val="00174666"/>
    <w:rsid w:val="001769C8"/>
    <w:rsid w:val="00180182"/>
    <w:rsid w:val="0018350D"/>
    <w:rsid w:val="0018369E"/>
    <w:rsid w:val="00184E1D"/>
    <w:rsid w:val="001852FD"/>
    <w:rsid w:val="00186837"/>
    <w:rsid w:val="00186C90"/>
    <w:rsid w:val="001914C2"/>
    <w:rsid w:val="00192B70"/>
    <w:rsid w:val="001A0201"/>
    <w:rsid w:val="001A0268"/>
    <w:rsid w:val="001B18D8"/>
    <w:rsid w:val="001B1E7A"/>
    <w:rsid w:val="001B34FB"/>
    <w:rsid w:val="001B494A"/>
    <w:rsid w:val="001C1F24"/>
    <w:rsid w:val="001D192E"/>
    <w:rsid w:val="001D3730"/>
    <w:rsid w:val="001D489C"/>
    <w:rsid w:val="001D79EC"/>
    <w:rsid w:val="001E0472"/>
    <w:rsid w:val="001E1CC1"/>
    <w:rsid w:val="001E43C6"/>
    <w:rsid w:val="001E442C"/>
    <w:rsid w:val="001E5D9C"/>
    <w:rsid w:val="001F76CE"/>
    <w:rsid w:val="001F788A"/>
    <w:rsid w:val="0020045B"/>
    <w:rsid w:val="002019D4"/>
    <w:rsid w:val="00206D78"/>
    <w:rsid w:val="00210091"/>
    <w:rsid w:val="002107B5"/>
    <w:rsid w:val="00213BAC"/>
    <w:rsid w:val="00217881"/>
    <w:rsid w:val="00217E92"/>
    <w:rsid w:val="00220FD4"/>
    <w:rsid w:val="00224696"/>
    <w:rsid w:val="002270CD"/>
    <w:rsid w:val="0023070B"/>
    <w:rsid w:val="002319F2"/>
    <w:rsid w:val="00233B6C"/>
    <w:rsid w:val="00237D51"/>
    <w:rsid w:val="00240488"/>
    <w:rsid w:val="0024336C"/>
    <w:rsid w:val="00244710"/>
    <w:rsid w:val="00245D32"/>
    <w:rsid w:val="00246A98"/>
    <w:rsid w:val="00246E99"/>
    <w:rsid w:val="002513BB"/>
    <w:rsid w:val="00253D52"/>
    <w:rsid w:val="00253E54"/>
    <w:rsid w:val="00255AAC"/>
    <w:rsid w:val="00260205"/>
    <w:rsid w:val="002626B4"/>
    <w:rsid w:val="002653F6"/>
    <w:rsid w:val="00266F71"/>
    <w:rsid w:val="00267139"/>
    <w:rsid w:val="0027185B"/>
    <w:rsid w:val="00271BDE"/>
    <w:rsid w:val="00271F38"/>
    <w:rsid w:val="002739E3"/>
    <w:rsid w:val="00282195"/>
    <w:rsid w:val="002846B3"/>
    <w:rsid w:val="002847E5"/>
    <w:rsid w:val="00285157"/>
    <w:rsid w:val="002851F2"/>
    <w:rsid w:val="00287979"/>
    <w:rsid w:val="0029026B"/>
    <w:rsid w:val="00290C5D"/>
    <w:rsid w:val="00292475"/>
    <w:rsid w:val="00292844"/>
    <w:rsid w:val="00293DED"/>
    <w:rsid w:val="0029578B"/>
    <w:rsid w:val="00295B4F"/>
    <w:rsid w:val="00296D8F"/>
    <w:rsid w:val="00297097"/>
    <w:rsid w:val="002A3F62"/>
    <w:rsid w:val="002A4F82"/>
    <w:rsid w:val="002A764B"/>
    <w:rsid w:val="002B0B71"/>
    <w:rsid w:val="002B141E"/>
    <w:rsid w:val="002B1597"/>
    <w:rsid w:val="002B227D"/>
    <w:rsid w:val="002B36FF"/>
    <w:rsid w:val="002B5064"/>
    <w:rsid w:val="002B569D"/>
    <w:rsid w:val="002B7D3D"/>
    <w:rsid w:val="002B7DAA"/>
    <w:rsid w:val="002C2755"/>
    <w:rsid w:val="002C4563"/>
    <w:rsid w:val="002D6BA7"/>
    <w:rsid w:val="002D7F09"/>
    <w:rsid w:val="002E0AA1"/>
    <w:rsid w:val="002E1992"/>
    <w:rsid w:val="002E38D4"/>
    <w:rsid w:val="002E47D8"/>
    <w:rsid w:val="002E56F5"/>
    <w:rsid w:val="002E5CE0"/>
    <w:rsid w:val="002F35A3"/>
    <w:rsid w:val="002F4A95"/>
    <w:rsid w:val="002F682E"/>
    <w:rsid w:val="002F7FD2"/>
    <w:rsid w:val="00305A5C"/>
    <w:rsid w:val="00306FAC"/>
    <w:rsid w:val="003100B6"/>
    <w:rsid w:val="00311269"/>
    <w:rsid w:val="00314981"/>
    <w:rsid w:val="00316C96"/>
    <w:rsid w:val="00317259"/>
    <w:rsid w:val="00317A59"/>
    <w:rsid w:val="00322893"/>
    <w:rsid w:val="00324BC8"/>
    <w:rsid w:val="0033169C"/>
    <w:rsid w:val="00333579"/>
    <w:rsid w:val="00335719"/>
    <w:rsid w:val="00336CF4"/>
    <w:rsid w:val="00337F63"/>
    <w:rsid w:val="00342350"/>
    <w:rsid w:val="00344103"/>
    <w:rsid w:val="0034450A"/>
    <w:rsid w:val="00345407"/>
    <w:rsid w:val="00346F72"/>
    <w:rsid w:val="00347309"/>
    <w:rsid w:val="00350041"/>
    <w:rsid w:val="00353B8F"/>
    <w:rsid w:val="00355578"/>
    <w:rsid w:val="00357FA1"/>
    <w:rsid w:val="00364773"/>
    <w:rsid w:val="00364A1F"/>
    <w:rsid w:val="00365B21"/>
    <w:rsid w:val="003679B9"/>
    <w:rsid w:val="00371897"/>
    <w:rsid w:val="00371F41"/>
    <w:rsid w:val="00373848"/>
    <w:rsid w:val="00374861"/>
    <w:rsid w:val="00381A84"/>
    <w:rsid w:val="0038288C"/>
    <w:rsid w:val="00394D3D"/>
    <w:rsid w:val="00395E60"/>
    <w:rsid w:val="003967DB"/>
    <w:rsid w:val="00397BA2"/>
    <w:rsid w:val="003A01E9"/>
    <w:rsid w:val="003A2646"/>
    <w:rsid w:val="003A2754"/>
    <w:rsid w:val="003A3175"/>
    <w:rsid w:val="003A5435"/>
    <w:rsid w:val="003A55B7"/>
    <w:rsid w:val="003A6671"/>
    <w:rsid w:val="003A7124"/>
    <w:rsid w:val="003B184F"/>
    <w:rsid w:val="003B2691"/>
    <w:rsid w:val="003B44AC"/>
    <w:rsid w:val="003B473C"/>
    <w:rsid w:val="003B5DF3"/>
    <w:rsid w:val="003B7A36"/>
    <w:rsid w:val="003C5135"/>
    <w:rsid w:val="003C7A03"/>
    <w:rsid w:val="003D1C07"/>
    <w:rsid w:val="003D5106"/>
    <w:rsid w:val="003D56A3"/>
    <w:rsid w:val="003D6CEB"/>
    <w:rsid w:val="003D6DEB"/>
    <w:rsid w:val="003D7F4E"/>
    <w:rsid w:val="003E461A"/>
    <w:rsid w:val="003E5A68"/>
    <w:rsid w:val="003F0B4F"/>
    <w:rsid w:val="003F2912"/>
    <w:rsid w:val="003F3043"/>
    <w:rsid w:val="003F67AE"/>
    <w:rsid w:val="00402B69"/>
    <w:rsid w:val="00405A5F"/>
    <w:rsid w:val="004064F8"/>
    <w:rsid w:val="004064F9"/>
    <w:rsid w:val="0040703A"/>
    <w:rsid w:val="00410416"/>
    <w:rsid w:val="00412DA9"/>
    <w:rsid w:val="00413F74"/>
    <w:rsid w:val="00416ADB"/>
    <w:rsid w:val="004222BE"/>
    <w:rsid w:val="00424C79"/>
    <w:rsid w:val="00427658"/>
    <w:rsid w:val="004315B1"/>
    <w:rsid w:val="00434495"/>
    <w:rsid w:val="004347F1"/>
    <w:rsid w:val="004362EB"/>
    <w:rsid w:val="00441513"/>
    <w:rsid w:val="00442D8D"/>
    <w:rsid w:val="00444EE8"/>
    <w:rsid w:val="00446EE6"/>
    <w:rsid w:val="00452526"/>
    <w:rsid w:val="00452691"/>
    <w:rsid w:val="004526FF"/>
    <w:rsid w:val="00452763"/>
    <w:rsid w:val="00452A78"/>
    <w:rsid w:val="0045321F"/>
    <w:rsid w:val="004617F5"/>
    <w:rsid w:val="00463095"/>
    <w:rsid w:val="00464DA2"/>
    <w:rsid w:val="00465524"/>
    <w:rsid w:val="00467D85"/>
    <w:rsid w:val="00472ADD"/>
    <w:rsid w:val="00475E42"/>
    <w:rsid w:val="00480CB2"/>
    <w:rsid w:val="00481F03"/>
    <w:rsid w:val="00483788"/>
    <w:rsid w:val="004837B7"/>
    <w:rsid w:val="004845CF"/>
    <w:rsid w:val="00484FF7"/>
    <w:rsid w:val="0048560A"/>
    <w:rsid w:val="00485B9D"/>
    <w:rsid w:val="00487D42"/>
    <w:rsid w:val="00493CF6"/>
    <w:rsid w:val="00494F7E"/>
    <w:rsid w:val="00496152"/>
    <w:rsid w:val="004965BD"/>
    <w:rsid w:val="0049711D"/>
    <w:rsid w:val="00497E7F"/>
    <w:rsid w:val="004A1119"/>
    <w:rsid w:val="004A73FF"/>
    <w:rsid w:val="004B77CF"/>
    <w:rsid w:val="004B7A8D"/>
    <w:rsid w:val="004C2C2D"/>
    <w:rsid w:val="004C33E1"/>
    <w:rsid w:val="004C6903"/>
    <w:rsid w:val="004C6D98"/>
    <w:rsid w:val="004C7CEC"/>
    <w:rsid w:val="004D0D2E"/>
    <w:rsid w:val="004D1073"/>
    <w:rsid w:val="004D452C"/>
    <w:rsid w:val="004D5E4F"/>
    <w:rsid w:val="004E7519"/>
    <w:rsid w:val="004F30AD"/>
    <w:rsid w:val="004F30DF"/>
    <w:rsid w:val="004F559F"/>
    <w:rsid w:val="004F7308"/>
    <w:rsid w:val="00500BBF"/>
    <w:rsid w:val="00501BE5"/>
    <w:rsid w:val="0050300F"/>
    <w:rsid w:val="0050345C"/>
    <w:rsid w:val="00503793"/>
    <w:rsid w:val="00503F6A"/>
    <w:rsid w:val="00506581"/>
    <w:rsid w:val="0051295E"/>
    <w:rsid w:val="00514107"/>
    <w:rsid w:val="00515660"/>
    <w:rsid w:val="005201A3"/>
    <w:rsid w:val="005229D6"/>
    <w:rsid w:val="005264A0"/>
    <w:rsid w:val="00527E81"/>
    <w:rsid w:val="0053187B"/>
    <w:rsid w:val="00531AD0"/>
    <w:rsid w:val="00533383"/>
    <w:rsid w:val="005335B1"/>
    <w:rsid w:val="005351E9"/>
    <w:rsid w:val="005352EE"/>
    <w:rsid w:val="005368F5"/>
    <w:rsid w:val="00536ECF"/>
    <w:rsid w:val="00537820"/>
    <w:rsid w:val="00540296"/>
    <w:rsid w:val="0054195F"/>
    <w:rsid w:val="00543111"/>
    <w:rsid w:val="00544DC8"/>
    <w:rsid w:val="0054554A"/>
    <w:rsid w:val="005518EF"/>
    <w:rsid w:val="005547D1"/>
    <w:rsid w:val="00554A77"/>
    <w:rsid w:val="00554AA8"/>
    <w:rsid w:val="00556F34"/>
    <w:rsid w:val="00557CFD"/>
    <w:rsid w:val="00557F09"/>
    <w:rsid w:val="005610C6"/>
    <w:rsid w:val="00564848"/>
    <w:rsid w:val="0056511A"/>
    <w:rsid w:val="00567081"/>
    <w:rsid w:val="005670A0"/>
    <w:rsid w:val="005702F9"/>
    <w:rsid w:val="00570916"/>
    <w:rsid w:val="005711A5"/>
    <w:rsid w:val="005744BB"/>
    <w:rsid w:val="00575599"/>
    <w:rsid w:val="00577B45"/>
    <w:rsid w:val="00582BD6"/>
    <w:rsid w:val="00583737"/>
    <w:rsid w:val="00585D6D"/>
    <w:rsid w:val="00586C20"/>
    <w:rsid w:val="00586FD9"/>
    <w:rsid w:val="005872B3"/>
    <w:rsid w:val="005904B4"/>
    <w:rsid w:val="00591B87"/>
    <w:rsid w:val="00593410"/>
    <w:rsid w:val="00593A87"/>
    <w:rsid w:val="005A2978"/>
    <w:rsid w:val="005B0DFE"/>
    <w:rsid w:val="005B13B4"/>
    <w:rsid w:val="005B2228"/>
    <w:rsid w:val="005B343B"/>
    <w:rsid w:val="005B477F"/>
    <w:rsid w:val="005B5991"/>
    <w:rsid w:val="005B7A2E"/>
    <w:rsid w:val="005C096C"/>
    <w:rsid w:val="005C1195"/>
    <w:rsid w:val="005C49C8"/>
    <w:rsid w:val="005C5BD8"/>
    <w:rsid w:val="005C5E46"/>
    <w:rsid w:val="005C6028"/>
    <w:rsid w:val="005D0998"/>
    <w:rsid w:val="005D346E"/>
    <w:rsid w:val="005D67F1"/>
    <w:rsid w:val="005D753D"/>
    <w:rsid w:val="005D75AE"/>
    <w:rsid w:val="005D7958"/>
    <w:rsid w:val="005E06A3"/>
    <w:rsid w:val="005E2081"/>
    <w:rsid w:val="005E2191"/>
    <w:rsid w:val="005E2D9A"/>
    <w:rsid w:val="005E3C0D"/>
    <w:rsid w:val="005E4161"/>
    <w:rsid w:val="005E5063"/>
    <w:rsid w:val="005E65B9"/>
    <w:rsid w:val="005F5290"/>
    <w:rsid w:val="005F53FE"/>
    <w:rsid w:val="005F5B32"/>
    <w:rsid w:val="006003ED"/>
    <w:rsid w:val="0060098B"/>
    <w:rsid w:val="0060448A"/>
    <w:rsid w:val="006051F8"/>
    <w:rsid w:val="00605D77"/>
    <w:rsid w:val="00610C55"/>
    <w:rsid w:val="00612279"/>
    <w:rsid w:val="00614F03"/>
    <w:rsid w:val="00615D82"/>
    <w:rsid w:val="00616803"/>
    <w:rsid w:val="006169CB"/>
    <w:rsid w:val="00617A44"/>
    <w:rsid w:val="006225EE"/>
    <w:rsid w:val="00623676"/>
    <w:rsid w:val="00623B05"/>
    <w:rsid w:val="006249EA"/>
    <w:rsid w:val="00631404"/>
    <w:rsid w:val="006328F4"/>
    <w:rsid w:val="00632DD2"/>
    <w:rsid w:val="0063598A"/>
    <w:rsid w:val="00637996"/>
    <w:rsid w:val="00640F5F"/>
    <w:rsid w:val="006421CC"/>
    <w:rsid w:val="00643566"/>
    <w:rsid w:val="0064429E"/>
    <w:rsid w:val="00644E01"/>
    <w:rsid w:val="006507EE"/>
    <w:rsid w:val="00651062"/>
    <w:rsid w:val="00651B40"/>
    <w:rsid w:val="00654508"/>
    <w:rsid w:val="006561C8"/>
    <w:rsid w:val="00656B37"/>
    <w:rsid w:val="00656BD4"/>
    <w:rsid w:val="006611A8"/>
    <w:rsid w:val="0066271E"/>
    <w:rsid w:val="00662D64"/>
    <w:rsid w:val="006636C8"/>
    <w:rsid w:val="006663BE"/>
    <w:rsid w:val="00666BE6"/>
    <w:rsid w:val="00670503"/>
    <w:rsid w:val="006718AF"/>
    <w:rsid w:val="006721C6"/>
    <w:rsid w:val="0067547A"/>
    <w:rsid w:val="006760B0"/>
    <w:rsid w:val="006760FE"/>
    <w:rsid w:val="0068313D"/>
    <w:rsid w:val="006863E2"/>
    <w:rsid w:val="00693545"/>
    <w:rsid w:val="00693B38"/>
    <w:rsid w:val="00694F02"/>
    <w:rsid w:val="006950DC"/>
    <w:rsid w:val="006952B3"/>
    <w:rsid w:val="006A0B4A"/>
    <w:rsid w:val="006A12EF"/>
    <w:rsid w:val="006A3FD8"/>
    <w:rsid w:val="006A48F7"/>
    <w:rsid w:val="006A5ED2"/>
    <w:rsid w:val="006A715A"/>
    <w:rsid w:val="006B0B86"/>
    <w:rsid w:val="006B367A"/>
    <w:rsid w:val="006B4AC5"/>
    <w:rsid w:val="006B573E"/>
    <w:rsid w:val="006B5CE6"/>
    <w:rsid w:val="006C47A5"/>
    <w:rsid w:val="006C488D"/>
    <w:rsid w:val="006C77CA"/>
    <w:rsid w:val="006D1365"/>
    <w:rsid w:val="006D164E"/>
    <w:rsid w:val="006E13BC"/>
    <w:rsid w:val="006E1F24"/>
    <w:rsid w:val="006E3632"/>
    <w:rsid w:val="006E37AA"/>
    <w:rsid w:val="006E5E55"/>
    <w:rsid w:val="006F04AE"/>
    <w:rsid w:val="006F188F"/>
    <w:rsid w:val="006F2232"/>
    <w:rsid w:val="006F54FB"/>
    <w:rsid w:val="006F689A"/>
    <w:rsid w:val="00703047"/>
    <w:rsid w:val="007037B6"/>
    <w:rsid w:val="00704431"/>
    <w:rsid w:val="0070691A"/>
    <w:rsid w:val="007075C5"/>
    <w:rsid w:val="00710D96"/>
    <w:rsid w:val="0071230B"/>
    <w:rsid w:val="00712C33"/>
    <w:rsid w:val="00715728"/>
    <w:rsid w:val="00715860"/>
    <w:rsid w:val="007166E1"/>
    <w:rsid w:val="00716B19"/>
    <w:rsid w:val="00721E53"/>
    <w:rsid w:val="00722C79"/>
    <w:rsid w:val="0072389B"/>
    <w:rsid w:val="007250B5"/>
    <w:rsid w:val="00725B37"/>
    <w:rsid w:val="00730298"/>
    <w:rsid w:val="007315A5"/>
    <w:rsid w:val="007320CA"/>
    <w:rsid w:val="007346A9"/>
    <w:rsid w:val="007350FE"/>
    <w:rsid w:val="00735E15"/>
    <w:rsid w:val="00736284"/>
    <w:rsid w:val="00737316"/>
    <w:rsid w:val="00742C10"/>
    <w:rsid w:val="0074598E"/>
    <w:rsid w:val="00746FC1"/>
    <w:rsid w:val="00747C6C"/>
    <w:rsid w:val="0075534E"/>
    <w:rsid w:val="007576CC"/>
    <w:rsid w:val="00760418"/>
    <w:rsid w:val="00760DB5"/>
    <w:rsid w:val="007621D9"/>
    <w:rsid w:val="00762806"/>
    <w:rsid w:val="00764AFB"/>
    <w:rsid w:val="00764EC7"/>
    <w:rsid w:val="007654B9"/>
    <w:rsid w:val="007659F8"/>
    <w:rsid w:val="007660B1"/>
    <w:rsid w:val="00773DAC"/>
    <w:rsid w:val="00775029"/>
    <w:rsid w:val="00775121"/>
    <w:rsid w:val="007758F7"/>
    <w:rsid w:val="00782EBC"/>
    <w:rsid w:val="00784D31"/>
    <w:rsid w:val="00785328"/>
    <w:rsid w:val="00785863"/>
    <w:rsid w:val="00785D2B"/>
    <w:rsid w:val="00785EB7"/>
    <w:rsid w:val="00797D5B"/>
    <w:rsid w:val="00797EA4"/>
    <w:rsid w:val="007A174B"/>
    <w:rsid w:val="007A17A1"/>
    <w:rsid w:val="007A1D1C"/>
    <w:rsid w:val="007A25C4"/>
    <w:rsid w:val="007A3383"/>
    <w:rsid w:val="007A42AA"/>
    <w:rsid w:val="007A646B"/>
    <w:rsid w:val="007B31A5"/>
    <w:rsid w:val="007B7C25"/>
    <w:rsid w:val="007C0076"/>
    <w:rsid w:val="007C0A9B"/>
    <w:rsid w:val="007C298B"/>
    <w:rsid w:val="007C396A"/>
    <w:rsid w:val="007C794C"/>
    <w:rsid w:val="007C79A4"/>
    <w:rsid w:val="007D006A"/>
    <w:rsid w:val="007D0DEE"/>
    <w:rsid w:val="007D11A2"/>
    <w:rsid w:val="007D3A6D"/>
    <w:rsid w:val="007D53FF"/>
    <w:rsid w:val="007D7BFA"/>
    <w:rsid w:val="007D7EC3"/>
    <w:rsid w:val="007E66EF"/>
    <w:rsid w:val="007E69E0"/>
    <w:rsid w:val="007F20DB"/>
    <w:rsid w:val="007F2C72"/>
    <w:rsid w:val="007F50F1"/>
    <w:rsid w:val="007F6373"/>
    <w:rsid w:val="00804394"/>
    <w:rsid w:val="00805CC9"/>
    <w:rsid w:val="0080731C"/>
    <w:rsid w:val="0081058B"/>
    <w:rsid w:val="0082007E"/>
    <w:rsid w:val="00821CE4"/>
    <w:rsid w:val="00824C7D"/>
    <w:rsid w:val="008273B8"/>
    <w:rsid w:val="00830FCB"/>
    <w:rsid w:val="00833DD2"/>
    <w:rsid w:val="00834041"/>
    <w:rsid w:val="00840BFD"/>
    <w:rsid w:val="008433F8"/>
    <w:rsid w:val="0084344A"/>
    <w:rsid w:val="00844308"/>
    <w:rsid w:val="00846C5C"/>
    <w:rsid w:val="008514A5"/>
    <w:rsid w:val="0085196A"/>
    <w:rsid w:val="00853981"/>
    <w:rsid w:val="00854909"/>
    <w:rsid w:val="00856F5A"/>
    <w:rsid w:val="00861909"/>
    <w:rsid w:val="0086526E"/>
    <w:rsid w:val="008671DB"/>
    <w:rsid w:val="00867823"/>
    <w:rsid w:val="00867A64"/>
    <w:rsid w:val="00870894"/>
    <w:rsid w:val="008713B0"/>
    <w:rsid w:val="00872C77"/>
    <w:rsid w:val="00873690"/>
    <w:rsid w:val="00873D8E"/>
    <w:rsid w:val="00881CA6"/>
    <w:rsid w:val="00883D0C"/>
    <w:rsid w:val="00884F66"/>
    <w:rsid w:val="008867B1"/>
    <w:rsid w:val="00890BCD"/>
    <w:rsid w:val="008933B0"/>
    <w:rsid w:val="00897C00"/>
    <w:rsid w:val="008A0D22"/>
    <w:rsid w:val="008A34D0"/>
    <w:rsid w:val="008A577C"/>
    <w:rsid w:val="008B1C34"/>
    <w:rsid w:val="008B1FBA"/>
    <w:rsid w:val="008B37E4"/>
    <w:rsid w:val="008C46D9"/>
    <w:rsid w:val="008C592B"/>
    <w:rsid w:val="008D0C85"/>
    <w:rsid w:val="008D2285"/>
    <w:rsid w:val="008D35D4"/>
    <w:rsid w:val="008D532B"/>
    <w:rsid w:val="008D54C5"/>
    <w:rsid w:val="008D7012"/>
    <w:rsid w:val="008D7A93"/>
    <w:rsid w:val="008E0541"/>
    <w:rsid w:val="008E1FF7"/>
    <w:rsid w:val="008E30DD"/>
    <w:rsid w:val="008E6DE3"/>
    <w:rsid w:val="008E71B4"/>
    <w:rsid w:val="008E772D"/>
    <w:rsid w:val="008F0EAA"/>
    <w:rsid w:val="008F12AE"/>
    <w:rsid w:val="008F23C5"/>
    <w:rsid w:val="008F28FF"/>
    <w:rsid w:val="008F459D"/>
    <w:rsid w:val="008F6A04"/>
    <w:rsid w:val="00900210"/>
    <w:rsid w:val="00900B78"/>
    <w:rsid w:val="009023F3"/>
    <w:rsid w:val="009024EA"/>
    <w:rsid w:val="00902509"/>
    <w:rsid w:val="00905D07"/>
    <w:rsid w:val="009173C6"/>
    <w:rsid w:val="0092046E"/>
    <w:rsid w:val="00920D53"/>
    <w:rsid w:val="0092136B"/>
    <w:rsid w:val="00922A77"/>
    <w:rsid w:val="00923D8A"/>
    <w:rsid w:val="009258DD"/>
    <w:rsid w:val="00930289"/>
    <w:rsid w:val="009305C9"/>
    <w:rsid w:val="009330C0"/>
    <w:rsid w:val="00936ABE"/>
    <w:rsid w:val="00936B22"/>
    <w:rsid w:val="00936E36"/>
    <w:rsid w:val="00940515"/>
    <w:rsid w:val="0094084A"/>
    <w:rsid w:val="009415B8"/>
    <w:rsid w:val="00944C40"/>
    <w:rsid w:val="0095014F"/>
    <w:rsid w:val="00950B1F"/>
    <w:rsid w:val="009529FD"/>
    <w:rsid w:val="00953584"/>
    <w:rsid w:val="00953C1E"/>
    <w:rsid w:val="0095611F"/>
    <w:rsid w:val="009612D8"/>
    <w:rsid w:val="00961E63"/>
    <w:rsid w:val="009634D9"/>
    <w:rsid w:val="00975EC5"/>
    <w:rsid w:val="00982782"/>
    <w:rsid w:val="00984930"/>
    <w:rsid w:val="00985ECF"/>
    <w:rsid w:val="0098787E"/>
    <w:rsid w:val="00990402"/>
    <w:rsid w:val="0099131C"/>
    <w:rsid w:val="00994365"/>
    <w:rsid w:val="009969BE"/>
    <w:rsid w:val="009A346F"/>
    <w:rsid w:val="009A36B5"/>
    <w:rsid w:val="009A3B66"/>
    <w:rsid w:val="009A5828"/>
    <w:rsid w:val="009A7065"/>
    <w:rsid w:val="009B357E"/>
    <w:rsid w:val="009B504E"/>
    <w:rsid w:val="009B5496"/>
    <w:rsid w:val="009B5C6F"/>
    <w:rsid w:val="009C096B"/>
    <w:rsid w:val="009C1622"/>
    <w:rsid w:val="009C1F80"/>
    <w:rsid w:val="009C7037"/>
    <w:rsid w:val="009D02F4"/>
    <w:rsid w:val="009D0EE8"/>
    <w:rsid w:val="009D3930"/>
    <w:rsid w:val="009D4DF3"/>
    <w:rsid w:val="009D57C9"/>
    <w:rsid w:val="009D5BBA"/>
    <w:rsid w:val="009D5E28"/>
    <w:rsid w:val="009D7024"/>
    <w:rsid w:val="009D777F"/>
    <w:rsid w:val="009E26E3"/>
    <w:rsid w:val="009E2A16"/>
    <w:rsid w:val="009E3BC7"/>
    <w:rsid w:val="009E3F23"/>
    <w:rsid w:val="009E4654"/>
    <w:rsid w:val="009E64BC"/>
    <w:rsid w:val="009E6E8B"/>
    <w:rsid w:val="009F1866"/>
    <w:rsid w:val="009F342A"/>
    <w:rsid w:val="00A00DF4"/>
    <w:rsid w:val="00A02041"/>
    <w:rsid w:val="00A02803"/>
    <w:rsid w:val="00A02DC9"/>
    <w:rsid w:val="00A134A1"/>
    <w:rsid w:val="00A143A9"/>
    <w:rsid w:val="00A14CA8"/>
    <w:rsid w:val="00A15755"/>
    <w:rsid w:val="00A163D7"/>
    <w:rsid w:val="00A16B21"/>
    <w:rsid w:val="00A16CC2"/>
    <w:rsid w:val="00A20015"/>
    <w:rsid w:val="00A20B18"/>
    <w:rsid w:val="00A20C6B"/>
    <w:rsid w:val="00A22053"/>
    <w:rsid w:val="00A24492"/>
    <w:rsid w:val="00A2526C"/>
    <w:rsid w:val="00A26566"/>
    <w:rsid w:val="00A27ACA"/>
    <w:rsid w:val="00A3013D"/>
    <w:rsid w:val="00A31839"/>
    <w:rsid w:val="00A34068"/>
    <w:rsid w:val="00A349EE"/>
    <w:rsid w:val="00A37AAD"/>
    <w:rsid w:val="00A403F2"/>
    <w:rsid w:val="00A439CA"/>
    <w:rsid w:val="00A45379"/>
    <w:rsid w:val="00A464FB"/>
    <w:rsid w:val="00A4657A"/>
    <w:rsid w:val="00A50FAC"/>
    <w:rsid w:val="00A543AC"/>
    <w:rsid w:val="00A55947"/>
    <w:rsid w:val="00A6487D"/>
    <w:rsid w:val="00A651E3"/>
    <w:rsid w:val="00A72C67"/>
    <w:rsid w:val="00A7717B"/>
    <w:rsid w:val="00A77844"/>
    <w:rsid w:val="00A81F97"/>
    <w:rsid w:val="00A85B0A"/>
    <w:rsid w:val="00A86F43"/>
    <w:rsid w:val="00A93E89"/>
    <w:rsid w:val="00A950F7"/>
    <w:rsid w:val="00A96D84"/>
    <w:rsid w:val="00A97438"/>
    <w:rsid w:val="00A97E08"/>
    <w:rsid w:val="00AA0CD4"/>
    <w:rsid w:val="00AA0FDD"/>
    <w:rsid w:val="00AA1C5F"/>
    <w:rsid w:val="00AA27EC"/>
    <w:rsid w:val="00AA4ABE"/>
    <w:rsid w:val="00AA4BE0"/>
    <w:rsid w:val="00AA5316"/>
    <w:rsid w:val="00AA7EEC"/>
    <w:rsid w:val="00AA7F42"/>
    <w:rsid w:val="00AB0CEF"/>
    <w:rsid w:val="00AB128B"/>
    <w:rsid w:val="00AB3A62"/>
    <w:rsid w:val="00AB574A"/>
    <w:rsid w:val="00AB5CE6"/>
    <w:rsid w:val="00AB5F0E"/>
    <w:rsid w:val="00AB70F4"/>
    <w:rsid w:val="00AB7B5D"/>
    <w:rsid w:val="00AC0E3E"/>
    <w:rsid w:val="00AC3F73"/>
    <w:rsid w:val="00AC5AFC"/>
    <w:rsid w:val="00AD03FC"/>
    <w:rsid w:val="00AD310C"/>
    <w:rsid w:val="00AD567A"/>
    <w:rsid w:val="00AD672E"/>
    <w:rsid w:val="00AE59D9"/>
    <w:rsid w:val="00AF6420"/>
    <w:rsid w:val="00AF6475"/>
    <w:rsid w:val="00AF66A3"/>
    <w:rsid w:val="00AF7308"/>
    <w:rsid w:val="00AF7C87"/>
    <w:rsid w:val="00AF7E37"/>
    <w:rsid w:val="00B009E2"/>
    <w:rsid w:val="00B00FF2"/>
    <w:rsid w:val="00B04513"/>
    <w:rsid w:val="00B04B79"/>
    <w:rsid w:val="00B129F0"/>
    <w:rsid w:val="00B13133"/>
    <w:rsid w:val="00B13467"/>
    <w:rsid w:val="00B144DA"/>
    <w:rsid w:val="00B14943"/>
    <w:rsid w:val="00B20183"/>
    <w:rsid w:val="00B2578A"/>
    <w:rsid w:val="00B26F1D"/>
    <w:rsid w:val="00B2715C"/>
    <w:rsid w:val="00B30DF9"/>
    <w:rsid w:val="00B3149E"/>
    <w:rsid w:val="00B336B9"/>
    <w:rsid w:val="00B366D1"/>
    <w:rsid w:val="00B37335"/>
    <w:rsid w:val="00B50419"/>
    <w:rsid w:val="00B518F2"/>
    <w:rsid w:val="00B55705"/>
    <w:rsid w:val="00B56656"/>
    <w:rsid w:val="00B60A3A"/>
    <w:rsid w:val="00B62BF8"/>
    <w:rsid w:val="00B632F3"/>
    <w:rsid w:val="00B643FA"/>
    <w:rsid w:val="00B649CC"/>
    <w:rsid w:val="00B71DE1"/>
    <w:rsid w:val="00B734DB"/>
    <w:rsid w:val="00B74811"/>
    <w:rsid w:val="00B77889"/>
    <w:rsid w:val="00B83DA2"/>
    <w:rsid w:val="00B85523"/>
    <w:rsid w:val="00B90C2C"/>
    <w:rsid w:val="00B93A41"/>
    <w:rsid w:val="00B94064"/>
    <w:rsid w:val="00B9507E"/>
    <w:rsid w:val="00B9585B"/>
    <w:rsid w:val="00B95A6C"/>
    <w:rsid w:val="00BA3DF6"/>
    <w:rsid w:val="00BA44B6"/>
    <w:rsid w:val="00BA4E83"/>
    <w:rsid w:val="00BB12FC"/>
    <w:rsid w:val="00BB19C5"/>
    <w:rsid w:val="00BB265E"/>
    <w:rsid w:val="00BB278D"/>
    <w:rsid w:val="00BB577E"/>
    <w:rsid w:val="00BB6AD6"/>
    <w:rsid w:val="00BB6B37"/>
    <w:rsid w:val="00BC190D"/>
    <w:rsid w:val="00BC1D30"/>
    <w:rsid w:val="00BC4E1B"/>
    <w:rsid w:val="00BC5F3F"/>
    <w:rsid w:val="00BC66C4"/>
    <w:rsid w:val="00BD259C"/>
    <w:rsid w:val="00BD392E"/>
    <w:rsid w:val="00BD495A"/>
    <w:rsid w:val="00BD7ED2"/>
    <w:rsid w:val="00BE0E22"/>
    <w:rsid w:val="00BE0E48"/>
    <w:rsid w:val="00BE291C"/>
    <w:rsid w:val="00BE2F3F"/>
    <w:rsid w:val="00BE3E5C"/>
    <w:rsid w:val="00BE4358"/>
    <w:rsid w:val="00BE4D60"/>
    <w:rsid w:val="00BE5C8A"/>
    <w:rsid w:val="00BE721D"/>
    <w:rsid w:val="00BF298F"/>
    <w:rsid w:val="00BF42DE"/>
    <w:rsid w:val="00BF4F6D"/>
    <w:rsid w:val="00C0034D"/>
    <w:rsid w:val="00C007E4"/>
    <w:rsid w:val="00C06879"/>
    <w:rsid w:val="00C076DE"/>
    <w:rsid w:val="00C07810"/>
    <w:rsid w:val="00C07F7D"/>
    <w:rsid w:val="00C105AA"/>
    <w:rsid w:val="00C11606"/>
    <w:rsid w:val="00C11D95"/>
    <w:rsid w:val="00C127D3"/>
    <w:rsid w:val="00C15549"/>
    <w:rsid w:val="00C16031"/>
    <w:rsid w:val="00C20081"/>
    <w:rsid w:val="00C20D06"/>
    <w:rsid w:val="00C23A1B"/>
    <w:rsid w:val="00C27E9E"/>
    <w:rsid w:val="00C31474"/>
    <w:rsid w:val="00C335CF"/>
    <w:rsid w:val="00C366DB"/>
    <w:rsid w:val="00C36937"/>
    <w:rsid w:val="00C37D1D"/>
    <w:rsid w:val="00C43C23"/>
    <w:rsid w:val="00C451F5"/>
    <w:rsid w:val="00C4579A"/>
    <w:rsid w:val="00C50EF2"/>
    <w:rsid w:val="00C515FE"/>
    <w:rsid w:val="00C56B9B"/>
    <w:rsid w:val="00C61B7F"/>
    <w:rsid w:val="00C61BB3"/>
    <w:rsid w:val="00C6208E"/>
    <w:rsid w:val="00C676A3"/>
    <w:rsid w:val="00C7089A"/>
    <w:rsid w:val="00C71064"/>
    <w:rsid w:val="00C77133"/>
    <w:rsid w:val="00C80B90"/>
    <w:rsid w:val="00C80E2B"/>
    <w:rsid w:val="00C840CD"/>
    <w:rsid w:val="00C86678"/>
    <w:rsid w:val="00C931D8"/>
    <w:rsid w:val="00C94E9C"/>
    <w:rsid w:val="00C9541A"/>
    <w:rsid w:val="00C96104"/>
    <w:rsid w:val="00C97680"/>
    <w:rsid w:val="00C97710"/>
    <w:rsid w:val="00CA1621"/>
    <w:rsid w:val="00CA298D"/>
    <w:rsid w:val="00CB2FA4"/>
    <w:rsid w:val="00CB3BC6"/>
    <w:rsid w:val="00CB53FB"/>
    <w:rsid w:val="00CB5ADA"/>
    <w:rsid w:val="00CB6C05"/>
    <w:rsid w:val="00CB6DF1"/>
    <w:rsid w:val="00CC2CC2"/>
    <w:rsid w:val="00CC3FF3"/>
    <w:rsid w:val="00CC5612"/>
    <w:rsid w:val="00CC5D33"/>
    <w:rsid w:val="00CC6197"/>
    <w:rsid w:val="00CD0DBB"/>
    <w:rsid w:val="00CD113A"/>
    <w:rsid w:val="00CD1B1C"/>
    <w:rsid w:val="00CD3D4C"/>
    <w:rsid w:val="00CD3F20"/>
    <w:rsid w:val="00CD4136"/>
    <w:rsid w:val="00CD4295"/>
    <w:rsid w:val="00CD4DB0"/>
    <w:rsid w:val="00CD7589"/>
    <w:rsid w:val="00CE272D"/>
    <w:rsid w:val="00CE57B4"/>
    <w:rsid w:val="00CE67F1"/>
    <w:rsid w:val="00CE68BC"/>
    <w:rsid w:val="00CF31B2"/>
    <w:rsid w:val="00CF3F78"/>
    <w:rsid w:val="00CF4457"/>
    <w:rsid w:val="00D00AAB"/>
    <w:rsid w:val="00D01E35"/>
    <w:rsid w:val="00D10A67"/>
    <w:rsid w:val="00D10ECF"/>
    <w:rsid w:val="00D124E6"/>
    <w:rsid w:val="00D13D6B"/>
    <w:rsid w:val="00D14FA8"/>
    <w:rsid w:val="00D1659B"/>
    <w:rsid w:val="00D225ED"/>
    <w:rsid w:val="00D23602"/>
    <w:rsid w:val="00D25234"/>
    <w:rsid w:val="00D25694"/>
    <w:rsid w:val="00D27274"/>
    <w:rsid w:val="00D2737D"/>
    <w:rsid w:val="00D307AE"/>
    <w:rsid w:val="00D32214"/>
    <w:rsid w:val="00D36517"/>
    <w:rsid w:val="00D37289"/>
    <w:rsid w:val="00D40457"/>
    <w:rsid w:val="00D464C3"/>
    <w:rsid w:val="00D46781"/>
    <w:rsid w:val="00D51AEC"/>
    <w:rsid w:val="00D53CA2"/>
    <w:rsid w:val="00D56A57"/>
    <w:rsid w:val="00D57612"/>
    <w:rsid w:val="00D60284"/>
    <w:rsid w:val="00D625A2"/>
    <w:rsid w:val="00D630F1"/>
    <w:rsid w:val="00D6663F"/>
    <w:rsid w:val="00D66948"/>
    <w:rsid w:val="00D71C03"/>
    <w:rsid w:val="00D7500E"/>
    <w:rsid w:val="00D8070A"/>
    <w:rsid w:val="00D80DFD"/>
    <w:rsid w:val="00D82B95"/>
    <w:rsid w:val="00D83705"/>
    <w:rsid w:val="00D90573"/>
    <w:rsid w:val="00D919E6"/>
    <w:rsid w:val="00D9420C"/>
    <w:rsid w:val="00D95D44"/>
    <w:rsid w:val="00D96960"/>
    <w:rsid w:val="00DA0BE5"/>
    <w:rsid w:val="00DA2345"/>
    <w:rsid w:val="00DA56BB"/>
    <w:rsid w:val="00DA5C20"/>
    <w:rsid w:val="00DA7225"/>
    <w:rsid w:val="00DB2A98"/>
    <w:rsid w:val="00DB4198"/>
    <w:rsid w:val="00DB62FF"/>
    <w:rsid w:val="00DB7C6E"/>
    <w:rsid w:val="00DC3145"/>
    <w:rsid w:val="00DC39CD"/>
    <w:rsid w:val="00DC5B9E"/>
    <w:rsid w:val="00DC61C9"/>
    <w:rsid w:val="00DD2067"/>
    <w:rsid w:val="00DD46BF"/>
    <w:rsid w:val="00DD4FE6"/>
    <w:rsid w:val="00DD5540"/>
    <w:rsid w:val="00DD6F81"/>
    <w:rsid w:val="00DD79D0"/>
    <w:rsid w:val="00DE1376"/>
    <w:rsid w:val="00DE34E3"/>
    <w:rsid w:val="00DE3A5A"/>
    <w:rsid w:val="00DE3B08"/>
    <w:rsid w:val="00DE52A2"/>
    <w:rsid w:val="00DE6B80"/>
    <w:rsid w:val="00DF0A2D"/>
    <w:rsid w:val="00DF1C2C"/>
    <w:rsid w:val="00DF38E8"/>
    <w:rsid w:val="00DF3F85"/>
    <w:rsid w:val="00E0063A"/>
    <w:rsid w:val="00E056EA"/>
    <w:rsid w:val="00E06814"/>
    <w:rsid w:val="00E1096B"/>
    <w:rsid w:val="00E11FDE"/>
    <w:rsid w:val="00E1210F"/>
    <w:rsid w:val="00E12C54"/>
    <w:rsid w:val="00E1534F"/>
    <w:rsid w:val="00E17352"/>
    <w:rsid w:val="00E2049F"/>
    <w:rsid w:val="00E204EE"/>
    <w:rsid w:val="00E21A62"/>
    <w:rsid w:val="00E2460E"/>
    <w:rsid w:val="00E24F79"/>
    <w:rsid w:val="00E25318"/>
    <w:rsid w:val="00E25C2E"/>
    <w:rsid w:val="00E264E5"/>
    <w:rsid w:val="00E316CB"/>
    <w:rsid w:val="00E31B2E"/>
    <w:rsid w:val="00E352C9"/>
    <w:rsid w:val="00E356B3"/>
    <w:rsid w:val="00E37E69"/>
    <w:rsid w:val="00E406EF"/>
    <w:rsid w:val="00E42A0C"/>
    <w:rsid w:val="00E4392F"/>
    <w:rsid w:val="00E44128"/>
    <w:rsid w:val="00E45F6D"/>
    <w:rsid w:val="00E46135"/>
    <w:rsid w:val="00E50BD3"/>
    <w:rsid w:val="00E50D7D"/>
    <w:rsid w:val="00E5170D"/>
    <w:rsid w:val="00E5403B"/>
    <w:rsid w:val="00E547FD"/>
    <w:rsid w:val="00E57D2E"/>
    <w:rsid w:val="00E6026E"/>
    <w:rsid w:val="00E6199D"/>
    <w:rsid w:val="00E62C7C"/>
    <w:rsid w:val="00E63114"/>
    <w:rsid w:val="00E639C5"/>
    <w:rsid w:val="00E713B9"/>
    <w:rsid w:val="00E72117"/>
    <w:rsid w:val="00E7251B"/>
    <w:rsid w:val="00E86858"/>
    <w:rsid w:val="00E86ACD"/>
    <w:rsid w:val="00E87D2D"/>
    <w:rsid w:val="00E905D2"/>
    <w:rsid w:val="00E934A5"/>
    <w:rsid w:val="00E943E6"/>
    <w:rsid w:val="00E95E10"/>
    <w:rsid w:val="00EA3346"/>
    <w:rsid w:val="00EA3BF8"/>
    <w:rsid w:val="00EA7271"/>
    <w:rsid w:val="00EA795A"/>
    <w:rsid w:val="00EB1691"/>
    <w:rsid w:val="00EB3524"/>
    <w:rsid w:val="00EB4E6E"/>
    <w:rsid w:val="00EC0F90"/>
    <w:rsid w:val="00EC4CCC"/>
    <w:rsid w:val="00EC7D6E"/>
    <w:rsid w:val="00ED099A"/>
    <w:rsid w:val="00ED1BE8"/>
    <w:rsid w:val="00ED3E58"/>
    <w:rsid w:val="00ED6CDE"/>
    <w:rsid w:val="00ED78B3"/>
    <w:rsid w:val="00ED7A09"/>
    <w:rsid w:val="00EE71B9"/>
    <w:rsid w:val="00EE77C3"/>
    <w:rsid w:val="00EF0DD8"/>
    <w:rsid w:val="00EF12B8"/>
    <w:rsid w:val="00EF52B5"/>
    <w:rsid w:val="00EF5670"/>
    <w:rsid w:val="00F039C4"/>
    <w:rsid w:val="00F05D7D"/>
    <w:rsid w:val="00F06A7F"/>
    <w:rsid w:val="00F10409"/>
    <w:rsid w:val="00F12752"/>
    <w:rsid w:val="00F13245"/>
    <w:rsid w:val="00F15459"/>
    <w:rsid w:val="00F15882"/>
    <w:rsid w:val="00F1612F"/>
    <w:rsid w:val="00F220B3"/>
    <w:rsid w:val="00F23661"/>
    <w:rsid w:val="00F2371D"/>
    <w:rsid w:val="00F25B6A"/>
    <w:rsid w:val="00F25F20"/>
    <w:rsid w:val="00F26106"/>
    <w:rsid w:val="00F30459"/>
    <w:rsid w:val="00F34D4F"/>
    <w:rsid w:val="00F40A8B"/>
    <w:rsid w:val="00F419F9"/>
    <w:rsid w:val="00F457AE"/>
    <w:rsid w:val="00F47190"/>
    <w:rsid w:val="00F534B6"/>
    <w:rsid w:val="00F62B88"/>
    <w:rsid w:val="00F6413F"/>
    <w:rsid w:val="00F80A2D"/>
    <w:rsid w:val="00F80D8B"/>
    <w:rsid w:val="00F828CF"/>
    <w:rsid w:val="00F82F4B"/>
    <w:rsid w:val="00F85B08"/>
    <w:rsid w:val="00F94D4D"/>
    <w:rsid w:val="00F95229"/>
    <w:rsid w:val="00FA2783"/>
    <w:rsid w:val="00FA3273"/>
    <w:rsid w:val="00FB1C95"/>
    <w:rsid w:val="00FB2083"/>
    <w:rsid w:val="00FB31AE"/>
    <w:rsid w:val="00FC0665"/>
    <w:rsid w:val="00FC0B47"/>
    <w:rsid w:val="00FC130A"/>
    <w:rsid w:val="00FC23C0"/>
    <w:rsid w:val="00FC5D8E"/>
    <w:rsid w:val="00FC70F9"/>
    <w:rsid w:val="00FD10F2"/>
    <w:rsid w:val="00FD5C68"/>
    <w:rsid w:val="00FE0BFC"/>
    <w:rsid w:val="00FE1699"/>
    <w:rsid w:val="00FE174C"/>
    <w:rsid w:val="00FE44DD"/>
    <w:rsid w:val="00FE737D"/>
    <w:rsid w:val="00FF0DC0"/>
    <w:rsid w:val="00FF1689"/>
    <w:rsid w:val="00FF3AA5"/>
    <w:rsid w:val="00FF3BA2"/>
    <w:rsid w:val="00FF4124"/>
    <w:rsid w:val="00FF66D7"/>
    <w:rsid w:val="00FF792C"/>
    <w:rsid w:val="00FF7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875B31-BC41-4E25-9AB7-898D39CB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61C8"/>
    <w:pPr>
      <w:spacing w:after="0" w:line="240" w:lineRule="auto"/>
    </w:pPr>
    <w:rPr>
      <w:rFonts w:ascii="Meiryo UI" w:eastAsia="Meiryo UI"/>
      <w:sz w:val="18"/>
      <w:szCs w:val="18"/>
    </w:rPr>
  </w:style>
  <w:style w:type="character" w:customStyle="1" w:styleId="a4">
    <w:name w:val="吹き出し (文字)"/>
    <w:basedOn w:val="a0"/>
    <w:link w:val="a3"/>
    <w:uiPriority w:val="99"/>
    <w:semiHidden/>
    <w:rsid w:val="006561C8"/>
    <w:rPr>
      <w:rFonts w:ascii="Meiryo UI" w:eastAsia="Meiryo UI"/>
      <w:sz w:val="18"/>
      <w:szCs w:val="18"/>
    </w:rPr>
  </w:style>
  <w:style w:type="paragraph" w:styleId="a5">
    <w:name w:val="header"/>
    <w:basedOn w:val="a"/>
    <w:link w:val="a6"/>
    <w:uiPriority w:val="99"/>
    <w:unhideWhenUsed/>
    <w:rsid w:val="00CE67F1"/>
    <w:pPr>
      <w:tabs>
        <w:tab w:val="center" w:pos="4419"/>
        <w:tab w:val="right" w:pos="8838"/>
      </w:tabs>
      <w:spacing w:after="0" w:line="240" w:lineRule="auto"/>
    </w:pPr>
  </w:style>
  <w:style w:type="character" w:customStyle="1" w:styleId="a6">
    <w:name w:val="ヘッダー (文字)"/>
    <w:basedOn w:val="a0"/>
    <w:link w:val="a5"/>
    <w:uiPriority w:val="99"/>
    <w:rsid w:val="00CE67F1"/>
  </w:style>
  <w:style w:type="paragraph" w:styleId="a7">
    <w:name w:val="footer"/>
    <w:basedOn w:val="a"/>
    <w:link w:val="a8"/>
    <w:uiPriority w:val="99"/>
    <w:unhideWhenUsed/>
    <w:rsid w:val="00CE67F1"/>
    <w:pPr>
      <w:tabs>
        <w:tab w:val="center" w:pos="4419"/>
        <w:tab w:val="right" w:pos="8838"/>
      </w:tabs>
      <w:spacing w:after="0" w:line="240" w:lineRule="auto"/>
    </w:pPr>
  </w:style>
  <w:style w:type="character" w:customStyle="1" w:styleId="a8">
    <w:name w:val="フッター (文字)"/>
    <w:basedOn w:val="a0"/>
    <w:link w:val="a7"/>
    <w:uiPriority w:val="99"/>
    <w:rsid w:val="00CE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50</Pages>
  <Words>6814</Words>
  <Characters>38844</Characters>
  <Application>Microsoft Office Word</Application>
  <DocSecurity>0</DocSecurity>
  <Lines>323</Lines>
  <Paragraphs>91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篠本滋</dc:creator>
  <cp:keywords/>
  <dc:description/>
  <cp:lastModifiedBy>篠本滋</cp:lastModifiedBy>
  <cp:revision>16</cp:revision>
  <dcterms:created xsi:type="dcterms:W3CDTF">2017-11-02T06:18:00Z</dcterms:created>
  <dcterms:modified xsi:type="dcterms:W3CDTF">2017-11-06T07:52:00Z</dcterms:modified>
</cp:coreProperties>
</file>