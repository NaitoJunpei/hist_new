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7CD" w:rsidRDefault="002A07CD" w:rsidP="002A07CD">
      <w:bookmarkStart w:id="0" w:name="_GoBack"/>
      <w:r>
        <w:t>##########</w:t>
      </w:r>
    </w:p>
    <w:p w:rsidR="006138FF" w:rsidRDefault="002A07CD" w:rsidP="002A07CD">
      <w:pPr>
        <w:rPr>
          <w:ins w:id="1" w:author="篠本滋" w:date="2017-11-02T10:57:00Z"/>
        </w:rPr>
      </w:pPr>
      <w:r>
        <w:rPr>
          <w:rFonts w:hint="eastAsia"/>
        </w:rPr>
        <w:t xml:space="preserve"># </w:t>
      </w:r>
      <w:proofErr w:type="gramStart"/>
      <w:r>
        <w:rPr>
          <w:rFonts w:hint="eastAsia"/>
        </w:rPr>
        <w:t>HMM.py</w:t>
      </w:r>
      <w:r w:rsidR="006138FF">
        <w:t xml:space="preserve"> </w:t>
      </w:r>
      <w:ins w:id="2" w:author="篠本滋" w:date="2017-11-02T10:56:00Z">
        <w:r w:rsidR="00675E0E">
          <w:t xml:space="preserve"> </w:t>
        </w:r>
      </w:ins>
      <w:ins w:id="3" w:author="篠本滋" w:date="2017-11-02T10:57:00Z">
        <w:r w:rsidR="006138FF" w:rsidRPr="006138FF">
          <w:t>returns</w:t>
        </w:r>
        <w:proofErr w:type="gramEnd"/>
        <w:r w:rsidR="006138FF" w:rsidRPr="006138FF">
          <w:t xml:space="preserve"> the firing rate selected as an alternative hidden state.</w:t>
        </w:r>
      </w:ins>
    </w:p>
    <w:p w:rsidR="002A07CD" w:rsidRDefault="006138FF" w:rsidP="002A07CD">
      <w:pPr>
        <w:rPr>
          <w:rFonts w:hint="eastAsia"/>
        </w:rPr>
      </w:pPr>
      <w:ins w:id="4" w:author="篠本滋" w:date="2017-11-02T10:57:00Z">
        <w:r>
          <w:t xml:space="preserve"># </w:t>
        </w:r>
      </w:ins>
      <w:del w:id="5" w:author="篠本滋" w:date="2017-11-02T10:58:00Z">
        <w:r w:rsidR="002A07CD" w:rsidDel="006138FF">
          <w:rPr>
            <w:rFonts w:hint="eastAsia"/>
          </w:rPr>
          <w:delText>を実行するには、</w:delText>
        </w:r>
      </w:del>
      <w:ins w:id="6" w:author="篠本滋" w:date="2017-11-02T10:58:00Z">
        <w:r>
          <w:rPr>
            <w:rFonts w:hint="eastAsia"/>
          </w:rPr>
          <w:t xml:space="preserve"> </w:t>
        </w:r>
        <w:r>
          <w:t>needs libraries</w:t>
        </w:r>
      </w:ins>
      <w:ins w:id="7" w:author="篠本滋" w:date="2017-11-02T11:04:00Z">
        <w:r>
          <w:t>:</w:t>
        </w:r>
      </w:ins>
      <w:ins w:id="8" w:author="篠本滋" w:date="2017-11-02T10:58:00Z">
        <w:r>
          <w:t xml:space="preserve"> (</w:t>
        </w:r>
      </w:ins>
      <w:proofErr w:type="spellStart"/>
      <w:r w:rsidR="002A07CD">
        <w:rPr>
          <w:rFonts w:hint="eastAsia"/>
        </w:rPr>
        <w:t>matplotlib</w:t>
      </w:r>
      <w:proofErr w:type="spellEnd"/>
      <w:ins w:id="9" w:author="篠本滋" w:date="2017-11-02T10:59:00Z">
        <w:r>
          <w:rPr>
            <w:rFonts w:hint="eastAsia"/>
          </w:rPr>
          <w:t xml:space="preserve">, </w:t>
        </w:r>
      </w:ins>
      <w:del w:id="10" w:author="篠本滋" w:date="2017-11-02T10:59:00Z">
        <w:r w:rsidR="002A07CD" w:rsidDel="006138FF">
          <w:rPr>
            <w:rFonts w:hint="eastAsia"/>
          </w:rPr>
          <w:delText>、</w:delText>
        </w:r>
      </w:del>
      <w:proofErr w:type="spellStart"/>
      <w:r w:rsidR="002A07CD">
        <w:rPr>
          <w:rFonts w:hint="eastAsia"/>
        </w:rPr>
        <w:t>numpy</w:t>
      </w:r>
      <w:proofErr w:type="spellEnd"/>
      <w:ins w:id="11" w:author="篠本滋" w:date="2017-11-02T10:59:00Z">
        <w:r>
          <w:rPr>
            <w:rFonts w:hint="eastAsia"/>
          </w:rPr>
          <w:t xml:space="preserve">, </w:t>
        </w:r>
      </w:ins>
      <w:del w:id="12" w:author="篠本滋" w:date="2017-11-02T10:59:00Z">
        <w:r w:rsidR="002A07CD" w:rsidDel="006138FF">
          <w:rPr>
            <w:rFonts w:hint="eastAsia"/>
          </w:rPr>
          <w:delText>、</w:delText>
        </w:r>
      </w:del>
      <w:r w:rsidR="002A07CD">
        <w:rPr>
          <w:rFonts w:hint="eastAsia"/>
        </w:rPr>
        <w:t>pandas</w:t>
      </w:r>
      <w:ins w:id="13" w:author="篠本滋" w:date="2017-11-02T10:59:00Z">
        <w:r>
          <w:t>).</w:t>
        </w:r>
        <w:r w:rsidDel="006138FF">
          <w:rPr>
            <w:rFonts w:hint="eastAsia"/>
          </w:rPr>
          <w:t xml:space="preserve"> </w:t>
        </w:r>
      </w:ins>
      <w:del w:id="14" w:author="篠本滋" w:date="2017-11-02T10:59:00Z">
        <w:r w:rsidR="002A07CD" w:rsidDel="006138FF">
          <w:rPr>
            <w:rFonts w:hint="eastAsia"/>
          </w:rPr>
          <w:delText>ライブラリが必要です</w:delText>
        </w:r>
      </w:del>
    </w:p>
    <w:p w:rsidR="002A07CD" w:rsidRDefault="002A07CD" w:rsidP="002A07CD"/>
    <w:p w:rsidR="002A07CD" w:rsidRDefault="002A07CD" w:rsidP="002A07CD">
      <w:pPr>
        <w:rPr>
          <w:rFonts w:hint="eastAsia"/>
        </w:rPr>
      </w:pPr>
      <w:r>
        <w:rPr>
          <w:rFonts w:hint="eastAsia"/>
        </w:rPr>
        <w:t xml:space="preserve"># </w:t>
      </w:r>
      <w:del w:id="15" w:author="篠本滋" w:date="2017-11-02T11:00:00Z">
        <w:r w:rsidDel="006138FF">
          <w:rPr>
            <w:rFonts w:hint="eastAsia"/>
          </w:rPr>
          <w:delText>使い方</w:delText>
        </w:r>
      </w:del>
      <w:ins w:id="16" w:author="篠本滋" w:date="2017-11-02T11:00:00Z">
        <w:r w:rsidR="006138FF">
          <w:rPr>
            <w:rFonts w:hint="eastAsia"/>
          </w:rPr>
          <w:t>I</w:t>
        </w:r>
        <w:r w:rsidR="006138FF">
          <w:t>nstruction</w:t>
        </w:r>
      </w:ins>
    </w:p>
    <w:p w:rsidR="002A07CD" w:rsidRDefault="002A07CD" w:rsidP="002A07CD">
      <w:pPr>
        <w:rPr>
          <w:rFonts w:hint="eastAsia"/>
        </w:rPr>
      </w:pPr>
      <w:r>
        <w:rPr>
          <w:rFonts w:hint="eastAsia"/>
        </w:rPr>
        <w:t xml:space="preserve"># </w:t>
      </w:r>
      <w:ins w:id="17" w:author="篠本滋" w:date="2017-11-02T11:00:00Z">
        <w:r w:rsidR="006138FF">
          <w:t xml:space="preserve">put </w:t>
        </w:r>
      </w:ins>
      <w:r>
        <w:rPr>
          <w:rFonts w:hint="eastAsia"/>
        </w:rPr>
        <w:t>HMM.py</w:t>
      </w:r>
      <w:del w:id="18" w:author="篠本滋" w:date="2017-11-02T11:01:00Z">
        <w:r w:rsidDel="006138FF">
          <w:rPr>
            <w:rFonts w:hint="eastAsia"/>
          </w:rPr>
          <w:delText>を、パスが通っているフォルダに置き、</w:delText>
        </w:r>
      </w:del>
      <w:ins w:id="19" w:author="篠本滋" w:date="2017-11-02T11:01:00Z">
        <w:r w:rsidR="006138FF">
          <w:rPr>
            <w:rFonts w:hint="eastAsia"/>
          </w:rPr>
          <w:t xml:space="preserve"> in a folder on a path</w:t>
        </w:r>
      </w:ins>
      <w:ins w:id="20" w:author="篠本滋" w:date="2017-11-02T11:04:00Z">
        <w:r w:rsidR="006138FF">
          <w:t>.</w:t>
        </w:r>
      </w:ins>
    </w:p>
    <w:p w:rsidR="002A07CD" w:rsidRDefault="002A07CD" w:rsidP="002A07CD">
      <w:r>
        <w:t># import HMM</w:t>
      </w:r>
    </w:p>
    <w:p w:rsidR="002A07CD" w:rsidDel="006138FF" w:rsidRDefault="002A07CD" w:rsidP="002A07CD">
      <w:pPr>
        <w:rPr>
          <w:del w:id="21" w:author="篠本滋" w:date="2017-11-02T11:03:00Z"/>
          <w:rFonts w:hint="eastAsia"/>
        </w:rPr>
      </w:pPr>
      <w:r>
        <w:rPr>
          <w:rFonts w:hint="eastAsia"/>
        </w:rPr>
        <w:t xml:space="preserve"># </w:t>
      </w:r>
      <w:proofErr w:type="gramStart"/>
      <w:ins w:id="22" w:author="篠本滋" w:date="2017-11-02T11:01:00Z">
        <w:r w:rsidR="006138FF">
          <w:rPr>
            <w:rFonts w:hint="eastAsia"/>
          </w:rPr>
          <w:t>t</w:t>
        </w:r>
        <w:r w:rsidR="006138FF">
          <w:t>hen</w:t>
        </w:r>
        <w:proofErr w:type="gramEnd"/>
        <w:r w:rsidR="006138FF">
          <w:t xml:space="preserve"> you may obtain </w:t>
        </w:r>
      </w:ins>
      <w:del w:id="23" w:author="篠本滋" w:date="2017-11-02T11:01:00Z">
        <w:r w:rsidDel="006138FF">
          <w:rPr>
            <w:rFonts w:hint="eastAsia"/>
          </w:rPr>
          <w:delText>をすると、ファイル内の関数が、</w:delText>
        </w:r>
      </w:del>
      <w:r>
        <w:rPr>
          <w:rFonts w:hint="eastAsia"/>
        </w:rPr>
        <w:t>HMM.(</w:t>
      </w:r>
      <w:del w:id="24" w:author="篠本滋" w:date="2017-11-02T11:01:00Z">
        <w:r w:rsidDel="006138FF">
          <w:rPr>
            <w:rFonts w:hint="eastAsia"/>
          </w:rPr>
          <w:delText>関数名</w:delText>
        </w:r>
      </w:del>
      <w:r>
        <w:rPr>
          <w:rFonts w:hint="eastAsia"/>
        </w:rPr>
        <w:t>)</w:t>
      </w:r>
      <w:del w:id="25" w:author="篠本滋" w:date="2017-11-02T11:02:00Z">
        <w:r w:rsidDel="006138FF">
          <w:rPr>
            <w:rFonts w:hint="eastAsia"/>
          </w:rPr>
          <w:delText>の形で実行可能になります。</w:delText>
        </w:r>
      </w:del>
      <w:ins w:id="26" w:author="篠本滋" w:date="2017-11-02T11:02:00Z">
        <w:r w:rsidR="006138FF">
          <w:rPr>
            <w:rFonts w:hint="eastAsia"/>
          </w:rPr>
          <w:t>.</w:t>
        </w:r>
      </w:ins>
    </w:p>
    <w:p w:rsidR="002A07CD" w:rsidRDefault="002A07CD" w:rsidP="002A07CD"/>
    <w:p w:rsidR="002A07CD" w:rsidRDefault="002A07CD" w:rsidP="002A07CD">
      <w:pPr>
        <w:rPr>
          <w:rFonts w:hint="eastAsia"/>
        </w:rPr>
      </w:pPr>
      <w:r>
        <w:rPr>
          <w:rFonts w:hint="eastAsia"/>
        </w:rPr>
        <w:t xml:space="preserve"># </w:t>
      </w:r>
      <w:del w:id="27" w:author="篠本滋" w:date="2017-11-02T11:02:00Z">
        <w:r w:rsidDel="006138FF">
          <w:rPr>
            <w:rFonts w:hint="eastAsia"/>
          </w:rPr>
          <w:delText>ユーザーが使用するのは</w:delText>
        </w:r>
      </w:del>
      <w:proofErr w:type="gramStart"/>
      <w:ins w:id="28" w:author="篠本滋" w:date="2017-11-02T11:02:00Z">
        <w:r w:rsidR="006138FF">
          <w:rPr>
            <w:rFonts w:hint="eastAsia"/>
          </w:rPr>
          <w:t>y</w:t>
        </w:r>
        <w:r w:rsidR="006138FF">
          <w:t>ou</w:t>
        </w:r>
        <w:proofErr w:type="gramEnd"/>
        <w:r w:rsidR="006138FF">
          <w:t xml:space="preserve"> need only </w:t>
        </w:r>
      </w:ins>
      <w:r>
        <w:rPr>
          <w:rFonts w:hint="eastAsia"/>
        </w:rPr>
        <w:t>HMM</w:t>
      </w:r>
      <w:ins w:id="29" w:author="篠本滋" w:date="2017-11-02T11:03:00Z">
        <w:r w:rsidR="006138FF">
          <w:t xml:space="preserve"> </w:t>
        </w:r>
      </w:ins>
      <w:del w:id="30" w:author="篠本滋" w:date="2017-11-02T11:02:00Z">
        <w:r w:rsidDel="006138FF">
          <w:rPr>
            <w:rFonts w:hint="eastAsia"/>
          </w:rPr>
          <w:delText>関数のみで十分です。</w:delText>
        </w:r>
      </w:del>
      <w:ins w:id="31" w:author="篠本滋" w:date="2017-11-02T11:02:00Z">
        <w:r w:rsidR="006138FF">
          <w:rPr>
            <w:rFonts w:hint="eastAsia"/>
          </w:rPr>
          <w:t>f</w:t>
        </w:r>
        <w:r w:rsidR="006138FF">
          <w:t>unction.</w:t>
        </w:r>
      </w:ins>
    </w:p>
    <w:p w:rsidR="002A07CD" w:rsidRDefault="002A07CD" w:rsidP="002A07CD">
      <w:pPr>
        <w:rPr>
          <w:rFonts w:hint="eastAsia"/>
        </w:rPr>
      </w:pPr>
      <w:r>
        <w:rPr>
          <w:rFonts w:hint="eastAsia"/>
        </w:rPr>
        <w:t xml:space="preserve"># </w:t>
      </w:r>
      <w:ins w:id="32" w:author="篠本滋" w:date="2017-11-02T11:03:00Z">
        <w:r w:rsidR="006138FF">
          <w:t xml:space="preserve">the function </w:t>
        </w:r>
      </w:ins>
      <w:r>
        <w:rPr>
          <w:rFonts w:hint="eastAsia"/>
        </w:rPr>
        <w:t>HMM</w:t>
      </w:r>
      <w:ins w:id="33" w:author="篠本滋" w:date="2017-11-02T11:03:00Z">
        <w:r w:rsidR="006138FF" w:rsidRPr="006138FF">
          <w:t xml:space="preserve"> </w:t>
        </w:r>
        <w:r w:rsidR="006138FF">
          <w:t>take a spike train as an argument</w:t>
        </w:r>
        <w:r w:rsidR="006138FF">
          <w:rPr>
            <w:rFonts w:hint="eastAsia"/>
          </w:rPr>
          <w:t>.</w:t>
        </w:r>
      </w:ins>
      <w:del w:id="34" w:author="篠本滋" w:date="2017-11-02T11:03:00Z">
        <w:r w:rsidDel="006138FF">
          <w:rPr>
            <w:rFonts w:hint="eastAsia"/>
          </w:rPr>
          <w:delText>関数は、</w:delText>
        </w:r>
        <w:r w:rsidDel="006138FF">
          <w:rPr>
            <w:rFonts w:hint="eastAsia"/>
          </w:rPr>
          <w:delText>spike</w:delText>
        </w:r>
        <w:r w:rsidDel="006138FF">
          <w:rPr>
            <w:rFonts w:hint="eastAsia"/>
          </w:rPr>
          <w:delText>列を引数に取ります。</w:delText>
        </w:r>
      </w:del>
    </w:p>
    <w:p w:rsidR="002A07CD" w:rsidRDefault="002A07CD" w:rsidP="002A07CD">
      <w:pPr>
        <w:rPr>
          <w:rFonts w:hint="eastAsia"/>
        </w:rPr>
      </w:pPr>
      <w:r>
        <w:rPr>
          <w:rFonts w:hint="eastAsia"/>
        </w:rPr>
        <w:t xml:space="preserve"># </w:t>
      </w:r>
      <w:proofErr w:type="gramStart"/>
      <w:ins w:id="35" w:author="篠本滋" w:date="2017-11-02T11:04:00Z">
        <w:r w:rsidR="006138FF">
          <w:rPr>
            <w:rFonts w:hint="eastAsia"/>
          </w:rPr>
          <w:t>spike</w:t>
        </w:r>
        <w:proofErr w:type="gramEnd"/>
        <w:r w:rsidR="006138FF">
          <w:t xml:space="preserve"> </w:t>
        </w:r>
        <w:r w:rsidR="006138FF">
          <w:rPr>
            <w:rFonts w:hint="eastAsia"/>
          </w:rPr>
          <w:t>t</w:t>
        </w:r>
        <w:r w:rsidR="006138FF">
          <w:t xml:space="preserve">rain could be given by </w:t>
        </w:r>
        <w:r w:rsidR="006138FF">
          <w:rPr>
            <w:rFonts w:hint="eastAsia"/>
          </w:rPr>
          <w:t xml:space="preserve">list or </w:t>
        </w:r>
        <w:proofErr w:type="spellStart"/>
        <w:r w:rsidR="006138FF">
          <w:rPr>
            <w:rFonts w:hint="eastAsia"/>
          </w:rPr>
          <w:t>numpy.array</w:t>
        </w:r>
        <w:proofErr w:type="spellEnd"/>
        <w:r w:rsidR="006138FF">
          <w:t>.</w:t>
        </w:r>
      </w:ins>
      <w:del w:id="36" w:author="篠本滋" w:date="2017-11-02T11:04:00Z">
        <w:r w:rsidDel="006138FF">
          <w:rPr>
            <w:rFonts w:hint="eastAsia"/>
          </w:rPr>
          <w:delText>spike</w:delText>
        </w:r>
        <w:r w:rsidDel="006138FF">
          <w:rPr>
            <w:rFonts w:hint="eastAsia"/>
          </w:rPr>
          <w:delText>列の形式は、</w:delText>
        </w:r>
        <w:r w:rsidDel="006138FF">
          <w:rPr>
            <w:rFonts w:hint="eastAsia"/>
          </w:rPr>
          <w:delText>list</w:delText>
        </w:r>
        <w:r w:rsidDel="006138FF">
          <w:rPr>
            <w:rFonts w:hint="eastAsia"/>
          </w:rPr>
          <w:delText>、</w:delText>
        </w:r>
        <w:r w:rsidDel="006138FF">
          <w:rPr>
            <w:rFonts w:hint="eastAsia"/>
          </w:rPr>
          <w:delText>numpy.array</w:delText>
        </w:r>
        <w:r w:rsidDel="006138FF">
          <w:rPr>
            <w:rFonts w:hint="eastAsia"/>
          </w:rPr>
          <w:delText>などが利用可能です。</w:delText>
        </w:r>
      </w:del>
    </w:p>
    <w:p w:rsidR="002A07CD" w:rsidRDefault="002A07CD" w:rsidP="002A07CD">
      <w:pPr>
        <w:rPr>
          <w:rFonts w:hint="eastAsia"/>
        </w:rPr>
      </w:pPr>
      <w:r>
        <w:rPr>
          <w:rFonts w:hint="eastAsia"/>
        </w:rPr>
        <w:t>#</w:t>
      </w:r>
      <w:ins w:id="37" w:author="篠本滋" w:date="2017-11-02T11:05:00Z">
        <w:r w:rsidR="006138FF">
          <w:t xml:space="preserve"> </w:t>
        </w:r>
      </w:ins>
      <w:del w:id="38" w:author="篠本滋" w:date="2017-11-02T11:05:00Z">
        <w:r w:rsidDel="006138FF">
          <w:rPr>
            <w:rFonts w:hint="eastAsia"/>
          </w:rPr>
          <w:delText xml:space="preserve"> </w:delText>
        </w:r>
        <w:r w:rsidDel="006138FF">
          <w:rPr>
            <w:rFonts w:hint="eastAsia"/>
          </w:rPr>
          <w:delText>隠れマルコフモデルを使ってパラメータを推測し</w:delText>
        </w:r>
      </w:del>
      <w:proofErr w:type="gramStart"/>
      <w:ins w:id="39" w:author="篠本滋" w:date="2017-11-02T11:05:00Z">
        <w:r w:rsidR="006138FF">
          <w:rPr>
            <w:rFonts w:hint="eastAsia"/>
          </w:rPr>
          <w:t>p</w:t>
        </w:r>
        <w:r w:rsidR="006138FF">
          <w:t>arameters</w:t>
        </w:r>
        <w:proofErr w:type="gramEnd"/>
        <w:r w:rsidR="006138FF">
          <w:t xml:space="preserve"> are determined by the HMM and  </w:t>
        </w:r>
      </w:ins>
      <w:ins w:id="40" w:author="篠本滋" w:date="2017-11-02T11:06:00Z">
        <w:r w:rsidR="006138FF">
          <w:t>a figure is drawn.</w:t>
        </w:r>
      </w:ins>
      <w:del w:id="41" w:author="篠本滋" w:date="2017-11-02T11:06:00Z">
        <w:r w:rsidDel="006138FF">
          <w:rPr>
            <w:rFonts w:hint="eastAsia"/>
          </w:rPr>
          <w:delText>、グラフを描画します。</w:delText>
        </w:r>
      </w:del>
    </w:p>
    <w:p w:rsidR="00207E4D" w:rsidRDefault="002A07CD" w:rsidP="00207E4D">
      <w:pPr>
        <w:rPr>
          <w:ins w:id="42" w:author="篠本滋" w:date="2017-11-02T11:07:00Z"/>
        </w:rPr>
      </w:pPr>
      <w:r>
        <w:rPr>
          <w:rFonts w:hint="eastAsia"/>
        </w:rPr>
        <w:t xml:space="preserve"># </w:t>
      </w:r>
      <w:proofErr w:type="gramStart"/>
      <w:ins w:id="43" w:author="篠本滋" w:date="2017-11-02T11:07:00Z">
        <w:r w:rsidR="00207E4D">
          <w:t>reference</w:t>
        </w:r>
      </w:ins>
      <w:ins w:id="44" w:author="篠本滋" w:date="2017-11-02T11:08:00Z">
        <w:r w:rsidR="00207E4D">
          <w:t>s</w:t>
        </w:r>
      </w:ins>
      <w:proofErr w:type="gramEnd"/>
      <w:ins w:id="45" w:author="篠本滋" w:date="2017-11-02T11:07:00Z">
        <w:r w:rsidR="00207E4D">
          <w:t>:</w:t>
        </w:r>
      </w:ins>
    </w:p>
    <w:p w:rsidR="00207E4D" w:rsidRDefault="00207E4D" w:rsidP="00207E4D">
      <w:pPr>
        <w:rPr>
          <w:ins w:id="46" w:author="篠本滋" w:date="2017-11-02T11:07:00Z"/>
        </w:rPr>
      </w:pPr>
      <w:ins w:id="47" w:author="篠本滋" w:date="2017-11-02T11:07:00Z">
        <w:r>
          <w:t>#</w:t>
        </w:r>
        <w:r>
          <w:t xml:space="preserve"> Mochizuki and </w:t>
        </w:r>
        <w:proofErr w:type="spellStart"/>
        <w:r>
          <w:t>Shinomoto</w:t>
        </w:r>
        <w:proofErr w:type="spellEnd"/>
        <w:r>
          <w:t>, Analog and digital codes in the brain</w:t>
        </w:r>
      </w:ins>
    </w:p>
    <w:p w:rsidR="00207E4D" w:rsidRDefault="00207E4D" w:rsidP="00207E4D">
      <w:pPr>
        <w:rPr>
          <w:ins w:id="48" w:author="篠本滋" w:date="2017-11-02T11:07:00Z"/>
        </w:rPr>
      </w:pPr>
      <w:ins w:id="49" w:author="篠本滋" w:date="2017-11-02T11:07:00Z">
        <w:r>
          <w:t>#</w:t>
        </w:r>
        <w:r>
          <w:t xml:space="preserve"> https://arxiv.org/abs/1311.4035</w:t>
        </w:r>
      </w:ins>
    </w:p>
    <w:p w:rsidR="00207E4D" w:rsidRDefault="00207E4D" w:rsidP="00207E4D">
      <w:pPr>
        <w:rPr>
          <w:ins w:id="50" w:author="篠本滋" w:date="2017-11-02T11:08:00Z"/>
        </w:rPr>
      </w:pPr>
      <w:ins w:id="51" w:author="篠本滋" w:date="2017-11-02T11:08:00Z">
        <w:r>
          <w:t># Contact:</w:t>
        </w:r>
      </w:ins>
    </w:p>
    <w:p w:rsidR="00207E4D" w:rsidRDefault="00207E4D" w:rsidP="00207E4D">
      <w:pPr>
        <w:rPr>
          <w:ins w:id="52" w:author="篠本滋" w:date="2017-11-02T11:08:00Z"/>
        </w:rPr>
      </w:pPr>
      <w:ins w:id="53" w:author="篠本滋" w:date="2017-11-02T11:08:00Z">
        <w:r>
          <w:t xml:space="preserve"># Shigeru </w:t>
        </w:r>
        <w:proofErr w:type="spellStart"/>
        <w:r>
          <w:t>Shinomoto</w:t>
        </w:r>
        <w:proofErr w:type="spellEnd"/>
        <w:r>
          <w:t>: shinomoto@scphys.kyoto-u.ac.jp</w:t>
        </w:r>
      </w:ins>
    </w:p>
    <w:p w:rsidR="002A07CD" w:rsidDel="006138FF" w:rsidRDefault="002A07CD" w:rsidP="002A07CD">
      <w:pPr>
        <w:rPr>
          <w:del w:id="54" w:author="篠本滋" w:date="2017-11-02T11:06:00Z"/>
          <w:rFonts w:hint="eastAsia"/>
        </w:rPr>
      </w:pPr>
      <w:del w:id="55" w:author="篠本滋" w:date="2017-11-02T11:06:00Z">
        <w:r w:rsidDel="006138FF">
          <w:rPr>
            <w:rFonts w:hint="eastAsia"/>
          </w:rPr>
          <w:delText>値を返しません。</w:delText>
        </w:r>
      </w:del>
    </w:p>
    <w:p w:rsidR="002A07CD" w:rsidRDefault="002A07CD" w:rsidP="002A07CD">
      <w:r>
        <w:t>##########</w:t>
      </w:r>
    </w:p>
    <w:p w:rsidR="002A07CD" w:rsidRDefault="002A07CD" w:rsidP="002A07CD"/>
    <w:p w:rsidR="002A07CD" w:rsidRDefault="002A07CD" w:rsidP="002A07CD">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A07CD" w:rsidRDefault="002A07CD" w:rsidP="002A07CD">
      <w:proofErr w:type="gramStart"/>
      <w:r>
        <w:t>import</w:t>
      </w:r>
      <w:proofErr w:type="gramEnd"/>
      <w:r>
        <w:t xml:space="preserve"> pandas as </w:t>
      </w:r>
      <w:proofErr w:type="spellStart"/>
      <w:r>
        <w:t>pd</w:t>
      </w:r>
      <w:proofErr w:type="spellEnd"/>
    </w:p>
    <w:p w:rsidR="002A07CD" w:rsidRDefault="002A07CD" w:rsidP="002A07CD">
      <w:proofErr w:type="gramStart"/>
      <w:r>
        <w:t>import</w:t>
      </w:r>
      <w:proofErr w:type="gramEnd"/>
      <w:r>
        <w:t xml:space="preserve"> </w:t>
      </w:r>
      <w:proofErr w:type="spellStart"/>
      <w:r>
        <w:t>numpy</w:t>
      </w:r>
      <w:proofErr w:type="spellEnd"/>
      <w:r>
        <w:t xml:space="preserve"> as np</w:t>
      </w:r>
    </w:p>
    <w:p w:rsidR="002A07CD" w:rsidRDefault="002A07CD" w:rsidP="002A07CD">
      <w:proofErr w:type="gramStart"/>
      <w:r>
        <w:t>import</w:t>
      </w:r>
      <w:proofErr w:type="gramEnd"/>
      <w:r>
        <w:t xml:space="preserve"> math</w:t>
      </w:r>
    </w:p>
    <w:p w:rsidR="002A07CD" w:rsidRDefault="002A07CD" w:rsidP="002A07CD"/>
    <w:p w:rsidR="002A07CD" w:rsidRDefault="002A07CD" w:rsidP="002A07CD">
      <w:proofErr w:type="spellStart"/>
      <w:proofErr w:type="gramStart"/>
      <w:r>
        <w:t>def</w:t>
      </w:r>
      <w:proofErr w:type="spellEnd"/>
      <w:proofErr w:type="gramEnd"/>
      <w:r>
        <w:t xml:space="preserve"> HMM(</w:t>
      </w:r>
      <w:proofErr w:type="spellStart"/>
      <w:r>
        <w:t>spike_times</w:t>
      </w:r>
      <w:proofErr w:type="spellEnd"/>
      <w:r>
        <w:t>) :</w:t>
      </w:r>
    </w:p>
    <w:p w:rsidR="002A07CD" w:rsidRDefault="002A07CD" w:rsidP="002A07CD">
      <w:r>
        <w:t xml:space="preserve">    </w:t>
      </w:r>
      <w:proofErr w:type="spellStart"/>
      <w:r>
        <w:t>spike_times</w:t>
      </w:r>
      <w:proofErr w:type="spellEnd"/>
      <w:r>
        <w:t xml:space="preserve"> = </w:t>
      </w:r>
      <w:proofErr w:type="spellStart"/>
      <w:proofErr w:type="gramStart"/>
      <w:r>
        <w:t>np.array</w:t>
      </w:r>
      <w:proofErr w:type="spellEnd"/>
      <w:r>
        <w:t>(</w:t>
      </w:r>
      <w:proofErr w:type="gramEnd"/>
      <w:r>
        <w:t>list(</w:t>
      </w:r>
      <w:proofErr w:type="spellStart"/>
      <w:r>
        <w:t>spike_times</w:t>
      </w:r>
      <w:proofErr w:type="spellEnd"/>
      <w:r>
        <w:t>))</w:t>
      </w:r>
    </w:p>
    <w:p w:rsidR="002A07CD" w:rsidRDefault="002A07CD" w:rsidP="002A07CD">
      <w:r>
        <w:t xml:space="preserve">    </w:t>
      </w:r>
      <w:proofErr w:type="spellStart"/>
      <w:r>
        <w:t>max_value</w:t>
      </w:r>
      <w:proofErr w:type="spellEnd"/>
      <w:r>
        <w:t xml:space="preserve">   = </w:t>
      </w:r>
      <w:proofErr w:type="gramStart"/>
      <w:r>
        <w:t>max(</w:t>
      </w:r>
      <w:proofErr w:type="spellStart"/>
      <w:proofErr w:type="gramEnd"/>
      <w:r>
        <w:t>spike_times</w:t>
      </w:r>
      <w:proofErr w:type="spellEnd"/>
      <w:r>
        <w:t>)</w:t>
      </w:r>
    </w:p>
    <w:p w:rsidR="002A07CD" w:rsidRDefault="002A07CD" w:rsidP="002A07CD">
      <w:r>
        <w:lastRenderedPageBreak/>
        <w:t xml:space="preserve">    </w:t>
      </w:r>
      <w:proofErr w:type="spellStart"/>
      <w:r>
        <w:t>min_value</w:t>
      </w:r>
      <w:proofErr w:type="spellEnd"/>
      <w:r>
        <w:t xml:space="preserve">   = </w:t>
      </w:r>
      <w:proofErr w:type="gramStart"/>
      <w:r>
        <w:t>min(</w:t>
      </w:r>
      <w:proofErr w:type="spellStart"/>
      <w:proofErr w:type="gramEnd"/>
      <w:r>
        <w:t>spike_times</w:t>
      </w:r>
      <w:proofErr w:type="spellEnd"/>
      <w:r>
        <w:t>)</w:t>
      </w:r>
    </w:p>
    <w:p w:rsidR="002A07CD" w:rsidRDefault="002A07CD" w:rsidP="002A07CD">
      <w:r>
        <w:t xml:space="preserve">    </w:t>
      </w:r>
      <w:proofErr w:type="gramStart"/>
      <w:r>
        <w:t>onset</w:t>
      </w:r>
      <w:proofErr w:type="gramEnd"/>
      <w:r>
        <w:t xml:space="preserve">       = </w:t>
      </w:r>
      <w:proofErr w:type="spellStart"/>
      <w:r>
        <w:t>min_value</w:t>
      </w:r>
      <w:proofErr w:type="spellEnd"/>
      <w:r>
        <w:t xml:space="preserve"> - 0.001 * (</w:t>
      </w:r>
      <w:proofErr w:type="spellStart"/>
      <w:r>
        <w:t>max_value</w:t>
      </w:r>
      <w:proofErr w:type="spellEnd"/>
      <w:r>
        <w:t xml:space="preserve"> - </w:t>
      </w:r>
      <w:proofErr w:type="spellStart"/>
      <w:r>
        <w:t>min_value</w:t>
      </w:r>
      <w:proofErr w:type="spellEnd"/>
      <w:r>
        <w:t>)</w:t>
      </w:r>
    </w:p>
    <w:p w:rsidR="002A07CD" w:rsidRDefault="002A07CD" w:rsidP="002A07CD">
      <w:r>
        <w:t xml:space="preserve">    </w:t>
      </w:r>
      <w:proofErr w:type="gramStart"/>
      <w:r>
        <w:t>offset</w:t>
      </w:r>
      <w:proofErr w:type="gramEnd"/>
      <w:r>
        <w:t xml:space="preserve">      = </w:t>
      </w:r>
      <w:proofErr w:type="spellStart"/>
      <w:r>
        <w:t>max_value</w:t>
      </w:r>
      <w:proofErr w:type="spellEnd"/>
      <w:r>
        <w:t xml:space="preserve"> + 0.001 * (</w:t>
      </w:r>
      <w:proofErr w:type="spellStart"/>
      <w:r>
        <w:t>max_value</w:t>
      </w:r>
      <w:proofErr w:type="spellEnd"/>
      <w:r>
        <w:t xml:space="preserve"> - </w:t>
      </w:r>
      <w:proofErr w:type="spellStart"/>
      <w:r>
        <w:t>min_value</w:t>
      </w:r>
      <w:proofErr w:type="spellEnd"/>
      <w:r>
        <w:t>)</w:t>
      </w:r>
    </w:p>
    <w:p w:rsidR="002A07CD" w:rsidRDefault="002A07CD" w:rsidP="002A07CD">
      <w:r>
        <w:t xml:space="preserve">    </w:t>
      </w:r>
      <w:proofErr w:type="spellStart"/>
      <w:r>
        <w:t>bin_width</w:t>
      </w:r>
      <w:proofErr w:type="spellEnd"/>
      <w:r>
        <w:t xml:space="preserve">   = (offset - onset) / </w:t>
      </w:r>
      <w:proofErr w:type="spellStart"/>
      <w:proofErr w:type="gramStart"/>
      <w:r>
        <w:t>len</w:t>
      </w:r>
      <w:proofErr w:type="spellEnd"/>
      <w:r>
        <w:t>(</w:t>
      </w:r>
      <w:proofErr w:type="spellStart"/>
      <w:proofErr w:type="gramEnd"/>
      <w:r>
        <w:t>spike_times</w:t>
      </w:r>
      <w:proofErr w:type="spellEnd"/>
      <w:r>
        <w:t>) * 5</w:t>
      </w:r>
    </w:p>
    <w:p w:rsidR="002A07CD" w:rsidRDefault="002A07CD" w:rsidP="002A07CD"/>
    <w:p w:rsidR="002A07CD" w:rsidRDefault="002A07CD" w:rsidP="002A07CD">
      <w:r>
        <w:t xml:space="preserve">    </w:t>
      </w:r>
      <w:proofErr w:type="spellStart"/>
      <w:r>
        <w:t>rate_hmm</w:t>
      </w:r>
      <w:proofErr w:type="spellEnd"/>
      <w:r>
        <w:t xml:space="preserve"> = </w:t>
      </w:r>
      <w:proofErr w:type="spellStart"/>
      <w:r>
        <w:t>get_hmm_</w:t>
      </w:r>
      <w:proofErr w:type="gramStart"/>
      <w:r>
        <w:t>ratefunc</w:t>
      </w:r>
      <w:proofErr w:type="spellEnd"/>
      <w:r>
        <w:t>(</w:t>
      </w:r>
      <w:proofErr w:type="spellStart"/>
      <w:proofErr w:type="gramEnd"/>
      <w:r>
        <w:t>spike_times</w:t>
      </w:r>
      <w:proofErr w:type="spellEnd"/>
      <w:r>
        <w:t xml:space="preserve">, </w:t>
      </w:r>
      <w:proofErr w:type="spellStart"/>
      <w:r>
        <w:t>bin_width</w:t>
      </w:r>
      <w:proofErr w:type="spellEnd"/>
      <w:r>
        <w:t xml:space="preserve">, </w:t>
      </w:r>
      <w:proofErr w:type="spellStart"/>
      <w:r>
        <w:t>max_value</w:t>
      </w:r>
      <w:proofErr w:type="spellEnd"/>
      <w:r>
        <w:t xml:space="preserve">, </w:t>
      </w:r>
      <w:proofErr w:type="spellStart"/>
      <w:r>
        <w:t>min_value</w:t>
      </w:r>
      <w:proofErr w:type="spellEnd"/>
      <w:r>
        <w:t>)</w:t>
      </w:r>
    </w:p>
    <w:p w:rsidR="002A07CD" w:rsidRDefault="002A07CD" w:rsidP="002A07CD"/>
    <w:p w:rsidR="002A07CD" w:rsidRDefault="002A07CD" w:rsidP="002A07CD">
      <w:r>
        <w:t xml:space="preserve">    </w:t>
      </w:r>
      <w:proofErr w:type="spellStart"/>
      <w:proofErr w:type="gramStart"/>
      <w:r>
        <w:t>drawHMM</w:t>
      </w:r>
      <w:proofErr w:type="spellEnd"/>
      <w:r>
        <w:t>(</w:t>
      </w:r>
      <w:proofErr w:type="spellStart"/>
      <w:proofErr w:type="gramEnd"/>
      <w:r>
        <w:t>spike_times</w:t>
      </w:r>
      <w:proofErr w:type="spellEnd"/>
      <w:r>
        <w:t xml:space="preserve">, </w:t>
      </w:r>
      <w:proofErr w:type="spellStart"/>
      <w:r>
        <w:t>rate_hmm</w:t>
      </w:r>
      <w:proofErr w:type="spellEnd"/>
      <w:r>
        <w:t>)</w:t>
      </w:r>
    </w:p>
    <w:p w:rsidR="002A07CD" w:rsidRDefault="002A07CD" w:rsidP="002A07CD"/>
    <w:p w:rsidR="002A07CD" w:rsidRDefault="002A07CD" w:rsidP="002A07CD">
      <w:r>
        <w:t xml:space="preserve">    </w:t>
      </w:r>
      <w:proofErr w:type="gramStart"/>
      <w:r>
        <w:t>return</w:t>
      </w:r>
      <w:proofErr w:type="gramEnd"/>
      <w:r>
        <w:t xml:space="preserve"> </w:t>
      </w:r>
      <w:proofErr w:type="spellStart"/>
      <w:r>
        <w:t>rate_hmm</w:t>
      </w:r>
      <w:proofErr w:type="spellEnd"/>
    </w:p>
    <w:p w:rsidR="002A07CD" w:rsidRDefault="002A07CD" w:rsidP="002A07CD"/>
    <w:p w:rsidR="002A07CD" w:rsidRDefault="002A07CD" w:rsidP="002A07CD">
      <w:r>
        <w:t>####</w:t>
      </w:r>
    </w:p>
    <w:p w:rsidR="00207E4D" w:rsidRDefault="00207E4D" w:rsidP="00207E4D">
      <w:pPr>
        <w:rPr>
          <w:ins w:id="56" w:author="篠本滋" w:date="2017-11-02T11:10:00Z"/>
        </w:rPr>
      </w:pPr>
      <w:ins w:id="57" w:author="篠本滋" w:date="2017-11-02T11:10:00Z">
        <w:r>
          <w:rPr>
            <w:rFonts w:hint="eastAsia"/>
          </w:rPr>
          <w:t xml:space="preserve"># </w:t>
        </w:r>
        <w:r>
          <w:t>draws the rate of event occurrence.</w:t>
        </w:r>
      </w:ins>
    </w:p>
    <w:p w:rsidR="00207E4D" w:rsidRDefault="00207E4D" w:rsidP="00207E4D">
      <w:pPr>
        <w:rPr>
          <w:ins w:id="58" w:author="篠本滋" w:date="2017-11-02T11:10:00Z"/>
        </w:rPr>
      </w:pPr>
      <w:ins w:id="59" w:author="篠本滋" w:date="2017-11-02T11:10:00Z">
        <w:r>
          <w:rPr>
            <w:rFonts w:hint="eastAsia"/>
          </w:rPr>
          <w:t xml:space="preserve"># </w:t>
        </w:r>
        <w:proofErr w:type="gramStart"/>
        <w:r>
          <w:rPr>
            <w:rFonts w:hint="eastAsia"/>
          </w:rPr>
          <w:t>a</w:t>
        </w:r>
        <w:r>
          <w:t>rguments</w:t>
        </w:r>
        <w:proofErr w:type="gramEnd"/>
        <w:r>
          <w:t>:</w:t>
        </w:r>
      </w:ins>
    </w:p>
    <w:p w:rsidR="00207E4D" w:rsidRDefault="00207E4D" w:rsidP="00207E4D">
      <w:pPr>
        <w:rPr>
          <w:ins w:id="60" w:author="篠本滋" w:date="2017-11-02T11:10:00Z"/>
        </w:rPr>
      </w:pPr>
      <w:ins w:id="61" w:author="篠本滋" w:date="2017-11-02T11:10:00Z">
        <w:r>
          <w:rPr>
            <w:rFonts w:hint="eastAsia"/>
          </w:rPr>
          <w:t xml:space="preserve"># </w:t>
        </w:r>
        <w:proofErr w:type="spellStart"/>
        <w:r>
          <w:rPr>
            <w:rFonts w:hint="eastAsia"/>
          </w:rPr>
          <w:t>spike_times</w:t>
        </w:r>
        <w:proofErr w:type="spellEnd"/>
        <w:r>
          <w:rPr>
            <w:rFonts w:hint="eastAsia"/>
          </w:rPr>
          <w:t xml:space="preserve">: </w:t>
        </w:r>
        <w:r>
          <w:t>spike train</w:t>
        </w:r>
      </w:ins>
    </w:p>
    <w:p w:rsidR="002A07CD" w:rsidDel="00207E4D" w:rsidRDefault="002A07CD" w:rsidP="00207E4D">
      <w:pPr>
        <w:rPr>
          <w:del w:id="62" w:author="篠本滋" w:date="2017-11-02T11:10:00Z"/>
          <w:rFonts w:hint="eastAsia"/>
        </w:rPr>
      </w:pPr>
      <w:del w:id="63" w:author="篠本滋" w:date="2017-11-02T11:10:00Z">
        <w:r w:rsidDel="00207E4D">
          <w:rPr>
            <w:rFonts w:hint="eastAsia"/>
          </w:rPr>
          <w:delText xml:space="preserve"># </w:delText>
        </w:r>
        <w:r w:rsidDel="00207E4D">
          <w:rPr>
            <w:rFonts w:hint="eastAsia"/>
          </w:rPr>
          <w:delText>隠れマルコフモデルで推定した値の描画を行います。</w:delText>
        </w:r>
      </w:del>
    </w:p>
    <w:p w:rsidR="002A07CD" w:rsidDel="00207E4D" w:rsidRDefault="002A07CD" w:rsidP="002A07CD">
      <w:pPr>
        <w:rPr>
          <w:del w:id="64" w:author="篠本滋" w:date="2017-11-02T11:10:00Z"/>
        </w:rPr>
      </w:pPr>
    </w:p>
    <w:p w:rsidR="002A07CD" w:rsidDel="00207E4D" w:rsidRDefault="002A07CD" w:rsidP="002A07CD">
      <w:pPr>
        <w:rPr>
          <w:del w:id="65" w:author="篠本滋" w:date="2017-11-02T11:10:00Z"/>
          <w:rFonts w:hint="eastAsia"/>
        </w:rPr>
      </w:pPr>
      <w:del w:id="66" w:author="篠本滋" w:date="2017-11-02T11:10:00Z">
        <w:r w:rsidDel="00207E4D">
          <w:rPr>
            <w:rFonts w:hint="eastAsia"/>
          </w:rPr>
          <w:delText xml:space="preserve"># </w:delText>
        </w:r>
        <w:r w:rsidDel="00207E4D">
          <w:rPr>
            <w:rFonts w:hint="eastAsia"/>
          </w:rPr>
          <w:delText>引数</w:delText>
        </w:r>
      </w:del>
    </w:p>
    <w:p w:rsidR="002A07CD" w:rsidDel="00207E4D" w:rsidRDefault="002A07CD" w:rsidP="002A07CD">
      <w:pPr>
        <w:rPr>
          <w:del w:id="67" w:author="篠本滋" w:date="2017-11-02T11:11:00Z"/>
          <w:rFonts w:hint="eastAsia"/>
        </w:rPr>
      </w:pPr>
      <w:del w:id="68" w:author="篠本滋" w:date="2017-11-02T11:11:00Z">
        <w:r w:rsidDel="00207E4D">
          <w:rPr>
            <w:rFonts w:hint="eastAsia"/>
          </w:rPr>
          <w:delText xml:space="preserve"># spike_times: </w:delText>
        </w:r>
        <w:r w:rsidDel="00207E4D">
          <w:rPr>
            <w:rFonts w:hint="eastAsia"/>
          </w:rPr>
          <w:delText>スパイク列</w:delText>
        </w:r>
      </w:del>
    </w:p>
    <w:p w:rsidR="002A07CD" w:rsidRDefault="002A07CD" w:rsidP="002A07CD">
      <w:pPr>
        <w:rPr>
          <w:rFonts w:hint="eastAsia"/>
        </w:rPr>
      </w:pPr>
      <w:r>
        <w:rPr>
          <w:rFonts w:hint="eastAsia"/>
        </w:rPr>
        <w:t xml:space="preserve"># </w:t>
      </w:r>
      <w:proofErr w:type="spellStart"/>
      <w:r>
        <w:rPr>
          <w:rFonts w:hint="eastAsia"/>
        </w:rPr>
        <w:t>rate_hmm</w:t>
      </w:r>
      <w:proofErr w:type="spellEnd"/>
      <w:r>
        <w:rPr>
          <w:rFonts w:hint="eastAsia"/>
        </w:rPr>
        <w:t xml:space="preserve">: </w:t>
      </w:r>
      <w:del w:id="69" w:author="篠本滋" w:date="2017-11-02T11:11:00Z">
        <w:r w:rsidDel="00207E4D">
          <w:rPr>
            <w:rFonts w:hint="eastAsia"/>
          </w:rPr>
          <w:delText>隠れマルコフモデルで推定した値</w:delText>
        </w:r>
      </w:del>
      <w:ins w:id="70" w:author="篠本滋" w:date="2017-11-02T11:11:00Z">
        <w:r w:rsidR="00207E4D">
          <w:rPr>
            <w:rFonts w:hint="eastAsia"/>
          </w:rPr>
          <w:t>e</w:t>
        </w:r>
        <w:r w:rsidR="00207E4D">
          <w:t>stimated rate</w:t>
        </w:r>
      </w:ins>
    </w:p>
    <w:p w:rsidR="002A07CD" w:rsidDel="00207E4D" w:rsidRDefault="002A07CD" w:rsidP="002A07CD">
      <w:pPr>
        <w:rPr>
          <w:del w:id="71" w:author="篠本滋" w:date="2017-11-02T11:11:00Z"/>
        </w:rPr>
      </w:pPr>
    </w:p>
    <w:p w:rsidR="002A07CD" w:rsidDel="00207E4D" w:rsidRDefault="002A07CD" w:rsidP="002A07CD">
      <w:pPr>
        <w:rPr>
          <w:del w:id="72" w:author="篠本滋" w:date="2017-11-02T11:11:00Z"/>
          <w:rFonts w:hint="eastAsia"/>
        </w:rPr>
      </w:pPr>
      <w:del w:id="73" w:author="篠本滋" w:date="2017-11-02T11:11:00Z">
        <w:r w:rsidDel="00207E4D">
          <w:rPr>
            <w:rFonts w:hint="eastAsia"/>
          </w:rPr>
          <w:delText xml:space="preserve"># </w:delText>
        </w:r>
        <w:r w:rsidDel="00207E4D">
          <w:rPr>
            <w:rFonts w:hint="eastAsia"/>
          </w:rPr>
          <w:delText>返り値</w:delText>
        </w:r>
      </w:del>
    </w:p>
    <w:p w:rsidR="002A07CD" w:rsidDel="00207E4D" w:rsidRDefault="002A07CD" w:rsidP="002A07CD">
      <w:pPr>
        <w:rPr>
          <w:del w:id="74" w:author="篠本滋" w:date="2017-11-02T11:11:00Z"/>
          <w:rFonts w:hint="eastAsia"/>
        </w:rPr>
      </w:pPr>
      <w:del w:id="75" w:author="篠本滋" w:date="2017-11-02T11:11:00Z">
        <w:r w:rsidDel="00207E4D">
          <w:rPr>
            <w:rFonts w:hint="eastAsia"/>
          </w:rPr>
          <w:delText xml:space="preserve"># </w:delText>
        </w:r>
        <w:r w:rsidDel="00207E4D">
          <w:rPr>
            <w:rFonts w:hint="eastAsia"/>
          </w:rPr>
          <w:delText>なし</w:delText>
        </w:r>
      </w:del>
    </w:p>
    <w:p w:rsidR="002A07CD" w:rsidRDefault="002A07CD" w:rsidP="002A07CD">
      <w:r>
        <w:t>####</w:t>
      </w:r>
    </w:p>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drawHMM</w:t>
      </w:r>
      <w:proofErr w:type="spellEnd"/>
      <w:r>
        <w:t>(</w:t>
      </w:r>
      <w:proofErr w:type="spellStart"/>
      <w:r>
        <w:t>spike_times</w:t>
      </w:r>
      <w:proofErr w:type="spellEnd"/>
      <w:r>
        <w:t xml:space="preserve">, </w:t>
      </w:r>
      <w:proofErr w:type="spellStart"/>
      <w:r>
        <w:t>rate_hmm</w:t>
      </w:r>
      <w:proofErr w:type="spellEnd"/>
      <w:r>
        <w:t>) :</w:t>
      </w:r>
    </w:p>
    <w:p w:rsidR="002A07CD" w:rsidRDefault="002A07CD" w:rsidP="002A07CD">
      <w:r>
        <w:t xml:space="preserve">    </w:t>
      </w:r>
      <w:proofErr w:type="spellStart"/>
      <w:proofErr w:type="gramStart"/>
      <w:r>
        <w:t>xaxis</w:t>
      </w:r>
      <w:proofErr w:type="spellEnd"/>
      <w:proofErr w:type="gramEnd"/>
      <w:r>
        <w:t xml:space="preserve"> = [</w:t>
      </w:r>
      <w:proofErr w:type="spellStart"/>
      <w:r>
        <w:t>rate_hmm</w:t>
      </w:r>
      <w:proofErr w:type="spellEnd"/>
      <w:r>
        <w:t>[0, 0]]</w:t>
      </w:r>
    </w:p>
    <w:p w:rsidR="002A07CD" w:rsidRDefault="002A07CD" w:rsidP="002A07CD">
      <w:r>
        <w:t xml:space="preserve">    </w:t>
      </w:r>
      <w:proofErr w:type="spellStart"/>
      <w:proofErr w:type="gramStart"/>
      <w:r>
        <w:t>yaxis</w:t>
      </w:r>
      <w:proofErr w:type="spellEnd"/>
      <w:proofErr w:type="gramEnd"/>
      <w:r>
        <w:t xml:space="preserve"> = [</w:t>
      </w:r>
      <w:proofErr w:type="spellStart"/>
      <w:r>
        <w:t>rate_hmm</w:t>
      </w:r>
      <w:proofErr w:type="spellEnd"/>
      <w:r>
        <w:t>[0, 1]]</w:t>
      </w:r>
    </w:p>
    <w:p w:rsidR="002A07CD" w:rsidRDefault="002A07CD" w:rsidP="002A07CD">
      <w:r>
        <w:t xml:space="preserve">    </w:t>
      </w:r>
      <w:proofErr w:type="spellStart"/>
      <w:r>
        <w:t>tempx_old</w:t>
      </w:r>
      <w:proofErr w:type="spellEnd"/>
      <w:r>
        <w:t xml:space="preserve"> = </w:t>
      </w:r>
      <w:proofErr w:type="spellStart"/>
      <w:r>
        <w:t>tempx</w:t>
      </w:r>
      <w:proofErr w:type="spellEnd"/>
      <w:r>
        <w:t xml:space="preserve"> = </w:t>
      </w:r>
      <w:proofErr w:type="spellStart"/>
      <w:r>
        <w:t>rate_</w:t>
      </w:r>
      <w:proofErr w:type="gramStart"/>
      <w:r>
        <w:t>hmm</w:t>
      </w:r>
      <w:proofErr w:type="spellEnd"/>
      <w:r>
        <w:t>[</w:t>
      </w:r>
      <w:proofErr w:type="gramEnd"/>
      <w:r>
        <w:t>0, 0]</w:t>
      </w:r>
    </w:p>
    <w:p w:rsidR="002A07CD" w:rsidRDefault="002A07CD" w:rsidP="002A07CD">
      <w:r>
        <w:t xml:space="preserve">    </w:t>
      </w:r>
      <w:proofErr w:type="spellStart"/>
      <w:r>
        <w:t>tempy_old</w:t>
      </w:r>
      <w:proofErr w:type="spellEnd"/>
      <w:r>
        <w:t xml:space="preserve"> = </w:t>
      </w:r>
      <w:proofErr w:type="spellStart"/>
      <w:r>
        <w:t>tempy</w:t>
      </w:r>
      <w:proofErr w:type="spellEnd"/>
      <w:r>
        <w:t xml:space="preserve"> = </w:t>
      </w:r>
      <w:proofErr w:type="spellStart"/>
      <w:r>
        <w:t>rate_</w:t>
      </w:r>
      <w:proofErr w:type="gramStart"/>
      <w:r>
        <w:t>hmm</w:t>
      </w:r>
      <w:proofErr w:type="spellEnd"/>
      <w:r>
        <w:t>[</w:t>
      </w:r>
      <w:proofErr w:type="gramEnd"/>
      <w:r>
        <w:t>0, 1]</w:t>
      </w:r>
    </w:p>
    <w:p w:rsidR="002A07CD" w:rsidRDefault="002A07CD" w:rsidP="002A07CD">
      <w:r>
        <w:t xml:space="preserve">    </w:t>
      </w: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rate_hmm</w:t>
      </w:r>
      <w:proofErr w:type="spellEnd"/>
      <w:r>
        <w:t>) - 1) :</w:t>
      </w:r>
    </w:p>
    <w:p w:rsidR="002A07CD" w:rsidRDefault="002A07CD" w:rsidP="002A07CD">
      <w:r>
        <w:t xml:space="preserve">        </w:t>
      </w:r>
      <w:proofErr w:type="spellStart"/>
      <w:proofErr w:type="gramStart"/>
      <w:r>
        <w:t>tempx</w:t>
      </w:r>
      <w:proofErr w:type="spellEnd"/>
      <w:proofErr w:type="gramEnd"/>
      <w:r>
        <w:t xml:space="preserve">, </w:t>
      </w:r>
      <w:proofErr w:type="spellStart"/>
      <w:r>
        <w:t>tempy</w:t>
      </w:r>
      <w:proofErr w:type="spellEnd"/>
      <w:r>
        <w:t xml:space="preserve"> = </w:t>
      </w:r>
      <w:proofErr w:type="spellStart"/>
      <w:r>
        <w:t>rate_hmm</w:t>
      </w:r>
      <w:proofErr w:type="spellEnd"/>
      <w:r>
        <w:t>[</w:t>
      </w:r>
      <w:proofErr w:type="spellStart"/>
      <w:r>
        <w:t>i</w:t>
      </w:r>
      <w:proofErr w:type="spellEnd"/>
      <w:r>
        <w:t>]</w:t>
      </w:r>
    </w:p>
    <w:p w:rsidR="002A07CD" w:rsidRDefault="002A07CD" w:rsidP="002A07CD">
      <w:r>
        <w:t xml:space="preserve">        </w:t>
      </w:r>
      <w:proofErr w:type="gramStart"/>
      <w:r>
        <w:t>if</w:t>
      </w:r>
      <w:proofErr w:type="gramEnd"/>
      <w:r>
        <w:t xml:space="preserve"> (</w:t>
      </w:r>
      <w:proofErr w:type="spellStart"/>
      <w:r>
        <w:t>tempy</w:t>
      </w:r>
      <w:proofErr w:type="spellEnd"/>
      <w:r>
        <w:t xml:space="preserve"> != </w:t>
      </w:r>
      <w:proofErr w:type="spellStart"/>
      <w:r>
        <w:t>tempy_old</w:t>
      </w:r>
      <w:proofErr w:type="spellEnd"/>
      <w:r>
        <w:t>) :</w:t>
      </w:r>
    </w:p>
    <w:p w:rsidR="002A07CD" w:rsidRDefault="002A07CD" w:rsidP="002A07CD">
      <w:r>
        <w:t xml:space="preserve">            </w:t>
      </w:r>
      <w:proofErr w:type="gramStart"/>
      <w:r>
        <w:t>mid</w:t>
      </w:r>
      <w:proofErr w:type="gramEnd"/>
      <w:r>
        <w:t xml:space="preserve"> = (</w:t>
      </w:r>
      <w:proofErr w:type="spellStart"/>
      <w:r>
        <w:t>tempx</w:t>
      </w:r>
      <w:proofErr w:type="spellEnd"/>
      <w:r>
        <w:t xml:space="preserve"> + </w:t>
      </w:r>
      <w:proofErr w:type="spellStart"/>
      <w:r>
        <w:t>tempx_old</w:t>
      </w:r>
      <w:proofErr w:type="spellEnd"/>
      <w:r>
        <w:t>) / 2</w:t>
      </w:r>
    </w:p>
    <w:p w:rsidR="002A07CD" w:rsidRDefault="002A07CD" w:rsidP="002A07CD">
      <w:r>
        <w:lastRenderedPageBreak/>
        <w:t xml:space="preserve">            </w:t>
      </w:r>
      <w:proofErr w:type="spellStart"/>
      <w:proofErr w:type="gramStart"/>
      <w:r>
        <w:t>xaxis.append</w:t>
      </w:r>
      <w:proofErr w:type="spellEnd"/>
      <w:r>
        <w:t>(</w:t>
      </w:r>
      <w:proofErr w:type="gramEnd"/>
      <w:r>
        <w:t>mid)</w:t>
      </w:r>
    </w:p>
    <w:p w:rsidR="002A07CD" w:rsidRDefault="002A07CD" w:rsidP="002A07CD">
      <w:r>
        <w:t xml:space="preserve">            </w:t>
      </w:r>
      <w:proofErr w:type="spellStart"/>
      <w:proofErr w:type="gramStart"/>
      <w:r>
        <w:t>xaxis.append</w:t>
      </w:r>
      <w:proofErr w:type="spellEnd"/>
      <w:r>
        <w:t>(</w:t>
      </w:r>
      <w:proofErr w:type="gramEnd"/>
      <w:r>
        <w:t>mid)</w:t>
      </w:r>
    </w:p>
    <w:p w:rsidR="002A07CD" w:rsidRDefault="002A07CD" w:rsidP="002A07CD">
      <w:r>
        <w:t xml:space="preserve">            </w:t>
      </w:r>
      <w:proofErr w:type="spellStart"/>
      <w:proofErr w:type="gramStart"/>
      <w:r>
        <w:t>yaxis.append</w:t>
      </w:r>
      <w:proofErr w:type="spellEnd"/>
      <w:r>
        <w:t>(</w:t>
      </w:r>
      <w:proofErr w:type="spellStart"/>
      <w:proofErr w:type="gramEnd"/>
      <w:r>
        <w:t>tempy_old</w:t>
      </w:r>
      <w:proofErr w:type="spellEnd"/>
      <w:r>
        <w:t>)</w:t>
      </w:r>
    </w:p>
    <w:p w:rsidR="002A07CD" w:rsidRDefault="002A07CD" w:rsidP="002A07CD">
      <w:r>
        <w:t xml:space="preserve">            </w:t>
      </w:r>
      <w:proofErr w:type="spellStart"/>
      <w:proofErr w:type="gramStart"/>
      <w:r>
        <w:t>yaxis.append</w:t>
      </w:r>
      <w:proofErr w:type="spellEnd"/>
      <w:r>
        <w:t>(</w:t>
      </w:r>
      <w:proofErr w:type="spellStart"/>
      <w:proofErr w:type="gramEnd"/>
      <w:r>
        <w:t>tempy</w:t>
      </w:r>
      <w:proofErr w:type="spellEnd"/>
      <w:r>
        <w:t>)</w:t>
      </w:r>
    </w:p>
    <w:p w:rsidR="002A07CD" w:rsidRDefault="002A07CD" w:rsidP="002A07CD">
      <w:r>
        <w:t xml:space="preserve">        </w:t>
      </w:r>
      <w:proofErr w:type="spellStart"/>
      <w:r>
        <w:t>tempx_old</w:t>
      </w:r>
      <w:proofErr w:type="spellEnd"/>
      <w:r>
        <w:t xml:space="preserve"> = </w:t>
      </w:r>
      <w:proofErr w:type="spellStart"/>
      <w:r>
        <w:t>tempx</w:t>
      </w:r>
      <w:proofErr w:type="spellEnd"/>
    </w:p>
    <w:p w:rsidR="002A07CD" w:rsidRDefault="002A07CD" w:rsidP="002A07CD">
      <w:r>
        <w:t xml:space="preserve">        </w:t>
      </w:r>
      <w:proofErr w:type="spellStart"/>
      <w:r>
        <w:t>tempy_old</w:t>
      </w:r>
      <w:proofErr w:type="spellEnd"/>
      <w:r>
        <w:t xml:space="preserve"> = </w:t>
      </w:r>
      <w:proofErr w:type="spellStart"/>
      <w:r>
        <w:t>tempy</w:t>
      </w:r>
      <w:proofErr w:type="spellEnd"/>
    </w:p>
    <w:p w:rsidR="002A07CD" w:rsidRDefault="002A07CD" w:rsidP="002A07CD"/>
    <w:p w:rsidR="002A07CD" w:rsidRDefault="002A07CD" w:rsidP="002A07CD">
      <w:r>
        <w:t xml:space="preserve">    </w:t>
      </w:r>
      <w:proofErr w:type="spellStart"/>
      <w:proofErr w:type="gramStart"/>
      <w:r>
        <w:t>xaxis.append</w:t>
      </w:r>
      <w:proofErr w:type="spellEnd"/>
      <w:r>
        <w:t>(</w:t>
      </w:r>
      <w:proofErr w:type="spellStart"/>
      <w:proofErr w:type="gramEnd"/>
      <w:r>
        <w:t>rate_hmm</w:t>
      </w:r>
      <w:proofErr w:type="spellEnd"/>
      <w:r>
        <w:t>[-1, 0])</w:t>
      </w:r>
    </w:p>
    <w:p w:rsidR="002A07CD" w:rsidRDefault="002A07CD" w:rsidP="002A07CD">
      <w:r>
        <w:t xml:space="preserve">    </w:t>
      </w:r>
      <w:proofErr w:type="spellStart"/>
      <w:proofErr w:type="gramStart"/>
      <w:r>
        <w:t>yaxis.append</w:t>
      </w:r>
      <w:proofErr w:type="spellEnd"/>
      <w:r>
        <w:t>(</w:t>
      </w:r>
      <w:proofErr w:type="spellStart"/>
      <w:proofErr w:type="gramEnd"/>
      <w:r>
        <w:t>rate_hmm</w:t>
      </w:r>
      <w:proofErr w:type="spellEnd"/>
      <w:r>
        <w:t>[-1, 1])</w:t>
      </w:r>
    </w:p>
    <w:p w:rsidR="002A07CD" w:rsidRDefault="002A07CD" w:rsidP="002A07CD">
      <w:r>
        <w:t xml:space="preserve">    </w:t>
      </w:r>
      <w:proofErr w:type="spellStart"/>
      <w:proofErr w:type="gramStart"/>
      <w:r>
        <w:t>plt.stackplot</w:t>
      </w:r>
      <w:proofErr w:type="spellEnd"/>
      <w:r>
        <w:t>(</w:t>
      </w:r>
      <w:proofErr w:type="spellStart"/>
      <w:proofErr w:type="gramEnd"/>
      <w:r>
        <w:t>xaxis</w:t>
      </w:r>
      <w:proofErr w:type="spellEnd"/>
      <w:r>
        <w:t xml:space="preserve">, </w:t>
      </w:r>
      <w:proofErr w:type="spellStart"/>
      <w:r>
        <w:t>yaxis</w:t>
      </w:r>
      <w:proofErr w:type="spellEnd"/>
      <w:r>
        <w:t>)</w:t>
      </w:r>
    </w:p>
    <w:p w:rsidR="002A07CD" w:rsidRDefault="002A07CD" w:rsidP="002A07CD">
      <w:r>
        <w:t xml:space="preserve">    </w:t>
      </w:r>
      <w:proofErr w:type="spellStart"/>
      <w:proofErr w:type="gramStart"/>
      <w:r>
        <w:t>plt.xlim</w:t>
      </w:r>
      <w:proofErr w:type="spellEnd"/>
      <w:r>
        <w:t>(</w:t>
      </w:r>
      <w:proofErr w:type="spellStart"/>
      <w:proofErr w:type="gramEnd"/>
      <w:r>
        <w:t>xmin</w:t>
      </w:r>
      <w:proofErr w:type="spellEnd"/>
      <w:r>
        <w:t xml:space="preserve"> = min(</w:t>
      </w:r>
      <w:proofErr w:type="spellStart"/>
      <w:r>
        <w:t>xaxis</w:t>
      </w:r>
      <w:proofErr w:type="spellEnd"/>
      <w:r>
        <w:t xml:space="preserve">), </w:t>
      </w:r>
      <w:proofErr w:type="spellStart"/>
      <w:r>
        <w:t>xmax</w:t>
      </w:r>
      <w:proofErr w:type="spellEnd"/>
      <w:r>
        <w:t xml:space="preserve"> = max(</w:t>
      </w:r>
      <w:proofErr w:type="spellStart"/>
      <w:r>
        <w:t>xaxis</w:t>
      </w:r>
      <w:proofErr w:type="spellEnd"/>
      <w:r>
        <w:t>))</w:t>
      </w:r>
    </w:p>
    <w:p w:rsidR="002A07CD" w:rsidRDefault="002A07CD" w:rsidP="002A07CD">
      <w:r>
        <w:t xml:space="preserve">    </w:t>
      </w:r>
      <w:proofErr w:type="spellStart"/>
      <w:proofErr w:type="gramStart"/>
      <w:r>
        <w:t>plt.ylim</w:t>
      </w:r>
      <w:proofErr w:type="spellEnd"/>
      <w:r>
        <w:t>(</w:t>
      </w:r>
      <w:proofErr w:type="spellStart"/>
      <w:proofErr w:type="gramEnd"/>
      <w:r>
        <w:t>ymin</w:t>
      </w:r>
      <w:proofErr w:type="spellEnd"/>
      <w:r>
        <w:t xml:space="preserve"> = 0)</w:t>
      </w:r>
    </w:p>
    <w:p w:rsidR="002A07CD" w:rsidRDefault="002A07CD" w:rsidP="002A07CD">
      <w:r>
        <w:t xml:space="preserve">    </w:t>
      </w:r>
      <w:proofErr w:type="spellStart"/>
      <w:proofErr w:type="gramStart"/>
      <w:r>
        <w:t>plt.show</w:t>
      </w:r>
      <w:proofErr w:type="spellEnd"/>
      <w:r>
        <w:t>()</w:t>
      </w:r>
      <w:proofErr w:type="gramEnd"/>
    </w:p>
    <w:p w:rsidR="002A07CD" w:rsidRDefault="002A07CD" w:rsidP="002A07CD"/>
    <w:p w:rsidR="002A07CD" w:rsidRDefault="002A07CD" w:rsidP="002A07CD">
      <w:r>
        <w:t>####</w:t>
      </w:r>
    </w:p>
    <w:p w:rsidR="00207E4D" w:rsidRDefault="002A07CD" w:rsidP="002A07CD">
      <w:pPr>
        <w:rPr>
          <w:ins w:id="76" w:author="篠本滋" w:date="2017-11-02T11:12:00Z"/>
        </w:rPr>
      </w:pPr>
      <w:r>
        <w:rPr>
          <w:rFonts w:hint="eastAsia"/>
        </w:rPr>
        <w:t xml:space="preserve"># </w:t>
      </w:r>
      <w:proofErr w:type="spellStart"/>
      <w:r>
        <w:rPr>
          <w:rFonts w:hint="eastAsia"/>
        </w:rPr>
        <w:t>get_hmm_ratefunc</w:t>
      </w:r>
      <w:proofErr w:type="spellEnd"/>
    </w:p>
    <w:p w:rsidR="002A07CD" w:rsidDel="00207E4D" w:rsidRDefault="002A07CD" w:rsidP="002A07CD">
      <w:pPr>
        <w:rPr>
          <w:del w:id="77" w:author="篠本滋" w:date="2017-11-02T11:12:00Z"/>
          <w:rFonts w:hint="eastAsia"/>
        </w:rPr>
      </w:pPr>
      <w:del w:id="78" w:author="篠本滋" w:date="2017-11-02T11:12:00Z">
        <w:r w:rsidDel="00207E4D">
          <w:rPr>
            <w:rFonts w:hint="eastAsia"/>
          </w:rPr>
          <w:delText>関数</w:delText>
        </w:r>
      </w:del>
    </w:p>
    <w:p w:rsidR="002A07CD" w:rsidRDefault="002A07CD" w:rsidP="002A07CD">
      <w:pPr>
        <w:rPr>
          <w:rFonts w:hint="eastAsia"/>
        </w:rPr>
      </w:pPr>
      <w:r>
        <w:rPr>
          <w:rFonts w:hint="eastAsia"/>
        </w:rPr>
        <w:t xml:space="preserve"># </w:t>
      </w:r>
      <w:ins w:id="79" w:author="篠本滋" w:date="2017-11-02T11:12:00Z">
        <w:r w:rsidR="00207E4D">
          <w:t xml:space="preserve">estimate the rate of event occurrence with the </w:t>
        </w:r>
      </w:ins>
      <w:r>
        <w:rPr>
          <w:rFonts w:hint="eastAsia"/>
        </w:rPr>
        <w:t>EM</w:t>
      </w:r>
      <w:ins w:id="80" w:author="篠本滋" w:date="2017-11-02T11:12:00Z">
        <w:r w:rsidR="00207E4D">
          <w:t xml:space="preserve"> algorithm</w:t>
        </w:r>
      </w:ins>
      <w:del w:id="81" w:author="篠本滋" w:date="2017-11-02T11:13:00Z">
        <w:r w:rsidDel="00207E4D">
          <w:rPr>
            <w:rFonts w:hint="eastAsia"/>
          </w:rPr>
          <w:delText>アルゴリズムを利用し、パラメータを推定しながらスパイクレートを推定します</w:delText>
        </w:r>
      </w:del>
      <w:ins w:id="82" w:author="篠本滋" w:date="2017-11-02T11:13:00Z">
        <w:r w:rsidR="00207E4D">
          <w:rPr>
            <w:rFonts w:hint="eastAsia"/>
          </w:rPr>
          <w:t>.</w:t>
        </w:r>
      </w:ins>
    </w:p>
    <w:p w:rsidR="002A07CD" w:rsidDel="00E95A72" w:rsidRDefault="002A07CD" w:rsidP="002A07CD">
      <w:pPr>
        <w:rPr>
          <w:del w:id="83" w:author="篠本滋" w:date="2017-11-02T11:17:00Z"/>
          <w:rFonts w:hint="eastAsia"/>
        </w:rPr>
      </w:pPr>
      <w:r>
        <w:rPr>
          <w:rFonts w:hint="eastAsia"/>
        </w:rPr>
        <w:t xml:space="preserve"># </w:t>
      </w:r>
      <w:del w:id="84" w:author="篠本滋" w:date="2017-11-02T11:15:00Z">
        <w:r w:rsidDel="00207E4D">
          <w:rPr>
            <w:rFonts w:hint="eastAsia"/>
          </w:rPr>
          <w:delText>推定されるパラメータには、行列</w:delText>
        </w:r>
      </w:del>
      <w:proofErr w:type="gramStart"/>
      <w:ins w:id="85" w:author="篠本滋" w:date="2017-11-02T11:15:00Z">
        <w:r w:rsidR="00207E4D">
          <w:rPr>
            <w:rFonts w:hint="eastAsia"/>
          </w:rPr>
          <w:t>p</w:t>
        </w:r>
        <w:r w:rsidR="00E95A72">
          <w:t>arameters</w:t>
        </w:r>
        <w:proofErr w:type="gramEnd"/>
        <w:r w:rsidR="00E95A72">
          <w:t xml:space="preserve"> to be determined: </w:t>
        </w:r>
      </w:ins>
      <w:ins w:id="86" w:author="篠本滋" w:date="2017-11-02T11:17:00Z">
        <w:r w:rsidR="00E95A72">
          <w:t>(</w:t>
        </w:r>
      </w:ins>
      <w:ins w:id="87" w:author="篠本滋" w:date="2017-11-02T11:15:00Z">
        <w:r w:rsidR="00207E4D">
          <w:t xml:space="preserve">matrix A, vector pi, </w:t>
        </w:r>
      </w:ins>
      <w:ins w:id="88" w:author="篠本滋" w:date="2017-11-02T11:16:00Z">
        <w:r w:rsidR="00207E4D">
          <w:t xml:space="preserve">vector lambda, matrix Gamma, </w:t>
        </w:r>
      </w:ins>
      <w:ins w:id="89" w:author="篠本滋" w:date="2017-11-02T11:17:00Z">
        <w:r w:rsidR="00207E4D">
          <w:t>vector Xi</w:t>
        </w:r>
        <w:r w:rsidR="00E95A72">
          <w:t>).</w:t>
        </w:r>
      </w:ins>
      <w:del w:id="90" w:author="篠本滋" w:date="2017-11-02T11:16:00Z">
        <w:r w:rsidDel="00207E4D">
          <w:rPr>
            <w:rFonts w:hint="eastAsia"/>
          </w:rPr>
          <w:delText>A</w:delText>
        </w:r>
        <w:r w:rsidDel="00207E4D">
          <w:rPr>
            <w:rFonts w:hint="eastAsia"/>
          </w:rPr>
          <w:delText>、ベクトル</w:delText>
        </w:r>
      </w:del>
      <w:del w:id="91" w:author="篠本滋" w:date="2017-11-02T11:17:00Z">
        <w:r w:rsidDel="00E95A72">
          <w:rPr>
            <w:rFonts w:hint="eastAsia"/>
          </w:rPr>
          <w:delText>pi</w:delText>
        </w:r>
        <w:r w:rsidDel="00E95A72">
          <w:rPr>
            <w:rFonts w:hint="eastAsia"/>
          </w:rPr>
          <w:delText>、ベクトル</w:delText>
        </w:r>
        <w:r w:rsidDel="00E95A72">
          <w:rPr>
            <w:rFonts w:hint="eastAsia"/>
          </w:rPr>
          <w:delText>lambda</w:delText>
        </w:r>
        <w:r w:rsidDel="00E95A72">
          <w:rPr>
            <w:rFonts w:hint="eastAsia"/>
          </w:rPr>
          <w:delText>、行列</w:delText>
        </w:r>
        <w:r w:rsidDel="00E95A72">
          <w:rPr>
            <w:rFonts w:hint="eastAsia"/>
          </w:rPr>
          <w:delText>Gamma</w:delText>
        </w:r>
        <w:r w:rsidDel="00E95A72">
          <w:rPr>
            <w:rFonts w:hint="eastAsia"/>
          </w:rPr>
          <w:delText>、ベクトル</w:delText>
        </w:r>
        <w:r w:rsidDel="00E95A72">
          <w:rPr>
            <w:rFonts w:hint="eastAsia"/>
          </w:rPr>
          <w:delText>Xi</w:delText>
        </w:r>
        <w:r w:rsidDel="00E95A72">
          <w:rPr>
            <w:rFonts w:hint="eastAsia"/>
          </w:rPr>
          <w:delText>、行列</w:delText>
        </w:r>
        <w:r w:rsidDel="00E95A72">
          <w:rPr>
            <w:rFonts w:hint="eastAsia"/>
          </w:rPr>
          <w:delText>Xi</w:delText>
        </w:r>
        <w:r w:rsidDel="00E95A72">
          <w:rPr>
            <w:rFonts w:hint="eastAsia"/>
          </w:rPr>
          <w:delText>があります</w:delText>
        </w:r>
      </w:del>
    </w:p>
    <w:p w:rsidR="002A07CD" w:rsidRDefault="002A07CD" w:rsidP="002A07CD"/>
    <w:p w:rsidR="002A07CD" w:rsidRDefault="002A07CD" w:rsidP="002A07CD">
      <w:pPr>
        <w:rPr>
          <w:rFonts w:hint="eastAsia"/>
        </w:rPr>
      </w:pPr>
      <w:r>
        <w:rPr>
          <w:rFonts w:hint="eastAsia"/>
        </w:rPr>
        <w:t xml:space="preserve"># </w:t>
      </w:r>
      <w:del w:id="92" w:author="篠本滋" w:date="2017-11-02T11:13:00Z">
        <w:r w:rsidDel="00207E4D">
          <w:rPr>
            <w:rFonts w:hint="eastAsia"/>
          </w:rPr>
          <w:delText>引数</w:delText>
        </w:r>
      </w:del>
      <w:proofErr w:type="gramStart"/>
      <w:ins w:id="93" w:author="篠本滋" w:date="2017-11-02T11:13:00Z">
        <w:r w:rsidR="00207E4D">
          <w:rPr>
            <w:rFonts w:hint="eastAsia"/>
          </w:rPr>
          <w:t>a</w:t>
        </w:r>
        <w:r w:rsidR="00207E4D">
          <w:t>rguments</w:t>
        </w:r>
      </w:ins>
      <w:proofErr w:type="gramEnd"/>
      <w:ins w:id="94" w:author="篠本滋" w:date="2017-11-02T11:15:00Z">
        <w:r w:rsidR="00207E4D">
          <w:t>:</w:t>
        </w:r>
      </w:ins>
    </w:p>
    <w:p w:rsidR="002A07CD" w:rsidRDefault="002A07CD" w:rsidP="002A07CD">
      <w:pPr>
        <w:rPr>
          <w:rFonts w:hint="eastAsia"/>
        </w:rPr>
      </w:pPr>
      <w:r>
        <w:rPr>
          <w:rFonts w:hint="eastAsia"/>
        </w:rPr>
        <w:t xml:space="preserve"># </w:t>
      </w:r>
      <w:proofErr w:type="spellStart"/>
      <w:r>
        <w:rPr>
          <w:rFonts w:hint="eastAsia"/>
        </w:rPr>
        <w:t>spike_times</w:t>
      </w:r>
      <w:proofErr w:type="spellEnd"/>
      <w:r>
        <w:rPr>
          <w:rFonts w:hint="eastAsia"/>
        </w:rPr>
        <w:t xml:space="preserve">: </w:t>
      </w:r>
      <w:del w:id="95" w:author="篠本滋" w:date="2017-11-02T11:13:00Z">
        <w:r w:rsidDel="00207E4D">
          <w:rPr>
            <w:rFonts w:hint="eastAsia"/>
          </w:rPr>
          <w:delText>スパイク列</w:delText>
        </w:r>
      </w:del>
      <w:ins w:id="96" w:author="篠本滋" w:date="2017-11-02T11:13:00Z">
        <w:r w:rsidR="00207E4D">
          <w:rPr>
            <w:rFonts w:hint="eastAsia"/>
          </w:rPr>
          <w:t>spike train</w:t>
        </w:r>
      </w:ins>
    </w:p>
    <w:p w:rsidR="002A07CD" w:rsidRDefault="002A07CD" w:rsidP="002A07CD">
      <w:pPr>
        <w:rPr>
          <w:rFonts w:hint="eastAsia"/>
        </w:rPr>
      </w:pPr>
      <w:r>
        <w:rPr>
          <w:rFonts w:hint="eastAsia"/>
        </w:rPr>
        <w:t xml:space="preserve"># </w:t>
      </w:r>
      <w:proofErr w:type="spellStart"/>
      <w:r>
        <w:rPr>
          <w:rFonts w:hint="eastAsia"/>
        </w:rPr>
        <w:t>bin_width</w:t>
      </w:r>
      <w:proofErr w:type="spellEnd"/>
      <w:r>
        <w:rPr>
          <w:rFonts w:hint="eastAsia"/>
        </w:rPr>
        <w:t>:</w:t>
      </w:r>
      <w:ins w:id="97" w:author="篠本滋" w:date="2017-11-02T11:13:00Z">
        <w:r w:rsidR="00207E4D">
          <w:t xml:space="preserve"> the bin is set to be 5 times of </w:t>
        </w:r>
      </w:ins>
      <w:ins w:id="98" w:author="篠本滋" w:date="2017-11-02T11:14:00Z">
        <w:r w:rsidR="00207E4D">
          <w:t xml:space="preserve">mean </w:t>
        </w:r>
      </w:ins>
      <w:ins w:id="99" w:author="篠本滋" w:date="2017-11-02T11:13:00Z">
        <w:r w:rsidR="00207E4D">
          <w:t>inter spike interval</w:t>
        </w:r>
      </w:ins>
      <w:del w:id="100" w:author="篠本滋" w:date="2017-11-02T11:13:00Z">
        <w:r w:rsidDel="00207E4D">
          <w:rPr>
            <w:rFonts w:hint="eastAsia"/>
          </w:rPr>
          <w:delText xml:space="preserve"> </w:delText>
        </w:r>
      </w:del>
      <w:del w:id="101" w:author="篠本滋" w:date="2017-11-02T11:14:00Z">
        <w:r w:rsidDel="00207E4D">
          <w:rPr>
            <w:rFonts w:hint="eastAsia"/>
          </w:rPr>
          <w:delText>ビン幅</w:delText>
        </w:r>
        <w:r w:rsidDel="00207E4D">
          <w:rPr>
            <w:rFonts w:hint="eastAsia"/>
          </w:rPr>
          <w:delText xml:space="preserve"> </w:delText>
        </w:r>
        <w:r w:rsidDel="00207E4D">
          <w:rPr>
            <w:rFonts w:hint="eastAsia"/>
          </w:rPr>
          <w:delText>オンセットの時間からオフセットまでの時間をスパイク数で割った値の</w:delText>
        </w:r>
        <w:r w:rsidDel="00207E4D">
          <w:rPr>
            <w:rFonts w:hint="eastAsia"/>
          </w:rPr>
          <w:delText>5</w:delText>
        </w:r>
        <w:r w:rsidDel="00207E4D">
          <w:rPr>
            <w:rFonts w:hint="eastAsia"/>
          </w:rPr>
          <w:delText>倍に設定されています</w:delText>
        </w:r>
      </w:del>
    </w:p>
    <w:p w:rsidR="002A07CD" w:rsidRDefault="002A07CD" w:rsidP="002A07CD">
      <w:pPr>
        <w:rPr>
          <w:rFonts w:hint="eastAsia"/>
        </w:rPr>
      </w:pPr>
      <w:r>
        <w:rPr>
          <w:rFonts w:hint="eastAsia"/>
        </w:rPr>
        <w:t xml:space="preserve"># </w:t>
      </w:r>
      <w:proofErr w:type="spellStart"/>
      <w:r>
        <w:rPr>
          <w:rFonts w:hint="eastAsia"/>
        </w:rPr>
        <w:t>max_value</w:t>
      </w:r>
      <w:proofErr w:type="spellEnd"/>
      <w:r>
        <w:rPr>
          <w:rFonts w:hint="eastAsia"/>
        </w:rPr>
        <w:t xml:space="preserve">: </w:t>
      </w:r>
      <w:del w:id="102" w:author="篠本滋" w:date="2017-11-02T11:15:00Z">
        <w:r w:rsidDel="00207E4D">
          <w:rPr>
            <w:rFonts w:hint="eastAsia"/>
          </w:rPr>
          <w:delText>最後のスパイクの時間</w:delText>
        </w:r>
      </w:del>
      <w:ins w:id="103" w:author="篠本滋" w:date="2017-11-02T11:15:00Z">
        <w:r w:rsidR="00207E4D">
          <w:rPr>
            <w:rFonts w:hint="eastAsia"/>
          </w:rPr>
          <w:t>t</w:t>
        </w:r>
        <w:r w:rsidR="00207E4D">
          <w:t>ime of the final spike</w:t>
        </w:r>
      </w:ins>
    </w:p>
    <w:p w:rsidR="002A07CD" w:rsidRDefault="002A07CD" w:rsidP="002A07CD">
      <w:pPr>
        <w:rPr>
          <w:rFonts w:hint="eastAsia"/>
        </w:rPr>
      </w:pPr>
      <w:r>
        <w:rPr>
          <w:rFonts w:hint="eastAsia"/>
        </w:rPr>
        <w:t xml:space="preserve"># </w:t>
      </w:r>
      <w:proofErr w:type="spellStart"/>
      <w:r>
        <w:rPr>
          <w:rFonts w:hint="eastAsia"/>
        </w:rPr>
        <w:t>min_value</w:t>
      </w:r>
      <w:proofErr w:type="spellEnd"/>
      <w:r>
        <w:rPr>
          <w:rFonts w:hint="eastAsia"/>
        </w:rPr>
        <w:t xml:space="preserve">: </w:t>
      </w:r>
      <w:del w:id="104" w:author="篠本滋" w:date="2017-11-02T11:15:00Z">
        <w:r w:rsidDel="00207E4D">
          <w:rPr>
            <w:rFonts w:hint="eastAsia"/>
          </w:rPr>
          <w:delText>最初のスパイクの時間</w:delText>
        </w:r>
      </w:del>
      <w:ins w:id="105" w:author="篠本滋" w:date="2017-11-02T11:15:00Z">
        <w:r w:rsidR="00207E4D">
          <w:rPr>
            <w:rFonts w:hint="eastAsia"/>
          </w:rPr>
          <w:t>t</w:t>
        </w:r>
        <w:r w:rsidR="00207E4D">
          <w:t>ime of the initial spike</w:t>
        </w:r>
      </w:ins>
    </w:p>
    <w:p w:rsidR="002A07CD" w:rsidRDefault="002A07CD" w:rsidP="002A07CD"/>
    <w:p w:rsidR="00E95A72" w:rsidRDefault="002A07CD" w:rsidP="00E95A72">
      <w:pPr>
        <w:rPr>
          <w:ins w:id="106" w:author="篠本滋" w:date="2017-11-02T11:18:00Z"/>
        </w:rPr>
      </w:pPr>
      <w:r>
        <w:rPr>
          <w:rFonts w:hint="eastAsia"/>
        </w:rPr>
        <w:t xml:space="preserve"># </w:t>
      </w:r>
      <w:ins w:id="107" w:author="篠本滋" w:date="2017-11-02T11:18:00Z">
        <w:r w:rsidR="00E95A72">
          <w:rPr>
            <w:rFonts w:hint="eastAsia"/>
          </w:rPr>
          <w:t>r</w:t>
        </w:r>
        <w:r w:rsidR="00E95A72">
          <w:t>eturns the rate of event occurrence.</w:t>
        </w:r>
      </w:ins>
    </w:p>
    <w:p w:rsidR="002A07CD" w:rsidDel="00E95A72" w:rsidRDefault="002A07CD" w:rsidP="00E95A72">
      <w:pPr>
        <w:rPr>
          <w:del w:id="108" w:author="篠本滋" w:date="2017-11-02T11:18:00Z"/>
          <w:rFonts w:hint="eastAsia"/>
        </w:rPr>
      </w:pPr>
      <w:del w:id="109" w:author="篠本滋" w:date="2017-11-02T11:18:00Z">
        <w:r w:rsidDel="00E95A72">
          <w:rPr>
            <w:rFonts w:hint="eastAsia"/>
          </w:rPr>
          <w:delText>返り値</w:delText>
        </w:r>
      </w:del>
    </w:p>
    <w:p w:rsidR="002A07CD" w:rsidDel="00E95A72" w:rsidRDefault="002A07CD" w:rsidP="00E95A72">
      <w:pPr>
        <w:rPr>
          <w:del w:id="110" w:author="篠本滋" w:date="2017-11-02T11:18:00Z"/>
          <w:rFonts w:hint="eastAsia"/>
        </w:rPr>
      </w:pPr>
      <w:del w:id="111" w:author="篠本滋" w:date="2017-11-02T11:18:00Z">
        <w:r w:rsidDel="00E95A72">
          <w:rPr>
            <w:rFonts w:hint="eastAsia"/>
          </w:rPr>
          <w:delText xml:space="preserve"># </w:delText>
        </w:r>
        <w:r w:rsidDel="00E95A72">
          <w:rPr>
            <w:rFonts w:hint="eastAsia"/>
          </w:rPr>
          <w:delText>推定したスパイクレート</w:delText>
        </w:r>
      </w:del>
    </w:p>
    <w:p w:rsidR="002A07CD" w:rsidRDefault="002A07CD" w:rsidP="00E95A72">
      <w:r>
        <w:t>####</w:t>
      </w:r>
    </w:p>
    <w:p w:rsidR="002A07CD" w:rsidRDefault="002A07CD" w:rsidP="002A07CD">
      <w:r>
        <w:t xml:space="preserve">    </w:t>
      </w:r>
    </w:p>
    <w:p w:rsidR="002A07CD" w:rsidRDefault="002A07CD" w:rsidP="002A07CD">
      <w:proofErr w:type="spellStart"/>
      <w:proofErr w:type="gramStart"/>
      <w:r>
        <w:lastRenderedPageBreak/>
        <w:t>def</w:t>
      </w:r>
      <w:proofErr w:type="spellEnd"/>
      <w:proofErr w:type="gramEnd"/>
      <w:r>
        <w:t xml:space="preserve"> </w:t>
      </w:r>
      <w:proofErr w:type="spellStart"/>
      <w:r>
        <w:t>get_hmm_ratefunc</w:t>
      </w:r>
      <w:proofErr w:type="spellEnd"/>
      <w:r>
        <w:t>(</w:t>
      </w:r>
      <w:proofErr w:type="spellStart"/>
      <w:r>
        <w:t>spike_times</w:t>
      </w:r>
      <w:proofErr w:type="spellEnd"/>
      <w:r>
        <w:t xml:space="preserve">, </w:t>
      </w:r>
      <w:proofErr w:type="spellStart"/>
      <w:r>
        <w:t>bin_width</w:t>
      </w:r>
      <w:proofErr w:type="spellEnd"/>
      <w:r>
        <w:t xml:space="preserve">, </w:t>
      </w:r>
      <w:proofErr w:type="spellStart"/>
      <w:r>
        <w:t>max_value</w:t>
      </w:r>
      <w:proofErr w:type="spellEnd"/>
      <w:r>
        <w:t xml:space="preserve">, </w:t>
      </w:r>
      <w:proofErr w:type="spellStart"/>
      <w:r>
        <w:t>min_value</w:t>
      </w:r>
      <w:proofErr w:type="spellEnd"/>
      <w:r>
        <w:t>) :</w:t>
      </w:r>
    </w:p>
    <w:p w:rsidR="002A07CD" w:rsidRDefault="002A07CD" w:rsidP="002A07CD">
      <w:r>
        <w:t xml:space="preserve">    </w:t>
      </w:r>
      <w:proofErr w:type="spellStart"/>
      <w:r>
        <w:t>EMloop_num</w:t>
      </w:r>
      <w:proofErr w:type="spellEnd"/>
      <w:r>
        <w:t xml:space="preserve"> = 5000</w:t>
      </w:r>
    </w:p>
    <w:p w:rsidR="002A07CD" w:rsidRDefault="002A07CD" w:rsidP="002A07CD">
      <w:r>
        <w:t xml:space="preserve">    </w:t>
      </w:r>
    </w:p>
    <w:p w:rsidR="002A07CD" w:rsidRDefault="002A07CD" w:rsidP="002A07CD">
      <w:r>
        <w:t xml:space="preserve">    </w:t>
      </w:r>
      <w:proofErr w:type="spellStart"/>
      <w:r>
        <w:t>mat_A</w:t>
      </w:r>
      <w:proofErr w:type="spellEnd"/>
      <w:r>
        <w:t xml:space="preserve">      = </w:t>
      </w:r>
      <w:proofErr w:type="spellStart"/>
      <w:proofErr w:type="gramStart"/>
      <w:r>
        <w:t>np.array</w:t>
      </w:r>
      <w:proofErr w:type="spellEnd"/>
      <w:r>
        <w:t>(</w:t>
      </w:r>
      <w:proofErr w:type="gramEnd"/>
      <w:r>
        <w:t>[[0.999, 0.001], [0.001, 0.999]])</w:t>
      </w:r>
    </w:p>
    <w:p w:rsidR="002A07CD" w:rsidRDefault="002A07CD" w:rsidP="002A07CD">
      <w:r>
        <w:t xml:space="preserve">    </w:t>
      </w:r>
      <w:proofErr w:type="spellStart"/>
      <w:r>
        <w:t>vec_pi</w:t>
      </w:r>
      <w:proofErr w:type="spellEnd"/>
      <w:r>
        <w:t xml:space="preserve">     = </w:t>
      </w:r>
      <w:proofErr w:type="spellStart"/>
      <w:proofErr w:type="gramStart"/>
      <w:r>
        <w:t>np.array</w:t>
      </w:r>
      <w:proofErr w:type="spellEnd"/>
      <w:r>
        <w:t>(</w:t>
      </w:r>
      <w:proofErr w:type="gramEnd"/>
      <w:r>
        <w:t>[0.5, 0.5])</w:t>
      </w:r>
    </w:p>
    <w:p w:rsidR="002A07CD" w:rsidRDefault="002A07CD" w:rsidP="002A07CD">
      <w:r>
        <w:t xml:space="preserve">    </w:t>
      </w:r>
      <w:proofErr w:type="spellStart"/>
      <w:r>
        <w:t>mean_</w:t>
      </w:r>
      <w:proofErr w:type="gramStart"/>
      <w:r>
        <w:t>rate</w:t>
      </w:r>
      <w:proofErr w:type="spellEnd"/>
      <w:r>
        <w:t xml:space="preserve">  =</w:t>
      </w:r>
      <w:proofErr w:type="gramEnd"/>
      <w:r>
        <w:t xml:space="preserve"> </w:t>
      </w:r>
      <w:proofErr w:type="spellStart"/>
      <w:r>
        <w:t>len</w:t>
      </w:r>
      <w:proofErr w:type="spellEnd"/>
      <w:r>
        <w:t>(</w:t>
      </w:r>
      <w:proofErr w:type="spellStart"/>
      <w:r>
        <w:t>spike_times</w:t>
      </w:r>
      <w:proofErr w:type="spellEnd"/>
      <w:r>
        <w:t>) / (</w:t>
      </w:r>
      <w:proofErr w:type="spellStart"/>
      <w:r>
        <w:t>max_value</w:t>
      </w:r>
      <w:proofErr w:type="spellEnd"/>
      <w:r>
        <w:t xml:space="preserve"> - </w:t>
      </w:r>
      <w:proofErr w:type="spellStart"/>
      <w:r>
        <w:t>min_value</w:t>
      </w:r>
      <w:proofErr w:type="spellEnd"/>
      <w:r>
        <w:t>)</w:t>
      </w:r>
    </w:p>
    <w:p w:rsidR="002A07CD" w:rsidRDefault="002A07CD" w:rsidP="002A07CD"/>
    <w:p w:rsidR="002A07CD" w:rsidRDefault="002A07CD" w:rsidP="002A07CD">
      <w:r>
        <w:t xml:space="preserve">    </w:t>
      </w:r>
      <w:proofErr w:type="spellStart"/>
      <w:r>
        <w:t>vec_lambda</w:t>
      </w:r>
      <w:proofErr w:type="spellEnd"/>
      <w:r>
        <w:t xml:space="preserve"> = </w:t>
      </w:r>
      <w:proofErr w:type="spellStart"/>
      <w:proofErr w:type="gramStart"/>
      <w:r>
        <w:t>np.empty</w:t>
      </w:r>
      <w:proofErr w:type="spellEnd"/>
      <w:r>
        <w:t>(</w:t>
      </w:r>
      <w:proofErr w:type="gramEnd"/>
      <w:r>
        <w:t>2)</w:t>
      </w:r>
    </w:p>
    <w:p w:rsidR="002A07CD" w:rsidRDefault="002A07CD" w:rsidP="002A07CD"/>
    <w:p w:rsidR="002A07CD" w:rsidRDefault="002A07CD" w:rsidP="002A07CD">
      <w:r>
        <w:t xml:space="preserve">    </w:t>
      </w:r>
      <w:proofErr w:type="spellStart"/>
      <w:r>
        <w:t>vec_</w:t>
      </w:r>
      <w:proofErr w:type="gramStart"/>
      <w:r>
        <w:t>lambda</w:t>
      </w:r>
      <w:proofErr w:type="spellEnd"/>
      <w:r>
        <w:t>[</w:t>
      </w:r>
      <w:proofErr w:type="gramEnd"/>
      <w:r>
        <w:t>0] = (</w:t>
      </w:r>
      <w:proofErr w:type="spellStart"/>
      <w:r>
        <w:t>mean_rate</w:t>
      </w:r>
      <w:proofErr w:type="spellEnd"/>
      <w:r>
        <w:t xml:space="preserve"> * 0.75) * </w:t>
      </w:r>
      <w:proofErr w:type="spellStart"/>
      <w:r>
        <w:t>bin_width</w:t>
      </w:r>
      <w:proofErr w:type="spellEnd"/>
    </w:p>
    <w:p w:rsidR="002A07CD" w:rsidRDefault="002A07CD" w:rsidP="002A07CD">
      <w:r>
        <w:t xml:space="preserve">    </w:t>
      </w:r>
      <w:proofErr w:type="spellStart"/>
      <w:r>
        <w:t>vec_</w:t>
      </w:r>
      <w:proofErr w:type="gramStart"/>
      <w:r>
        <w:t>lambda</w:t>
      </w:r>
      <w:proofErr w:type="spellEnd"/>
      <w:r>
        <w:t>[</w:t>
      </w:r>
      <w:proofErr w:type="gramEnd"/>
      <w:r>
        <w:t>1] = (</w:t>
      </w:r>
      <w:proofErr w:type="spellStart"/>
      <w:r>
        <w:t>mean_rate</w:t>
      </w:r>
      <w:proofErr w:type="spellEnd"/>
      <w:r>
        <w:t xml:space="preserve"> * 1.25) * </w:t>
      </w:r>
      <w:proofErr w:type="spellStart"/>
      <w:r>
        <w:t>bin_width</w:t>
      </w:r>
      <w:proofErr w:type="spellEnd"/>
    </w:p>
    <w:p w:rsidR="002A07CD" w:rsidRDefault="002A07CD" w:rsidP="002A07CD"/>
    <w:p w:rsidR="002A07CD" w:rsidRDefault="002A07CD" w:rsidP="002A07CD">
      <w:r>
        <w:t xml:space="preserve">    </w:t>
      </w:r>
      <w:proofErr w:type="spellStart"/>
      <w:r>
        <w:t>vec_spkt</w:t>
      </w:r>
      <w:proofErr w:type="spellEnd"/>
      <w:r>
        <w:t xml:space="preserve"> = </w:t>
      </w:r>
      <w:proofErr w:type="spellStart"/>
      <w:proofErr w:type="gramStart"/>
      <w:r>
        <w:t>np.array</w:t>
      </w:r>
      <w:proofErr w:type="spellEnd"/>
      <w:r>
        <w:t>(</w:t>
      </w:r>
      <w:proofErr w:type="gramEnd"/>
      <w:r>
        <w:t xml:space="preserve">[spike - </w:t>
      </w:r>
      <w:proofErr w:type="spellStart"/>
      <w:r>
        <w:t>min_value</w:t>
      </w:r>
      <w:proofErr w:type="spellEnd"/>
      <w:r>
        <w:t xml:space="preserve"> for spike in </w:t>
      </w:r>
      <w:proofErr w:type="spellStart"/>
      <w:r>
        <w:t>spike_times</w:t>
      </w:r>
      <w:proofErr w:type="spellEnd"/>
      <w:r>
        <w:t>])</w:t>
      </w:r>
    </w:p>
    <w:p w:rsidR="002A07CD" w:rsidRDefault="002A07CD" w:rsidP="002A07CD"/>
    <w:p w:rsidR="002A07CD" w:rsidRDefault="002A07CD" w:rsidP="002A07CD">
      <w:r>
        <w:t xml:space="preserve">    </w:t>
      </w:r>
      <w:proofErr w:type="spellStart"/>
      <w:r>
        <w:t>vec_Xi</w:t>
      </w:r>
      <w:proofErr w:type="spellEnd"/>
      <w:r>
        <w:t xml:space="preserve"> = </w:t>
      </w:r>
      <w:proofErr w:type="spellStart"/>
      <w:r>
        <w:t>get_vec_</w:t>
      </w:r>
      <w:proofErr w:type="gramStart"/>
      <w:r>
        <w:t>Xi</w:t>
      </w:r>
      <w:proofErr w:type="spellEnd"/>
      <w:r>
        <w:t>(</w:t>
      </w:r>
      <w:proofErr w:type="spellStart"/>
      <w:proofErr w:type="gramEnd"/>
      <w:r>
        <w:t>vec_spkt</w:t>
      </w:r>
      <w:proofErr w:type="spellEnd"/>
      <w:r>
        <w:t xml:space="preserve">, </w:t>
      </w:r>
      <w:proofErr w:type="spellStart"/>
      <w:r>
        <w:t>bin_width</w:t>
      </w:r>
      <w:proofErr w:type="spellEnd"/>
      <w:r>
        <w:t>)</w:t>
      </w:r>
    </w:p>
    <w:p w:rsidR="002A07CD" w:rsidRDefault="002A07CD" w:rsidP="002A07CD"/>
    <w:p w:rsidR="002A07CD" w:rsidRDefault="002A07CD" w:rsidP="002A07CD">
      <w:r>
        <w:t xml:space="preserve">    </w:t>
      </w:r>
      <w:proofErr w:type="spellStart"/>
      <w:r>
        <w:t>mat_Gamma</w:t>
      </w:r>
      <w:proofErr w:type="spellEnd"/>
      <w:r>
        <w:t xml:space="preserve">, </w:t>
      </w:r>
      <w:proofErr w:type="spellStart"/>
      <w:r>
        <w:t>mat_Xi</w:t>
      </w:r>
      <w:proofErr w:type="spellEnd"/>
      <w:r>
        <w:t xml:space="preserve"> = </w:t>
      </w:r>
      <w:proofErr w:type="spellStart"/>
      <w:r>
        <w:t>HMM_E_</w:t>
      </w:r>
      <w:proofErr w:type="gramStart"/>
      <w:r>
        <w:t>step</w:t>
      </w:r>
      <w:proofErr w:type="spellEnd"/>
      <w:r>
        <w:t>(</w:t>
      </w:r>
      <w:proofErr w:type="spellStart"/>
      <w:proofErr w:type="gramEnd"/>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w:t>
      </w:r>
    </w:p>
    <w:p w:rsidR="002A07CD" w:rsidRDefault="002A07CD" w:rsidP="002A07CD"/>
    <w:p w:rsidR="002A07CD" w:rsidRDefault="002A07CD" w:rsidP="002A07CD">
      <w:r>
        <w:t xml:space="preserve">    </w:t>
      </w:r>
      <w:proofErr w:type="spellStart"/>
      <w:r>
        <w:t>mat_A_old</w:t>
      </w:r>
      <w:proofErr w:type="spellEnd"/>
      <w:r>
        <w:t xml:space="preserve">      = </w:t>
      </w:r>
      <w:proofErr w:type="spellStart"/>
      <w:r>
        <w:t>mat_</w:t>
      </w:r>
      <w:proofErr w:type="gramStart"/>
      <w:r>
        <w:t>A.copy</w:t>
      </w:r>
      <w:proofErr w:type="spellEnd"/>
      <w:r>
        <w:t>()</w:t>
      </w:r>
      <w:proofErr w:type="gramEnd"/>
    </w:p>
    <w:p w:rsidR="002A07CD" w:rsidRDefault="002A07CD" w:rsidP="002A07CD">
      <w:r>
        <w:t xml:space="preserve">    </w:t>
      </w:r>
      <w:proofErr w:type="spellStart"/>
      <w:r>
        <w:t>vec_pi_old</w:t>
      </w:r>
      <w:proofErr w:type="spellEnd"/>
      <w:r>
        <w:t xml:space="preserve">     = </w:t>
      </w:r>
      <w:proofErr w:type="spellStart"/>
      <w:r>
        <w:t>vec_</w:t>
      </w:r>
      <w:proofErr w:type="gramStart"/>
      <w:r>
        <w:t>pi.copy</w:t>
      </w:r>
      <w:proofErr w:type="spellEnd"/>
      <w:r>
        <w:t>()</w:t>
      </w:r>
      <w:proofErr w:type="gramEnd"/>
    </w:p>
    <w:p w:rsidR="002A07CD" w:rsidRDefault="002A07CD" w:rsidP="002A07CD">
      <w:r>
        <w:t xml:space="preserve">    </w:t>
      </w:r>
      <w:proofErr w:type="spellStart"/>
      <w:r>
        <w:t>vec_lambda_old</w:t>
      </w:r>
      <w:proofErr w:type="spellEnd"/>
      <w:r>
        <w:t xml:space="preserve"> = </w:t>
      </w:r>
      <w:proofErr w:type="spellStart"/>
      <w:r>
        <w:t>vec_</w:t>
      </w:r>
      <w:proofErr w:type="gramStart"/>
      <w:r>
        <w:t>lambda.copy</w:t>
      </w:r>
      <w:proofErr w:type="spellEnd"/>
      <w:r>
        <w:t>()</w:t>
      </w:r>
      <w:proofErr w:type="gramEnd"/>
    </w:p>
    <w:p w:rsidR="002A07CD" w:rsidRDefault="002A07CD" w:rsidP="002A07CD">
      <w:r>
        <w:t xml:space="preserve">    </w:t>
      </w:r>
      <w:proofErr w:type="gramStart"/>
      <w:r>
        <w:t>loop</w:t>
      </w:r>
      <w:proofErr w:type="gramEnd"/>
      <w:r>
        <w:t xml:space="preserve"> = 0</w:t>
      </w:r>
    </w:p>
    <w:p w:rsidR="002A07CD" w:rsidRDefault="002A07CD" w:rsidP="002A07CD">
      <w:r>
        <w:t xml:space="preserve">    </w:t>
      </w:r>
      <w:proofErr w:type="gramStart"/>
      <w:r>
        <w:t>flag</w:t>
      </w:r>
      <w:proofErr w:type="gramEnd"/>
      <w:r>
        <w:t xml:space="preserve"> = 0</w:t>
      </w:r>
    </w:p>
    <w:p w:rsidR="002A07CD" w:rsidRDefault="002A07CD" w:rsidP="002A07CD">
      <w:r>
        <w:t xml:space="preserve">    </w:t>
      </w:r>
      <w:proofErr w:type="gramStart"/>
      <w:r>
        <w:t>while(</w:t>
      </w:r>
      <w:proofErr w:type="gramEnd"/>
      <w:r>
        <w:t xml:space="preserve">loop &lt;= </w:t>
      </w:r>
      <w:proofErr w:type="spellStart"/>
      <w:r>
        <w:t>EMloop_num</w:t>
      </w:r>
      <w:proofErr w:type="spellEnd"/>
      <w:r>
        <w:t xml:space="preserve"> and flag == 0) :</w:t>
      </w:r>
    </w:p>
    <w:p w:rsidR="002A07CD" w:rsidRDefault="002A07CD" w:rsidP="002A07CD">
      <w:r>
        <w:t xml:space="preserve">        </w:t>
      </w:r>
      <w:proofErr w:type="spellStart"/>
      <w:r>
        <w:t>vec_pi_new</w:t>
      </w:r>
      <w:proofErr w:type="spellEnd"/>
      <w:r>
        <w:t xml:space="preserve">, </w:t>
      </w:r>
      <w:proofErr w:type="spellStart"/>
      <w:r>
        <w:t>vec_lambda_new</w:t>
      </w:r>
      <w:proofErr w:type="spellEnd"/>
      <w:r>
        <w:t xml:space="preserve">, </w:t>
      </w:r>
      <w:proofErr w:type="spellStart"/>
      <w:r>
        <w:t>mat_A_new</w:t>
      </w:r>
      <w:proofErr w:type="spellEnd"/>
      <w:r>
        <w:t xml:space="preserve"> = </w:t>
      </w:r>
      <w:proofErr w:type="spellStart"/>
      <w:r>
        <w:t>HMM_M_</w:t>
      </w:r>
      <w:proofErr w:type="gramStart"/>
      <w:r>
        <w:t>step</w:t>
      </w:r>
      <w:proofErr w:type="spellEnd"/>
      <w:r>
        <w:t>(</w:t>
      </w:r>
      <w:proofErr w:type="spellStart"/>
      <w:proofErr w:type="gramEnd"/>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 xml:space="preserve">, </w:t>
      </w:r>
      <w:proofErr w:type="spellStart"/>
      <w:r>
        <w:t>mat_Gamma</w:t>
      </w:r>
      <w:proofErr w:type="spellEnd"/>
      <w:r>
        <w:t xml:space="preserve">, </w:t>
      </w:r>
      <w:proofErr w:type="spellStart"/>
      <w:r>
        <w:t>mat_Xi</w:t>
      </w:r>
      <w:proofErr w:type="spellEnd"/>
      <w:r>
        <w:t>)</w:t>
      </w:r>
    </w:p>
    <w:p w:rsidR="002A07CD" w:rsidRDefault="002A07CD" w:rsidP="002A07CD"/>
    <w:p w:rsidR="002A07CD" w:rsidRDefault="002A07CD" w:rsidP="002A07CD">
      <w:r>
        <w:lastRenderedPageBreak/>
        <w:t xml:space="preserve">        </w:t>
      </w:r>
      <w:proofErr w:type="spellStart"/>
      <w:r>
        <w:t>vec_pi</w:t>
      </w:r>
      <w:proofErr w:type="spellEnd"/>
      <w:r>
        <w:t xml:space="preserve">     = </w:t>
      </w:r>
      <w:proofErr w:type="spellStart"/>
      <w:r>
        <w:t>vec_pi_</w:t>
      </w:r>
      <w:proofErr w:type="gramStart"/>
      <w:r>
        <w:t>new.copy</w:t>
      </w:r>
      <w:proofErr w:type="spellEnd"/>
      <w:r>
        <w:t>()</w:t>
      </w:r>
      <w:proofErr w:type="gramEnd"/>
    </w:p>
    <w:p w:rsidR="002A07CD" w:rsidRDefault="002A07CD" w:rsidP="002A07CD">
      <w:r>
        <w:t xml:space="preserve">        </w:t>
      </w:r>
      <w:proofErr w:type="spellStart"/>
      <w:r>
        <w:t>vec_lambda</w:t>
      </w:r>
      <w:proofErr w:type="spellEnd"/>
      <w:r>
        <w:t xml:space="preserve"> = </w:t>
      </w:r>
      <w:proofErr w:type="spellStart"/>
      <w:r>
        <w:t>vec_lambda_</w:t>
      </w:r>
      <w:proofErr w:type="gramStart"/>
      <w:r>
        <w:t>new.copy</w:t>
      </w:r>
      <w:proofErr w:type="spellEnd"/>
      <w:r>
        <w:t>()</w:t>
      </w:r>
      <w:proofErr w:type="gramEnd"/>
    </w:p>
    <w:p w:rsidR="002A07CD" w:rsidRDefault="002A07CD" w:rsidP="002A07CD">
      <w:r>
        <w:t xml:space="preserve">        </w:t>
      </w:r>
      <w:proofErr w:type="spellStart"/>
      <w:r>
        <w:t>mat_A</w:t>
      </w:r>
      <w:proofErr w:type="spellEnd"/>
      <w:r>
        <w:t xml:space="preserve">      = </w:t>
      </w:r>
      <w:proofErr w:type="spellStart"/>
      <w:r>
        <w:t>mat_A_</w:t>
      </w:r>
      <w:proofErr w:type="gramStart"/>
      <w:r>
        <w:t>new.copy</w:t>
      </w:r>
      <w:proofErr w:type="spellEnd"/>
      <w:r>
        <w:t>()</w:t>
      </w:r>
      <w:proofErr w:type="gramEnd"/>
    </w:p>
    <w:p w:rsidR="002A07CD" w:rsidRDefault="002A07CD" w:rsidP="002A07CD"/>
    <w:p w:rsidR="002A07CD" w:rsidRDefault="002A07CD" w:rsidP="002A07CD">
      <w:r>
        <w:t xml:space="preserve">        </w:t>
      </w:r>
      <w:proofErr w:type="spellStart"/>
      <w:r>
        <w:t>sum_check</w:t>
      </w:r>
      <w:proofErr w:type="spellEnd"/>
      <w:r>
        <w:t xml:space="preserve"> = 0.0</w:t>
      </w:r>
    </w:p>
    <w:p w:rsidR="002A07CD" w:rsidRDefault="002A07CD" w:rsidP="002A07CD">
      <w:r>
        <w:t xml:space="preserve">        </w:t>
      </w:r>
      <w:proofErr w:type="spellStart"/>
      <w:r>
        <w:t>num_state</w:t>
      </w:r>
      <w:proofErr w:type="spellEnd"/>
      <w:r>
        <w:t xml:space="preserve"> = </w:t>
      </w:r>
      <w:proofErr w:type="spellStart"/>
      <w:proofErr w:type="gramStart"/>
      <w:r>
        <w:t>len</w:t>
      </w:r>
      <w:proofErr w:type="spellEnd"/>
      <w:r>
        <w:t>(</w:t>
      </w:r>
      <w:proofErr w:type="spellStart"/>
      <w:proofErr w:type="gramEnd"/>
      <w:r>
        <w:t>vec_pi</w:t>
      </w:r>
      <w:proofErr w:type="spellEnd"/>
      <w:r>
        <w:t>)</w:t>
      </w:r>
    </w:p>
    <w:p w:rsidR="002A07CD" w:rsidRDefault="002A07CD" w:rsidP="002A07CD"/>
    <w:p w:rsidR="002A07CD" w:rsidRDefault="002A07CD" w:rsidP="002A07CD">
      <w:r>
        <w:t xml:space="preserve">        </w:t>
      </w:r>
      <w:proofErr w:type="spellStart"/>
      <w:r>
        <w:t>sum_check</w:t>
      </w:r>
      <w:proofErr w:type="spellEnd"/>
      <w:r>
        <w:t xml:space="preserve"> += </w:t>
      </w:r>
      <w:proofErr w:type="gramStart"/>
      <w:r>
        <w:t>sum(</w:t>
      </w:r>
      <w:proofErr w:type="gramEnd"/>
      <w:r>
        <w:t>abs(</w:t>
      </w:r>
      <w:proofErr w:type="spellStart"/>
      <w:r>
        <w:t>vec_pi_old</w:t>
      </w:r>
      <w:proofErr w:type="spellEnd"/>
      <w:r>
        <w:t xml:space="preserve"> - </w:t>
      </w:r>
      <w:proofErr w:type="spellStart"/>
      <w:r>
        <w:t>vec_pi</w:t>
      </w:r>
      <w:proofErr w:type="spellEnd"/>
      <w:r>
        <w:t>))</w:t>
      </w:r>
    </w:p>
    <w:p w:rsidR="002A07CD" w:rsidRDefault="002A07CD" w:rsidP="002A07CD">
      <w:r>
        <w:t xml:space="preserve">        </w:t>
      </w:r>
    </w:p>
    <w:p w:rsidR="002A07CD" w:rsidRDefault="002A07CD" w:rsidP="002A07CD">
      <w:r>
        <w:t xml:space="preserve">        </w:t>
      </w:r>
      <w:proofErr w:type="spellStart"/>
      <w:r>
        <w:t>sum_check</w:t>
      </w:r>
      <w:proofErr w:type="spellEnd"/>
      <w:r>
        <w:t xml:space="preserve"> += </w:t>
      </w:r>
      <w:proofErr w:type="gramStart"/>
      <w:r>
        <w:t>sum(</w:t>
      </w:r>
      <w:proofErr w:type="gramEnd"/>
      <w:r>
        <w:t>abs(</w:t>
      </w:r>
      <w:proofErr w:type="spellStart"/>
      <w:r>
        <w:t>vec_lambda_old</w:t>
      </w:r>
      <w:proofErr w:type="spellEnd"/>
      <w:r>
        <w:t xml:space="preserve"> - </w:t>
      </w:r>
      <w:proofErr w:type="spellStart"/>
      <w:r>
        <w:t>vec_lambda</w:t>
      </w:r>
      <w:proofErr w:type="spellEnd"/>
      <w:r>
        <w:t>))</w:t>
      </w:r>
    </w:p>
    <w:p w:rsidR="002A07CD" w:rsidRDefault="002A07CD" w:rsidP="002A07CD"/>
    <w:p w:rsidR="002A07CD" w:rsidRDefault="002A07CD" w:rsidP="002A07CD">
      <w:r>
        <w:t xml:space="preserve">        </w:t>
      </w:r>
      <w:proofErr w:type="spellStart"/>
      <w:r>
        <w:t>sum_check</w:t>
      </w:r>
      <w:proofErr w:type="spellEnd"/>
      <w:r>
        <w:t xml:space="preserve"> += </w:t>
      </w:r>
      <w:proofErr w:type="gramStart"/>
      <w:r>
        <w:t>sum(</w:t>
      </w:r>
      <w:proofErr w:type="gramEnd"/>
      <w:r>
        <w:t>sum(abs(</w:t>
      </w:r>
      <w:proofErr w:type="spellStart"/>
      <w:r>
        <w:t>mat_A_old</w:t>
      </w:r>
      <w:proofErr w:type="spellEnd"/>
      <w:r>
        <w:t xml:space="preserve"> - </w:t>
      </w:r>
      <w:proofErr w:type="spellStart"/>
      <w:r>
        <w:t>mat_A</w:t>
      </w:r>
      <w:proofErr w:type="spellEnd"/>
      <w:r>
        <w:t>)))</w:t>
      </w:r>
    </w:p>
    <w:p w:rsidR="002A07CD" w:rsidRDefault="002A07CD" w:rsidP="002A07CD"/>
    <w:p w:rsidR="002A07CD" w:rsidRDefault="002A07CD" w:rsidP="002A07CD">
      <w:r>
        <w:t xml:space="preserve">        </w:t>
      </w:r>
      <w:proofErr w:type="gramStart"/>
      <w:r>
        <w:t>if</w:t>
      </w:r>
      <w:proofErr w:type="gramEnd"/>
      <w:r>
        <w:t xml:space="preserve"> (</w:t>
      </w:r>
      <w:proofErr w:type="spellStart"/>
      <w:r>
        <w:t>sum_check</w:t>
      </w:r>
      <w:proofErr w:type="spellEnd"/>
      <w:r>
        <w:t xml:space="preserve"> / (1.0 * </w:t>
      </w:r>
      <w:proofErr w:type="spellStart"/>
      <w:r>
        <w:t>num_state</w:t>
      </w:r>
      <w:proofErr w:type="spellEnd"/>
      <w:r>
        <w:t xml:space="preserve"> * (</w:t>
      </w:r>
      <w:proofErr w:type="spellStart"/>
      <w:r>
        <w:t>num_state</w:t>
      </w:r>
      <w:proofErr w:type="spellEnd"/>
      <w:r>
        <w:t xml:space="preserve"> + 2)) &lt; 1.0e-7) :</w:t>
      </w:r>
    </w:p>
    <w:p w:rsidR="002A07CD" w:rsidRDefault="002A07CD" w:rsidP="002A07CD">
      <w:r>
        <w:t xml:space="preserve">            </w:t>
      </w:r>
      <w:proofErr w:type="gramStart"/>
      <w:r>
        <w:t>flag</w:t>
      </w:r>
      <w:proofErr w:type="gramEnd"/>
      <w:r>
        <w:t xml:space="preserve"> = 1</w:t>
      </w:r>
    </w:p>
    <w:p w:rsidR="002A07CD" w:rsidRDefault="002A07CD" w:rsidP="002A07CD">
      <w:r>
        <w:t xml:space="preserve">            </w:t>
      </w:r>
    </w:p>
    <w:p w:rsidR="002A07CD" w:rsidRDefault="002A07CD" w:rsidP="002A07CD">
      <w:r>
        <w:t xml:space="preserve">        </w:t>
      </w:r>
      <w:proofErr w:type="spellStart"/>
      <w:r>
        <w:t>mat_A_old</w:t>
      </w:r>
      <w:proofErr w:type="spellEnd"/>
      <w:r>
        <w:t xml:space="preserve">      = </w:t>
      </w:r>
      <w:proofErr w:type="spellStart"/>
      <w:r>
        <w:t>mat_</w:t>
      </w:r>
      <w:proofErr w:type="gramStart"/>
      <w:r>
        <w:t>A.copy</w:t>
      </w:r>
      <w:proofErr w:type="spellEnd"/>
      <w:r>
        <w:t>()</w:t>
      </w:r>
      <w:proofErr w:type="gramEnd"/>
    </w:p>
    <w:p w:rsidR="002A07CD" w:rsidRDefault="002A07CD" w:rsidP="002A07CD">
      <w:r>
        <w:t xml:space="preserve">        </w:t>
      </w:r>
      <w:proofErr w:type="spellStart"/>
      <w:r>
        <w:t>vec_pi_old</w:t>
      </w:r>
      <w:proofErr w:type="spellEnd"/>
      <w:r>
        <w:t xml:space="preserve">     = </w:t>
      </w:r>
      <w:proofErr w:type="spellStart"/>
      <w:r>
        <w:t>vec_</w:t>
      </w:r>
      <w:proofErr w:type="gramStart"/>
      <w:r>
        <w:t>pi.copy</w:t>
      </w:r>
      <w:proofErr w:type="spellEnd"/>
      <w:r>
        <w:t>()</w:t>
      </w:r>
      <w:proofErr w:type="gramEnd"/>
    </w:p>
    <w:p w:rsidR="002A07CD" w:rsidRDefault="002A07CD" w:rsidP="002A07CD">
      <w:r>
        <w:t xml:space="preserve">        </w:t>
      </w:r>
      <w:proofErr w:type="spellStart"/>
      <w:r>
        <w:t>vec_lambda_old</w:t>
      </w:r>
      <w:proofErr w:type="spellEnd"/>
      <w:r>
        <w:t xml:space="preserve"> = </w:t>
      </w:r>
      <w:proofErr w:type="spellStart"/>
      <w:r>
        <w:t>vec_</w:t>
      </w:r>
      <w:proofErr w:type="gramStart"/>
      <w:r>
        <w:t>lambda.copy</w:t>
      </w:r>
      <w:proofErr w:type="spellEnd"/>
      <w:r>
        <w:t>()</w:t>
      </w:r>
      <w:proofErr w:type="gramEnd"/>
    </w:p>
    <w:p w:rsidR="002A07CD" w:rsidRDefault="002A07CD" w:rsidP="002A07CD">
      <w:r>
        <w:t xml:space="preserve">                </w:t>
      </w:r>
    </w:p>
    <w:p w:rsidR="002A07CD" w:rsidRDefault="002A07CD" w:rsidP="002A07CD">
      <w:r>
        <w:t xml:space="preserve">        </w:t>
      </w:r>
      <w:proofErr w:type="spellStart"/>
      <w:r>
        <w:t>E_res</w:t>
      </w:r>
      <w:proofErr w:type="spellEnd"/>
      <w:r>
        <w:t xml:space="preserve">     = </w:t>
      </w:r>
      <w:proofErr w:type="spellStart"/>
      <w:r>
        <w:t>HMM_E_</w:t>
      </w:r>
      <w:proofErr w:type="gramStart"/>
      <w:r>
        <w:t>step</w:t>
      </w:r>
      <w:proofErr w:type="spellEnd"/>
      <w:r>
        <w:t>(</w:t>
      </w:r>
      <w:proofErr w:type="spellStart"/>
      <w:proofErr w:type="gramEnd"/>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w:t>
      </w:r>
    </w:p>
    <w:p w:rsidR="002A07CD" w:rsidRDefault="002A07CD" w:rsidP="002A07CD">
      <w:r>
        <w:t xml:space="preserve">        </w:t>
      </w:r>
      <w:proofErr w:type="spellStart"/>
      <w:r>
        <w:t>mat_Gamma</w:t>
      </w:r>
      <w:proofErr w:type="spellEnd"/>
      <w:r>
        <w:t xml:space="preserve"> = </w:t>
      </w:r>
      <w:proofErr w:type="spellStart"/>
      <w:r>
        <w:t>E_</w:t>
      </w:r>
      <w:proofErr w:type="gramStart"/>
      <w:r>
        <w:t>res</w:t>
      </w:r>
      <w:proofErr w:type="spellEnd"/>
      <w:r>
        <w:t>[</w:t>
      </w:r>
      <w:proofErr w:type="gramEnd"/>
      <w:r>
        <w:t>0]</w:t>
      </w:r>
    </w:p>
    <w:p w:rsidR="002A07CD" w:rsidRDefault="002A07CD" w:rsidP="002A07CD">
      <w:r>
        <w:t xml:space="preserve">        </w:t>
      </w:r>
      <w:proofErr w:type="spellStart"/>
      <w:r>
        <w:t>mat_Xi</w:t>
      </w:r>
      <w:proofErr w:type="spellEnd"/>
      <w:r>
        <w:t xml:space="preserve">    = </w:t>
      </w:r>
      <w:proofErr w:type="spellStart"/>
      <w:r>
        <w:t>E_</w:t>
      </w:r>
      <w:proofErr w:type="gramStart"/>
      <w:r>
        <w:t>res</w:t>
      </w:r>
      <w:proofErr w:type="spellEnd"/>
      <w:r>
        <w:t>[</w:t>
      </w:r>
      <w:proofErr w:type="gramEnd"/>
      <w:r>
        <w:t>1]</w:t>
      </w:r>
    </w:p>
    <w:p w:rsidR="002A07CD" w:rsidRDefault="002A07CD" w:rsidP="002A07CD"/>
    <w:p w:rsidR="002A07CD" w:rsidRDefault="002A07CD" w:rsidP="002A07CD">
      <w:r>
        <w:t xml:space="preserve">        </w:t>
      </w:r>
      <w:proofErr w:type="gramStart"/>
      <w:r>
        <w:t>loop</w:t>
      </w:r>
      <w:proofErr w:type="gramEnd"/>
      <w:r>
        <w:t xml:space="preserve"> += 1</w:t>
      </w:r>
    </w:p>
    <w:p w:rsidR="002A07CD" w:rsidRDefault="002A07CD" w:rsidP="002A07CD"/>
    <w:p w:rsidR="002A07CD" w:rsidRDefault="002A07CD" w:rsidP="002A07CD">
      <w:r>
        <w:t xml:space="preserve">    </w:t>
      </w:r>
      <w:proofErr w:type="spellStart"/>
      <w:r>
        <w:t>vec_hidden</w:t>
      </w:r>
      <w:proofErr w:type="spellEnd"/>
      <w:r>
        <w:t xml:space="preserve"> = </w:t>
      </w:r>
      <w:proofErr w:type="spellStart"/>
      <w:r>
        <w:t>HMM_</w:t>
      </w:r>
      <w:proofErr w:type="gramStart"/>
      <w:r>
        <w:t>Viterbi</w:t>
      </w:r>
      <w:proofErr w:type="spellEnd"/>
      <w:r>
        <w:t>(</w:t>
      </w:r>
      <w:proofErr w:type="spellStart"/>
      <w:proofErr w:type="gramEnd"/>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w:t>
      </w:r>
    </w:p>
    <w:p w:rsidR="002A07CD" w:rsidRDefault="002A07CD" w:rsidP="002A07CD">
      <w:r>
        <w:lastRenderedPageBreak/>
        <w:t xml:space="preserve">    </w:t>
      </w:r>
      <w:proofErr w:type="spellStart"/>
      <w:r>
        <w:t>rate_</w:t>
      </w:r>
      <w:proofErr w:type="gramStart"/>
      <w:r>
        <w:t>func</w:t>
      </w:r>
      <w:proofErr w:type="spellEnd"/>
      <w:r>
        <w:t xml:space="preserve">  =</w:t>
      </w:r>
      <w:proofErr w:type="gramEnd"/>
      <w:r>
        <w:t xml:space="preserve"> </w:t>
      </w:r>
      <w:proofErr w:type="spellStart"/>
      <w:r>
        <w:t>np.empty</w:t>
      </w:r>
      <w:proofErr w:type="spellEnd"/>
      <w:r>
        <w:t>([</w:t>
      </w:r>
      <w:proofErr w:type="spellStart"/>
      <w:r>
        <w:t>len</w:t>
      </w:r>
      <w:proofErr w:type="spellEnd"/>
      <w:r>
        <w:t>(</w:t>
      </w:r>
      <w:proofErr w:type="spellStart"/>
      <w:r>
        <w:t>vec_Xi</w:t>
      </w:r>
      <w:proofErr w:type="spellEnd"/>
      <w:r>
        <w:t>), 2])</w:t>
      </w:r>
    </w:p>
    <w:p w:rsidR="002A07CD" w:rsidRDefault="002A07CD" w:rsidP="002A07CD"/>
    <w:p w:rsidR="002A07CD" w:rsidRDefault="002A07CD" w:rsidP="002A07CD">
      <w:r>
        <w:t xml:space="preserve">    </w:t>
      </w:r>
      <w:proofErr w:type="spellStart"/>
      <w:r>
        <w:t>c_time</w:t>
      </w:r>
      <w:proofErr w:type="spellEnd"/>
      <w:r>
        <w:t xml:space="preserve"> = 0.0</w:t>
      </w:r>
    </w:p>
    <w:p w:rsidR="002A07CD" w:rsidRDefault="002A07CD" w:rsidP="002A07CD"/>
    <w:p w:rsidR="002A07CD" w:rsidRDefault="002A07CD" w:rsidP="002A07CD">
      <w:r>
        <w:t xml:space="preserve">    </w:t>
      </w:r>
      <w:proofErr w:type="gramStart"/>
      <w:r>
        <w:t>for</w:t>
      </w:r>
      <w:proofErr w:type="gramEnd"/>
      <w:r>
        <w:t xml:space="preserve"> n in range(0, </w:t>
      </w:r>
      <w:proofErr w:type="spellStart"/>
      <w:r>
        <w:t>len</w:t>
      </w:r>
      <w:proofErr w:type="spellEnd"/>
      <w:r>
        <w:t>(</w:t>
      </w:r>
      <w:proofErr w:type="spellStart"/>
      <w:r>
        <w:t>vec_Xi</w:t>
      </w:r>
      <w:proofErr w:type="spellEnd"/>
      <w:r>
        <w:t>)) :</w:t>
      </w:r>
    </w:p>
    <w:p w:rsidR="002A07CD" w:rsidRDefault="002A07CD" w:rsidP="002A07CD">
      <w:r>
        <w:t xml:space="preserve">        </w:t>
      </w:r>
      <w:proofErr w:type="spellStart"/>
      <w:r>
        <w:t>state_id</w:t>
      </w:r>
      <w:proofErr w:type="spellEnd"/>
      <w:r>
        <w:t xml:space="preserve">        = </w:t>
      </w:r>
      <w:proofErr w:type="spellStart"/>
      <w:r>
        <w:t>vec_hidden</w:t>
      </w:r>
      <w:proofErr w:type="spellEnd"/>
      <w:r>
        <w:t>[n]</w:t>
      </w:r>
    </w:p>
    <w:p w:rsidR="002A07CD" w:rsidRDefault="002A07CD" w:rsidP="002A07CD">
      <w:r>
        <w:t xml:space="preserve">        </w:t>
      </w:r>
      <w:proofErr w:type="spellStart"/>
      <w:r>
        <w:t>rate_func</w:t>
      </w:r>
      <w:proofErr w:type="spellEnd"/>
      <w:r>
        <w:t>[n</w:t>
      </w:r>
      <w:proofErr w:type="gramStart"/>
      <w:r>
        <w:t>][</w:t>
      </w:r>
      <w:proofErr w:type="gramEnd"/>
      <w:r>
        <w:t>0] = round(</w:t>
      </w:r>
      <w:proofErr w:type="spellStart"/>
      <w:r>
        <w:t>c_time</w:t>
      </w:r>
      <w:proofErr w:type="spellEnd"/>
      <w:r>
        <w:t xml:space="preserve"> * 100) / 100.0</w:t>
      </w:r>
    </w:p>
    <w:p w:rsidR="002A07CD" w:rsidRDefault="002A07CD" w:rsidP="002A07CD">
      <w:r>
        <w:t xml:space="preserve">        </w:t>
      </w:r>
      <w:proofErr w:type="spellStart"/>
      <w:r>
        <w:t>rate_func</w:t>
      </w:r>
      <w:proofErr w:type="spellEnd"/>
      <w:r>
        <w:t>[n</w:t>
      </w:r>
      <w:proofErr w:type="gramStart"/>
      <w:r>
        <w:t>][</w:t>
      </w:r>
      <w:proofErr w:type="gramEnd"/>
      <w:r>
        <w:t>1] = round(</w:t>
      </w:r>
      <w:proofErr w:type="spellStart"/>
      <w:r>
        <w:t>vec_lambda</w:t>
      </w:r>
      <w:proofErr w:type="spellEnd"/>
      <w:r>
        <w:t>[</w:t>
      </w:r>
      <w:proofErr w:type="spellStart"/>
      <w:r>
        <w:t>int</w:t>
      </w:r>
      <w:proofErr w:type="spellEnd"/>
      <w:r>
        <w:t>(</w:t>
      </w:r>
      <w:proofErr w:type="spellStart"/>
      <w:r>
        <w:t>state_id</w:t>
      </w:r>
      <w:proofErr w:type="spellEnd"/>
      <w:r>
        <w:t>)] * 100) / (</w:t>
      </w:r>
      <w:proofErr w:type="spellStart"/>
      <w:r>
        <w:t>bin_width</w:t>
      </w:r>
      <w:proofErr w:type="spellEnd"/>
      <w:r>
        <w:t xml:space="preserve"> * 100.0)</w:t>
      </w:r>
    </w:p>
    <w:p w:rsidR="002A07CD" w:rsidRDefault="002A07CD" w:rsidP="002A07CD"/>
    <w:p w:rsidR="002A07CD" w:rsidRDefault="002A07CD" w:rsidP="002A07CD">
      <w:r>
        <w:t xml:space="preserve">        </w:t>
      </w:r>
      <w:proofErr w:type="spellStart"/>
      <w:r>
        <w:t>c_time</w:t>
      </w:r>
      <w:proofErr w:type="spellEnd"/>
      <w:r>
        <w:t xml:space="preserve"> += </w:t>
      </w:r>
      <w:proofErr w:type="spellStart"/>
      <w:r>
        <w:t>bin_width</w:t>
      </w:r>
      <w:proofErr w:type="spellEnd"/>
    </w:p>
    <w:p w:rsidR="002A07CD" w:rsidRDefault="002A07CD" w:rsidP="002A07CD"/>
    <w:p w:rsidR="002A07CD" w:rsidRDefault="002A07CD" w:rsidP="002A07CD">
      <w:r>
        <w:t xml:space="preserve">    </w:t>
      </w:r>
      <w:proofErr w:type="gramStart"/>
      <w:r>
        <w:t>return</w:t>
      </w:r>
      <w:proofErr w:type="gramEnd"/>
      <w:r>
        <w:t xml:space="preserve"> </w:t>
      </w:r>
      <w:proofErr w:type="spellStart"/>
      <w:r>
        <w:t>rate_func</w:t>
      </w:r>
      <w:proofErr w:type="spellEnd"/>
    </w:p>
    <w:p w:rsidR="002A07CD" w:rsidRDefault="002A07CD" w:rsidP="002A07CD"/>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get_vec_Xi</w:t>
      </w:r>
      <w:proofErr w:type="spellEnd"/>
      <w:r>
        <w:t>(</w:t>
      </w:r>
      <w:proofErr w:type="spellStart"/>
      <w:r>
        <w:t>vec_spkt</w:t>
      </w:r>
      <w:proofErr w:type="spellEnd"/>
      <w:r>
        <w:t xml:space="preserve">, </w:t>
      </w:r>
      <w:proofErr w:type="spellStart"/>
      <w:r>
        <w:t>bin_width</w:t>
      </w:r>
      <w:proofErr w:type="spellEnd"/>
      <w:r>
        <w:t>) :</w:t>
      </w:r>
    </w:p>
    <w:p w:rsidR="002A07CD" w:rsidRDefault="002A07CD" w:rsidP="002A07CD">
      <w:r>
        <w:t xml:space="preserve">    </w:t>
      </w:r>
      <w:proofErr w:type="spellStart"/>
      <w:r>
        <w:t>spkt_dura</w:t>
      </w:r>
      <w:proofErr w:type="spellEnd"/>
      <w:r>
        <w:t xml:space="preserve"> = </w:t>
      </w:r>
      <w:proofErr w:type="spellStart"/>
      <w:r>
        <w:t>vec_</w:t>
      </w:r>
      <w:proofErr w:type="gramStart"/>
      <w:r>
        <w:t>spkt</w:t>
      </w:r>
      <w:proofErr w:type="spellEnd"/>
      <w:r>
        <w:t>[</w:t>
      </w:r>
      <w:proofErr w:type="spellStart"/>
      <w:proofErr w:type="gramEnd"/>
      <w:r>
        <w:t>len</w:t>
      </w:r>
      <w:proofErr w:type="spellEnd"/>
      <w:r>
        <w:t>(</w:t>
      </w:r>
      <w:proofErr w:type="spellStart"/>
      <w:r>
        <w:t>vec_spkt</w:t>
      </w:r>
      <w:proofErr w:type="spellEnd"/>
      <w:r>
        <w:t>) - 1]</w:t>
      </w:r>
    </w:p>
    <w:p w:rsidR="002A07CD" w:rsidRDefault="002A07CD" w:rsidP="002A07CD">
      <w:r>
        <w:t xml:space="preserve">    </w:t>
      </w:r>
      <w:proofErr w:type="spellStart"/>
      <w:r>
        <w:t>bin_num</w:t>
      </w:r>
      <w:proofErr w:type="spellEnd"/>
      <w:r>
        <w:t xml:space="preserve">   = </w:t>
      </w:r>
      <w:proofErr w:type="spellStart"/>
      <w:proofErr w:type="gramStart"/>
      <w:r>
        <w:t>int</w:t>
      </w:r>
      <w:proofErr w:type="spellEnd"/>
      <w:r>
        <w:t>(</w:t>
      </w:r>
      <w:proofErr w:type="spellStart"/>
      <w:proofErr w:type="gramEnd"/>
      <w:r>
        <w:t>math.ceil</w:t>
      </w:r>
      <w:proofErr w:type="spellEnd"/>
      <w:r>
        <w:t>(</w:t>
      </w:r>
      <w:proofErr w:type="spellStart"/>
      <w:r>
        <w:t>spkt_dura</w:t>
      </w:r>
      <w:proofErr w:type="spellEnd"/>
      <w:r>
        <w:t xml:space="preserve"> / </w:t>
      </w:r>
      <w:proofErr w:type="spellStart"/>
      <w:r>
        <w:t>bin_width</w:t>
      </w:r>
      <w:proofErr w:type="spellEnd"/>
      <w:r>
        <w:t>))</w:t>
      </w:r>
    </w:p>
    <w:p w:rsidR="002A07CD" w:rsidRDefault="002A07CD" w:rsidP="002A07CD">
      <w:r>
        <w:t xml:space="preserve">    </w:t>
      </w:r>
      <w:proofErr w:type="spellStart"/>
      <w:r>
        <w:t>vec_Xi</w:t>
      </w:r>
      <w:proofErr w:type="spellEnd"/>
      <w:r>
        <w:t xml:space="preserve">    = </w:t>
      </w:r>
      <w:proofErr w:type="spellStart"/>
      <w:proofErr w:type="gramStart"/>
      <w:r>
        <w:t>np.zeros</w:t>
      </w:r>
      <w:proofErr w:type="spellEnd"/>
      <w:r>
        <w:t>(</w:t>
      </w:r>
      <w:proofErr w:type="spellStart"/>
      <w:proofErr w:type="gramEnd"/>
      <w:r>
        <w:t>bin_num</w:t>
      </w:r>
      <w:proofErr w:type="spellEnd"/>
      <w:r>
        <w:t>)</w:t>
      </w:r>
    </w:p>
    <w:p w:rsidR="002A07CD" w:rsidRDefault="002A07CD" w:rsidP="002A07CD"/>
    <w:p w:rsidR="002A07CD" w:rsidRDefault="002A07CD" w:rsidP="002A07CD">
      <w:r>
        <w:t xml:space="preserve">    </w:t>
      </w:r>
      <w:proofErr w:type="gramStart"/>
      <w:r>
        <w:t>for</w:t>
      </w:r>
      <w:proofErr w:type="gramEnd"/>
      <w:r>
        <w:t xml:space="preserve"> x in </w:t>
      </w:r>
      <w:proofErr w:type="spellStart"/>
      <w:r>
        <w:t>vec_spkt</w:t>
      </w:r>
      <w:proofErr w:type="spellEnd"/>
      <w:r>
        <w:t>:</w:t>
      </w:r>
    </w:p>
    <w:p w:rsidR="002A07CD" w:rsidRDefault="002A07CD" w:rsidP="002A07CD">
      <w:r>
        <w:t xml:space="preserve">        </w:t>
      </w:r>
      <w:proofErr w:type="spellStart"/>
      <w:r>
        <w:t>bin_id</w:t>
      </w:r>
      <w:proofErr w:type="spellEnd"/>
      <w:r>
        <w:t xml:space="preserve"> = </w:t>
      </w:r>
      <w:proofErr w:type="spellStart"/>
      <w:proofErr w:type="gramStart"/>
      <w:r>
        <w:t>int</w:t>
      </w:r>
      <w:proofErr w:type="spellEnd"/>
      <w:r>
        <w:t>(</w:t>
      </w:r>
      <w:proofErr w:type="spellStart"/>
      <w:proofErr w:type="gramEnd"/>
      <w:r>
        <w:t>math.floor</w:t>
      </w:r>
      <w:proofErr w:type="spellEnd"/>
      <w:r>
        <w:t xml:space="preserve">(x / </w:t>
      </w:r>
      <w:proofErr w:type="spellStart"/>
      <w:r>
        <w:t>bin_width</w:t>
      </w:r>
      <w:proofErr w:type="spellEnd"/>
      <w:r>
        <w:t>))</w:t>
      </w:r>
    </w:p>
    <w:p w:rsidR="002A07CD" w:rsidRDefault="002A07CD" w:rsidP="002A07CD">
      <w:r>
        <w:t xml:space="preserve">        </w:t>
      </w:r>
      <w:proofErr w:type="gramStart"/>
      <w:r>
        <w:t>if</w:t>
      </w:r>
      <w:proofErr w:type="gramEnd"/>
      <w:r>
        <w:t xml:space="preserve"> (</w:t>
      </w:r>
      <w:proofErr w:type="spellStart"/>
      <w:r>
        <w:t>bin_id</w:t>
      </w:r>
      <w:proofErr w:type="spellEnd"/>
      <w:r>
        <w:t xml:space="preserve"> &lt; </w:t>
      </w:r>
      <w:proofErr w:type="spellStart"/>
      <w:r>
        <w:t>bin_num</w:t>
      </w:r>
      <w:proofErr w:type="spellEnd"/>
      <w:r>
        <w:t>) :</w:t>
      </w:r>
    </w:p>
    <w:p w:rsidR="002A07CD" w:rsidRDefault="002A07CD" w:rsidP="002A07CD">
      <w:r>
        <w:t xml:space="preserve">            </w:t>
      </w:r>
      <w:proofErr w:type="spellStart"/>
      <w:r>
        <w:t>vec_</w:t>
      </w:r>
      <w:proofErr w:type="gramStart"/>
      <w:r>
        <w:t>Xi</w:t>
      </w:r>
      <w:proofErr w:type="spellEnd"/>
      <w:r>
        <w:t>[</w:t>
      </w:r>
      <w:proofErr w:type="spellStart"/>
      <w:proofErr w:type="gramEnd"/>
      <w:r>
        <w:t>bin_id</w:t>
      </w:r>
      <w:proofErr w:type="spellEnd"/>
      <w:r>
        <w:t>] += 1</w:t>
      </w:r>
    </w:p>
    <w:p w:rsidR="002A07CD" w:rsidRDefault="002A07CD" w:rsidP="002A07CD"/>
    <w:p w:rsidR="002A07CD" w:rsidRDefault="002A07CD" w:rsidP="002A07CD">
      <w:r>
        <w:t xml:space="preserve">    </w:t>
      </w:r>
      <w:proofErr w:type="gramStart"/>
      <w:r>
        <w:t>return</w:t>
      </w:r>
      <w:proofErr w:type="gramEnd"/>
      <w:r>
        <w:t xml:space="preserve"> </w:t>
      </w:r>
      <w:proofErr w:type="spellStart"/>
      <w:r>
        <w:t>vec_Xi</w:t>
      </w:r>
      <w:proofErr w:type="spellEnd"/>
    </w:p>
    <w:p w:rsidR="002A07CD" w:rsidRDefault="002A07CD" w:rsidP="002A07CD"/>
    <w:p w:rsidR="002A07CD" w:rsidRDefault="002A07CD" w:rsidP="002A07CD"/>
    <w:p w:rsidR="002A07CD" w:rsidRDefault="002A07CD" w:rsidP="002A07CD">
      <w:r>
        <w:lastRenderedPageBreak/>
        <w:t>####</w:t>
      </w:r>
    </w:p>
    <w:p w:rsidR="002A07CD" w:rsidRDefault="002A07CD" w:rsidP="002A07CD">
      <w:pPr>
        <w:rPr>
          <w:rFonts w:hint="eastAsia"/>
        </w:rPr>
      </w:pPr>
      <w:r>
        <w:rPr>
          <w:rFonts w:hint="eastAsia"/>
        </w:rPr>
        <w:t xml:space="preserve"># </w:t>
      </w:r>
      <w:proofErr w:type="spellStart"/>
      <w:r>
        <w:rPr>
          <w:rFonts w:hint="eastAsia"/>
        </w:rPr>
        <w:t>HMM_E_step</w:t>
      </w:r>
      <w:proofErr w:type="spellEnd"/>
      <w:del w:id="112" w:author="篠本滋" w:date="2017-11-02T11:19:00Z">
        <w:r w:rsidDel="00A63675">
          <w:rPr>
            <w:rFonts w:hint="eastAsia"/>
          </w:rPr>
          <w:delText>関数</w:delText>
        </w:r>
      </w:del>
    </w:p>
    <w:p w:rsidR="002A07CD" w:rsidRDefault="002A07CD" w:rsidP="002A07CD">
      <w:pPr>
        <w:rPr>
          <w:rFonts w:hint="eastAsia"/>
        </w:rPr>
      </w:pPr>
      <w:r>
        <w:rPr>
          <w:rFonts w:hint="eastAsia"/>
        </w:rPr>
        <w:t>#</w:t>
      </w:r>
      <w:ins w:id="113" w:author="篠本滋" w:date="2017-11-02T11:19:00Z">
        <w:r w:rsidR="00A63675">
          <w:rPr>
            <w:rFonts w:hint="eastAsia"/>
          </w:rPr>
          <w:t xml:space="preserve"> </w:t>
        </w:r>
      </w:ins>
      <w:del w:id="114" w:author="篠本滋" w:date="2017-11-02T11:19:00Z">
        <w:r w:rsidDel="00A63675">
          <w:rPr>
            <w:rFonts w:hint="eastAsia"/>
          </w:rPr>
          <w:delText xml:space="preserve"> </w:delText>
        </w:r>
        <w:r w:rsidDel="00A63675">
          <w:rPr>
            <w:rFonts w:hint="eastAsia"/>
          </w:rPr>
          <w:delText>隠れマルコフモデルの期待値を計算するステップです。</w:delText>
        </w:r>
      </w:del>
      <w:ins w:id="115" w:author="篠本滋" w:date="2017-11-02T11:19:00Z">
        <w:r w:rsidR="00A63675">
          <w:rPr>
            <w:rFonts w:hint="eastAsia"/>
          </w:rPr>
          <w:t>c</w:t>
        </w:r>
        <w:r w:rsidR="00A63675">
          <w:t>arries out the E step.</w:t>
        </w:r>
      </w:ins>
    </w:p>
    <w:p w:rsidR="002A07CD" w:rsidRDefault="002A07CD" w:rsidP="002A07CD"/>
    <w:p w:rsidR="002A07CD" w:rsidRDefault="002A07CD" w:rsidP="002A07CD">
      <w:pPr>
        <w:rPr>
          <w:rFonts w:hint="eastAsia"/>
        </w:rPr>
      </w:pPr>
      <w:r>
        <w:rPr>
          <w:rFonts w:hint="eastAsia"/>
        </w:rPr>
        <w:t>#</w:t>
      </w:r>
      <w:ins w:id="116" w:author="篠本滋" w:date="2017-11-02T11:19:00Z">
        <w:r w:rsidR="00A63675">
          <w:rPr>
            <w:rFonts w:hint="eastAsia"/>
          </w:rPr>
          <w:t xml:space="preserve"> </w:t>
        </w:r>
        <w:proofErr w:type="gramStart"/>
        <w:r w:rsidR="00A63675">
          <w:t>arguments</w:t>
        </w:r>
        <w:proofErr w:type="gramEnd"/>
        <w:r w:rsidR="00A63675">
          <w:t>:</w:t>
        </w:r>
      </w:ins>
      <w:del w:id="117" w:author="篠本滋" w:date="2017-11-02T11:19:00Z">
        <w:r w:rsidDel="00A63675">
          <w:rPr>
            <w:rFonts w:hint="eastAsia"/>
          </w:rPr>
          <w:delText xml:space="preserve"> </w:delText>
        </w:r>
        <w:r w:rsidDel="00A63675">
          <w:rPr>
            <w:rFonts w:hint="eastAsia"/>
          </w:rPr>
          <w:delText>引数</w:delText>
        </w:r>
      </w:del>
    </w:p>
    <w:p w:rsidR="002A07CD" w:rsidRDefault="002A07CD" w:rsidP="002A07CD">
      <w:pPr>
        <w:rPr>
          <w:rFonts w:hint="eastAsia"/>
        </w:rPr>
      </w:pPr>
      <w:r>
        <w:rPr>
          <w:rFonts w:hint="eastAsia"/>
        </w:rPr>
        <w:t xml:space="preserve"># </w:t>
      </w:r>
      <w:proofErr w:type="spellStart"/>
      <w:r>
        <w:rPr>
          <w:rFonts w:hint="eastAsia"/>
        </w:rPr>
        <w:t>vec_Xi</w:t>
      </w:r>
      <w:proofErr w:type="spellEnd"/>
      <w:r>
        <w:rPr>
          <w:rFonts w:hint="eastAsia"/>
        </w:rPr>
        <w:t>:</w:t>
      </w:r>
      <w:del w:id="118" w:author="篠本滋" w:date="2017-11-02T11:19:00Z">
        <w:r w:rsidDel="00A63675">
          <w:rPr>
            <w:rFonts w:hint="eastAsia"/>
          </w:rPr>
          <w:delText xml:space="preserve"> </w:delText>
        </w:r>
        <w:r w:rsidDel="00A63675">
          <w:rPr>
            <w:rFonts w:hint="eastAsia"/>
          </w:rPr>
          <w:delText>ベクトル</w:delText>
        </w:r>
        <w:r w:rsidDel="00A63675">
          <w:rPr>
            <w:rFonts w:hint="eastAsia"/>
          </w:rPr>
          <w:delText>Xi</w:delText>
        </w:r>
      </w:del>
      <w:ins w:id="119" w:author="篠本滋" w:date="2017-11-02T11:19:00Z">
        <w:r w:rsidR="00A63675">
          <w:rPr>
            <w:rFonts w:hint="eastAsia"/>
          </w:rPr>
          <w:t xml:space="preserve"> </w:t>
        </w:r>
      </w:ins>
      <w:del w:id="120" w:author="篠本滋" w:date="2017-11-02T11:19:00Z">
        <w:r w:rsidDel="00A63675">
          <w:rPr>
            <w:rFonts w:hint="eastAsia"/>
          </w:rPr>
          <w:delText>、</w:delText>
        </w:r>
      </w:del>
      <w:proofErr w:type="spellStart"/>
      <w:r>
        <w:rPr>
          <w:rFonts w:hint="eastAsia"/>
        </w:rPr>
        <w:t>numpy</w:t>
      </w:r>
      <w:proofErr w:type="spellEnd"/>
      <w:r>
        <w:rPr>
          <w:rFonts w:hint="eastAsia"/>
        </w:rPr>
        <w:t xml:space="preserve"> array</w:t>
      </w:r>
      <w:ins w:id="121" w:author="篠本滋" w:date="2017-11-02T11:19:00Z">
        <w:r w:rsidR="00A63675">
          <w:t xml:space="preserve"> class</w:t>
        </w:r>
      </w:ins>
      <w:del w:id="122" w:author="篠本滋" w:date="2017-11-02T11:19:00Z">
        <w:r w:rsidDel="00A63675">
          <w:rPr>
            <w:rFonts w:hint="eastAsia"/>
          </w:rPr>
          <w:delText>クラスで表現します。</w:delText>
        </w:r>
      </w:del>
    </w:p>
    <w:p w:rsidR="002A07CD" w:rsidRDefault="002A07CD" w:rsidP="002A07CD">
      <w:pPr>
        <w:rPr>
          <w:rFonts w:hint="eastAsia"/>
        </w:rPr>
      </w:pPr>
      <w:r>
        <w:rPr>
          <w:rFonts w:hint="eastAsia"/>
        </w:rPr>
        <w:t xml:space="preserve"># </w:t>
      </w:r>
      <w:proofErr w:type="spellStart"/>
      <w:r>
        <w:rPr>
          <w:rFonts w:hint="eastAsia"/>
        </w:rPr>
        <w:t>mat_A</w:t>
      </w:r>
      <w:proofErr w:type="spellEnd"/>
      <w:r>
        <w:rPr>
          <w:rFonts w:hint="eastAsia"/>
        </w:rPr>
        <w:t xml:space="preserve">: </w:t>
      </w:r>
      <w:del w:id="123" w:author="篠本滋" w:date="2017-11-02T11:20:00Z">
        <w:r w:rsidDel="00A63675">
          <w:rPr>
            <w:rFonts w:hint="eastAsia"/>
          </w:rPr>
          <w:delText>行列</w:delText>
        </w:r>
        <w:r w:rsidDel="00A63675">
          <w:rPr>
            <w:rFonts w:hint="eastAsia"/>
          </w:rPr>
          <w:delText>A</w:delText>
        </w:r>
        <w:r w:rsidDel="00A63675">
          <w:rPr>
            <w:rFonts w:hint="eastAsia"/>
          </w:rPr>
          <w:delText>、</w:delText>
        </w:r>
      </w:del>
      <w:proofErr w:type="spellStart"/>
      <w:r>
        <w:rPr>
          <w:rFonts w:hint="eastAsia"/>
        </w:rPr>
        <w:t>numpy</w:t>
      </w:r>
      <w:proofErr w:type="spellEnd"/>
      <w:r>
        <w:rPr>
          <w:rFonts w:hint="eastAsia"/>
        </w:rPr>
        <w:t xml:space="preserve"> array</w:t>
      </w:r>
      <w:ins w:id="124" w:author="篠本滋" w:date="2017-11-02T11:20:00Z">
        <w:r w:rsidR="00A63675">
          <w:t xml:space="preserve"> </w:t>
        </w:r>
      </w:ins>
      <w:del w:id="125" w:author="篠本滋" w:date="2017-11-02T11:20:00Z">
        <w:r w:rsidDel="00A63675">
          <w:rPr>
            <w:rFonts w:hint="eastAsia"/>
          </w:rPr>
          <w:delText>クラスで表現します。</w:delText>
        </w:r>
      </w:del>
      <w:ins w:id="126" w:author="篠本滋" w:date="2017-11-02T11:20: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vec_lambda</w:t>
      </w:r>
      <w:proofErr w:type="spellEnd"/>
      <w:r>
        <w:rPr>
          <w:rFonts w:hint="eastAsia"/>
        </w:rPr>
        <w:t xml:space="preserve">: </w:t>
      </w:r>
      <w:del w:id="127" w:author="篠本滋" w:date="2017-11-02T11:20:00Z">
        <w:r w:rsidDel="00A63675">
          <w:rPr>
            <w:rFonts w:hint="eastAsia"/>
          </w:rPr>
          <w:delText>ベクトルラムダ、</w:delText>
        </w:r>
      </w:del>
      <w:proofErr w:type="spellStart"/>
      <w:r>
        <w:rPr>
          <w:rFonts w:hint="eastAsia"/>
        </w:rPr>
        <w:t>numpy</w:t>
      </w:r>
      <w:proofErr w:type="spellEnd"/>
      <w:r>
        <w:rPr>
          <w:rFonts w:hint="eastAsia"/>
        </w:rPr>
        <w:t xml:space="preserve"> array</w:t>
      </w:r>
      <w:ins w:id="128" w:author="篠本滋" w:date="2017-11-02T11:20:00Z">
        <w:r w:rsidR="00A63675">
          <w:t xml:space="preserve"> </w:t>
        </w:r>
      </w:ins>
      <w:del w:id="129" w:author="篠本滋" w:date="2017-11-02T11:20:00Z">
        <w:r w:rsidDel="00A63675">
          <w:rPr>
            <w:rFonts w:hint="eastAsia"/>
          </w:rPr>
          <w:delText>クラスで表現します。</w:delText>
        </w:r>
      </w:del>
      <w:ins w:id="130" w:author="篠本滋" w:date="2017-11-02T11:20: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vec_pi</w:t>
      </w:r>
      <w:proofErr w:type="spellEnd"/>
      <w:r>
        <w:rPr>
          <w:rFonts w:hint="eastAsia"/>
        </w:rPr>
        <w:t xml:space="preserve">: </w:t>
      </w:r>
      <w:del w:id="131" w:author="篠本滋" w:date="2017-11-02T11:20:00Z">
        <w:r w:rsidDel="00A63675">
          <w:rPr>
            <w:rFonts w:hint="eastAsia"/>
          </w:rPr>
          <w:delText>ベクトルパイ、</w:delText>
        </w:r>
      </w:del>
      <w:proofErr w:type="spellStart"/>
      <w:r>
        <w:rPr>
          <w:rFonts w:hint="eastAsia"/>
        </w:rPr>
        <w:t>numpy</w:t>
      </w:r>
      <w:proofErr w:type="spellEnd"/>
      <w:r>
        <w:rPr>
          <w:rFonts w:hint="eastAsia"/>
        </w:rPr>
        <w:t xml:space="preserve"> array</w:t>
      </w:r>
      <w:ins w:id="132" w:author="篠本滋" w:date="2017-11-02T11:20:00Z">
        <w:r w:rsidR="00A63675">
          <w:t xml:space="preserve"> </w:t>
        </w:r>
      </w:ins>
      <w:del w:id="133" w:author="篠本滋" w:date="2017-11-02T11:20:00Z">
        <w:r w:rsidDel="00A63675">
          <w:rPr>
            <w:rFonts w:hint="eastAsia"/>
          </w:rPr>
          <w:delText>クラスで表現します。</w:delText>
        </w:r>
      </w:del>
      <w:ins w:id="134" w:author="篠本滋" w:date="2017-11-02T11:20:00Z">
        <w:r w:rsidR="00A63675">
          <w:rPr>
            <w:rFonts w:hint="eastAsia"/>
          </w:rPr>
          <w:t>c</w:t>
        </w:r>
        <w:r w:rsidR="00A63675">
          <w:t>lass</w:t>
        </w:r>
      </w:ins>
    </w:p>
    <w:p w:rsidR="002A07CD" w:rsidRDefault="002A07CD" w:rsidP="002A07CD"/>
    <w:p w:rsidR="002A07CD" w:rsidRDefault="002A07CD" w:rsidP="002A07CD">
      <w:pPr>
        <w:rPr>
          <w:rFonts w:hint="eastAsia"/>
        </w:rPr>
      </w:pPr>
      <w:r>
        <w:rPr>
          <w:rFonts w:hint="eastAsia"/>
        </w:rPr>
        <w:t xml:space="preserve"># </w:t>
      </w:r>
      <w:del w:id="135" w:author="篠本滋" w:date="2017-11-02T11:20:00Z">
        <w:r w:rsidDel="00A63675">
          <w:rPr>
            <w:rFonts w:hint="eastAsia"/>
          </w:rPr>
          <w:delText>返り値</w:delText>
        </w:r>
      </w:del>
      <w:proofErr w:type="gramStart"/>
      <w:ins w:id="136" w:author="篠本滋" w:date="2017-11-02T11:20:00Z">
        <w:r w:rsidR="00A63675">
          <w:rPr>
            <w:rFonts w:hint="eastAsia"/>
          </w:rPr>
          <w:t>r</w:t>
        </w:r>
        <w:r w:rsidR="00A63675">
          <w:t>eturns</w:t>
        </w:r>
      </w:ins>
      <w:proofErr w:type="gramEnd"/>
    </w:p>
    <w:p w:rsidR="002A07CD" w:rsidRDefault="002A07CD" w:rsidP="002A07CD">
      <w:pPr>
        <w:rPr>
          <w:rFonts w:hint="eastAsia"/>
        </w:rPr>
      </w:pPr>
      <w:r>
        <w:rPr>
          <w:rFonts w:hint="eastAsia"/>
        </w:rPr>
        <w:t xml:space="preserve"># </w:t>
      </w:r>
      <w:proofErr w:type="spellStart"/>
      <w:r>
        <w:rPr>
          <w:rFonts w:hint="eastAsia"/>
        </w:rPr>
        <w:t>mat_Gamma</w:t>
      </w:r>
      <w:proofErr w:type="spellEnd"/>
      <w:r>
        <w:rPr>
          <w:rFonts w:hint="eastAsia"/>
        </w:rPr>
        <w:t xml:space="preserve">: </w:t>
      </w:r>
      <w:del w:id="137" w:author="篠本滋" w:date="2017-11-02T11:20:00Z">
        <w:r w:rsidDel="00A63675">
          <w:rPr>
            <w:rFonts w:hint="eastAsia"/>
          </w:rPr>
          <w:delText>行列</w:delText>
        </w:r>
        <w:r w:rsidDel="00A63675">
          <w:rPr>
            <w:rFonts w:hint="eastAsia"/>
          </w:rPr>
          <w:delText>Gamma</w:delText>
        </w:r>
        <w:r w:rsidDel="00A63675">
          <w:rPr>
            <w:rFonts w:hint="eastAsia"/>
          </w:rPr>
          <w:delText>、</w:delText>
        </w:r>
      </w:del>
      <w:proofErr w:type="spellStart"/>
      <w:r>
        <w:rPr>
          <w:rFonts w:hint="eastAsia"/>
        </w:rPr>
        <w:t>numpy</w:t>
      </w:r>
      <w:proofErr w:type="spellEnd"/>
      <w:r>
        <w:rPr>
          <w:rFonts w:hint="eastAsia"/>
        </w:rPr>
        <w:t xml:space="preserve"> array</w:t>
      </w:r>
      <w:ins w:id="138" w:author="篠本滋" w:date="2017-11-02T11:20:00Z">
        <w:r w:rsidR="00A63675">
          <w:t xml:space="preserve"> </w:t>
        </w:r>
      </w:ins>
      <w:del w:id="139" w:author="篠本滋" w:date="2017-11-02T11:20:00Z">
        <w:r w:rsidDel="00A63675">
          <w:rPr>
            <w:rFonts w:hint="eastAsia"/>
          </w:rPr>
          <w:delText>クラスで表現します。</w:delText>
        </w:r>
      </w:del>
      <w:ins w:id="140" w:author="篠本滋" w:date="2017-11-02T11:20: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mat_Xi</w:t>
      </w:r>
      <w:proofErr w:type="spellEnd"/>
      <w:r>
        <w:rPr>
          <w:rFonts w:hint="eastAsia"/>
        </w:rPr>
        <w:t xml:space="preserve">: </w:t>
      </w:r>
      <w:del w:id="141" w:author="篠本滋" w:date="2017-11-02T11:20:00Z">
        <w:r w:rsidDel="00A63675">
          <w:rPr>
            <w:rFonts w:hint="eastAsia"/>
          </w:rPr>
          <w:delText>行列</w:delText>
        </w:r>
        <w:r w:rsidDel="00A63675">
          <w:rPr>
            <w:rFonts w:hint="eastAsia"/>
          </w:rPr>
          <w:delText>Xi</w:delText>
        </w:r>
        <w:r w:rsidDel="00A63675">
          <w:rPr>
            <w:rFonts w:hint="eastAsia"/>
          </w:rPr>
          <w:delText>、</w:delText>
        </w:r>
      </w:del>
      <w:proofErr w:type="spellStart"/>
      <w:r>
        <w:rPr>
          <w:rFonts w:hint="eastAsia"/>
        </w:rPr>
        <w:t>numpy</w:t>
      </w:r>
      <w:proofErr w:type="spellEnd"/>
      <w:r>
        <w:rPr>
          <w:rFonts w:hint="eastAsia"/>
        </w:rPr>
        <w:t xml:space="preserve"> array</w:t>
      </w:r>
      <w:ins w:id="142" w:author="篠本滋" w:date="2017-11-02T11:20:00Z">
        <w:r w:rsidR="00A63675">
          <w:t xml:space="preserve"> </w:t>
        </w:r>
      </w:ins>
      <w:del w:id="143" w:author="篠本滋" w:date="2017-11-02T11:20:00Z">
        <w:r w:rsidDel="00A63675">
          <w:rPr>
            <w:rFonts w:hint="eastAsia"/>
          </w:rPr>
          <w:delText>クラスで表現します。</w:delText>
        </w:r>
      </w:del>
      <w:ins w:id="144" w:author="篠本滋" w:date="2017-11-02T11:20:00Z">
        <w:r w:rsidR="00A63675">
          <w:rPr>
            <w:rFonts w:hint="eastAsia"/>
          </w:rPr>
          <w:t>c</w:t>
        </w:r>
        <w:r w:rsidR="00A63675">
          <w:t>lass</w:t>
        </w:r>
      </w:ins>
    </w:p>
    <w:p w:rsidR="002A07CD" w:rsidRDefault="002A07CD" w:rsidP="002A07CD">
      <w:r>
        <w:t>####</w:t>
      </w:r>
    </w:p>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HMM_E_step</w:t>
      </w:r>
      <w:proofErr w:type="spellEnd"/>
      <w:r>
        <w:t>(</w:t>
      </w:r>
      <w:proofErr w:type="spellStart"/>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 :</w:t>
      </w:r>
    </w:p>
    <w:p w:rsidR="002A07CD" w:rsidRDefault="002A07CD" w:rsidP="002A07CD">
      <w:r>
        <w:t xml:space="preserve">    </w:t>
      </w:r>
      <w:proofErr w:type="spellStart"/>
      <w:r>
        <w:t>mat_emission</w:t>
      </w:r>
      <w:proofErr w:type="spellEnd"/>
      <w:r>
        <w:t xml:space="preserve">      = </w:t>
      </w:r>
      <w:proofErr w:type="spellStart"/>
      <w:r>
        <w:t>get_mat_</w:t>
      </w:r>
      <w:proofErr w:type="gramStart"/>
      <w:r>
        <w:t>emission</w:t>
      </w:r>
      <w:proofErr w:type="spellEnd"/>
      <w:r>
        <w:t>(</w:t>
      </w:r>
      <w:proofErr w:type="spellStart"/>
      <w:proofErr w:type="gramEnd"/>
      <w:r>
        <w:t>vec_Xi</w:t>
      </w:r>
      <w:proofErr w:type="spellEnd"/>
      <w:r>
        <w:t xml:space="preserve">, </w:t>
      </w:r>
      <w:proofErr w:type="spellStart"/>
      <w:r>
        <w:t>vec_lambda</w:t>
      </w:r>
      <w:proofErr w:type="spellEnd"/>
      <w:r>
        <w:t>)</w:t>
      </w:r>
    </w:p>
    <w:p w:rsidR="002A07CD" w:rsidRDefault="002A07CD" w:rsidP="002A07CD">
      <w:r>
        <w:t xml:space="preserve">    </w:t>
      </w:r>
      <w:proofErr w:type="spellStart"/>
      <w:r>
        <w:t>vec_C</w:t>
      </w:r>
      <w:proofErr w:type="spellEnd"/>
      <w:r>
        <w:t xml:space="preserve">, </w:t>
      </w:r>
      <w:proofErr w:type="spellStart"/>
      <w:r>
        <w:t>mat_</w:t>
      </w:r>
      <w:proofErr w:type="gramStart"/>
      <w:r>
        <w:t>alpha</w:t>
      </w:r>
      <w:proofErr w:type="spellEnd"/>
      <w:r>
        <w:t xml:space="preserve">  =</w:t>
      </w:r>
      <w:proofErr w:type="gramEnd"/>
      <w:r>
        <w:t xml:space="preserve"> </w:t>
      </w:r>
      <w:proofErr w:type="spellStart"/>
      <w:r>
        <w:t>get_alpha_C</w:t>
      </w:r>
      <w:proofErr w:type="spellEnd"/>
      <w:r>
        <w:t>(</w:t>
      </w:r>
      <w:proofErr w:type="spellStart"/>
      <w:r>
        <w:t>mat_A</w:t>
      </w:r>
      <w:proofErr w:type="spellEnd"/>
      <w:r>
        <w:t xml:space="preserve">, </w:t>
      </w:r>
      <w:proofErr w:type="spellStart"/>
      <w:r>
        <w:t>vec_pi</w:t>
      </w:r>
      <w:proofErr w:type="spellEnd"/>
      <w:r>
        <w:t xml:space="preserve">, </w:t>
      </w:r>
      <w:proofErr w:type="spellStart"/>
      <w:r>
        <w:t>mat_emission</w:t>
      </w:r>
      <w:proofErr w:type="spellEnd"/>
      <w:r>
        <w:t>)</w:t>
      </w:r>
    </w:p>
    <w:p w:rsidR="002A07CD" w:rsidRDefault="002A07CD" w:rsidP="002A07CD">
      <w:r>
        <w:t xml:space="preserve">    </w:t>
      </w:r>
      <w:proofErr w:type="spellStart"/>
      <w:r>
        <w:t>mat_beta</w:t>
      </w:r>
      <w:proofErr w:type="spellEnd"/>
      <w:r>
        <w:t xml:space="preserve">          = </w:t>
      </w:r>
      <w:proofErr w:type="spellStart"/>
      <w:r>
        <w:t>get_</w:t>
      </w:r>
      <w:proofErr w:type="gramStart"/>
      <w:r>
        <w:t>beta</w:t>
      </w:r>
      <w:proofErr w:type="spellEnd"/>
      <w:r>
        <w:t>(</w:t>
      </w:r>
      <w:proofErr w:type="spellStart"/>
      <w:proofErr w:type="gramEnd"/>
      <w:r>
        <w:t>mat_A</w:t>
      </w:r>
      <w:proofErr w:type="spellEnd"/>
      <w:r>
        <w:t xml:space="preserve">, </w:t>
      </w:r>
      <w:proofErr w:type="spellStart"/>
      <w:r>
        <w:t>vec_pi</w:t>
      </w:r>
      <w:proofErr w:type="spellEnd"/>
      <w:r>
        <w:t xml:space="preserve">, </w:t>
      </w:r>
      <w:proofErr w:type="spellStart"/>
      <w:r>
        <w:t>mat_emission</w:t>
      </w:r>
      <w:proofErr w:type="spellEnd"/>
      <w:r>
        <w:t xml:space="preserve">, </w:t>
      </w:r>
      <w:proofErr w:type="spellStart"/>
      <w:r>
        <w:t>vec_C</w:t>
      </w:r>
      <w:proofErr w:type="spellEnd"/>
      <w:r>
        <w:t>)</w:t>
      </w:r>
    </w:p>
    <w:p w:rsidR="002A07CD" w:rsidRDefault="002A07CD" w:rsidP="002A07CD">
      <w:r>
        <w:t xml:space="preserve">    </w:t>
      </w:r>
      <w:proofErr w:type="spellStart"/>
      <w:r>
        <w:t>mat_Gamma</w:t>
      </w:r>
      <w:proofErr w:type="spellEnd"/>
      <w:r>
        <w:t xml:space="preserve">, </w:t>
      </w:r>
      <w:proofErr w:type="spellStart"/>
      <w:r>
        <w:t>mat_Xi</w:t>
      </w:r>
      <w:proofErr w:type="spellEnd"/>
      <w:r>
        <w:t xml:space="preserve"> = </w:t>
      </w:r>
      <w:proofErr w:type="spellStart"/>
      <w:r>
        <w:t>get_Gamma_</w:t>
      </w:r>
      <w:proofErr w:type="gramStart"/>
      <w:r>
        <w:t>Xi</w:t>
      </w:r>
      <w:proofErr w:type="spellEnd"/>
      <w:r>
        <w:t>(</w:t>
      </w:r>
      <w:proofErr w:type="spellStart"/>
      <w:proofErr w:type="gramEnd"/>
      <w:r>
        <w:t>mat_A</w:t>
      </w:r>
      <w:proofErr w:type="spellEnd"/>
      <w:r>
        <w:t xml:space="preserve">, </w:t>
      </w:r>
      <w:proofErr w:type="spellStart"/>
      <w:r>
        <w:t>mat_emission</w:t>
      </w:r>
      <w:proofErr w:type="spellEnd"/>
      <w:r>
        <w:t xml:space="preserve">, </w:t>
      </w:r>
      <w:proofErr w:type="spellStart"/>
      <w:r>
        <w:t>mat_alpha</w:t>
      </w:r>
      <w:proofErr w:type="spellEnd"/>
      <w:r>
        <w:t xml:space="preserve">, </w:t>
      </w:r>
      <w:proofErr w:type="spellStart"/>
      <w:r>
        <w:t>mat_beta</w:t>
      </w:r>
      <w:proofErr w:type="spellEnd"/>
      <w:r>
        <w:t xml:space="preserve">, </w:t>
      </w:r>
      <w:proofErr w:type="spellStart"/>
      <w:r>
        <w:t>vec_C</w:t>
      </w:r>
      <w:proofErr w:type="spellEnd"/>
      <w:r>
        <w:t>)</w:t>
      </w:r>
    </w:p>
    <w:p w:rsidR="002A07CD" w:rsidRDefault="002A07CD" w:rsidP="002A07CD"/>
    <w:p w:rsidR="002A07CD" w:rsidRDefault="002A07CD" w:rsidP="002A07CD">
      <w:r>
        <w:t xml:space="preserve">    </w:t>
      </w:r>
      <w:proofErr w:type="gramStart"/>
      <w:r>
        <w:t>res</w:t>
      </w:r>
      <w:proofErr w:type="gramEnd"/>
      <w:r>
        <w:t xml:space="preserve"> = [</w:t>
      </w:r>
      <w:proofErr w:type="spellStart"/>
      <w:r>
        <w:t>mat_Gamma</w:t>
      </w:r>
      <w:proofErr w:type="spellEnd"/>
      <w:r>
        <w:t xml:space="preserve">, </w:t>
      </w:r>
      <w:proofErr w:type="spellStart"/>
      <w:r>
        <w:t>mat_Xi</w:t>
      </w:r>
      <w:proofErr w:type="spellEnd"/>
      <w:r>
        <w:t>]</w:t>
      </w:r>
    </w:p>
    <w:p w:rsidR="002A07CD" w:rsidRDefault="002A07CD" w:rsidP="002A07CD"/>
    <w:p w:rsidR="002A07CD" w:rsidRDefault="002A07CD" w:rsidP="002A07CD">
      <w:r>
        <w:t xml:space="preserve">    </w:t>
      </w:r>
      <w:proofErr w:type="gramStart"/>
      <w:r>
        <w:t>return</w:t>
      </w:r>
      <w:proofErr w:type="gramEnd"/>
      <w:r>
        <w:t xml:space="preserve"> res</w:t>
      </w:r>
    </w:p>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get_mat_emission</w:t>
      </w:r>
      <w:proofErr w:type="spellEnd"/>
      <w:r>
        <w:t>(</w:t>
      </w:r>
      <w:proofErr w:type="spellStart"/>
      <w:r>
        <w:t>vec_Xi</w:t>
      </w:r>
      <w:proofErr w:type="spellEnd"/>
      <w:r>
        <w:t xml:space="preserve">, </w:t>
      </w:r>
      <w:proofErr w:type="spellStart"/>
      <w:r>
        <w:t>vec_lambda</w:t>
      </w:r>
      <w:proofErr w:type="spellEnd"/>
      <w:r>
        <w:t>) :</w:t>
      </w:r>
    </w:p>
    <w:p w:rsidR="002A07CD" w:rsidRDefault="002A07CD" w:rsidP="002A07CD">
      <w:r>
        <w:lastRenderedPageBreak/>
        <w:t xml:space="preserve">    </w:t>
      </w:r>
      <w:proofErr w:type="spellStart"/>
      <w:r>
        <w:t>mat_emission</w:t>
      </w:r>
      <w:proofErr w:type="spellEnd"/>
      <w:r>
        <w:t xml:space="preserve"> = </w:t>
      </w:r>
      <w:proofErr w:type="spellStart"/>
      <w:proofErr w:type="gramStart"/>
      <w:r>
        <w:t>np.array</w:t>
      </w:r>
      <w:proofErr w:type="spellEnd"/>
      <w:r>
        <w:t>(</w:t>
      </w:r>
      <w:proofErr w:type="gramEnd"/>
      <w:r>
        <w:t>[[pow(x, y) * pow(</w:t>
      </w:r>
      <w:proofErr w:type="spellStart"/>
      <w:r>
        <w:t>math.e</w:t>
      </w:r>
      <w:proofErr w:type="spellEnd"/>
      <w:r>
        <w:t xml:space="preserve">, -1.0 * x) / </w:t>
      </w:r>
      <w:proofErr w:type="spellStart"/>
      <w:r>
        <w:t>math.factorial</w:t>
      </w:r>
      <w:proofErr w:type="spellEnd"/>
      <w:r>
        <w:t xml:space="preserve">(y) for x in </w:t>
      </w:r>
      <w:proofErr w:type="spellStart"/>
      <w:r>
        <w:t>vec_lambda</w:t>
      </w:r>
      <w:proofErr w:type="spellEnd"/>
      <w:r>
        <w:t xml:space="preserve">] for y in </w:t>
      </w:r>
      <w:proofErr w:type="spellStart"/>
      <w:r>
        <w:t>vec_Xi</w:t>
      </w:r>
      <w:proofErr w:type="spellEnd"/>
      <w:r>
        <w:t>])</w:t>
      </w:r>
    </w:p>
    <w:p w:rsidR="002A07CD" w:rsidRDefault="002A07CD" w:rsidP="002A07CD"/>
    <w:p w:rsidR="002A07CD" w:rsidRDefault="002A07CD" w:rsidP="002A07CD">
      <w:r>
        <w:t xml:space="preserve">    </w:t>
      </w:r>
      <w:proofErr w:type="gramStart"/>
      <w:r>
        <w:t>return</w:t>
      </w:r>
      <w:proofErr w:type="gramEnd"/>
      <w:r>
        <w:t xml:space="preserve"> </w:t>
      </w:r>
      <w:proofErr w:type="spellStart"/>
      <w:r>
        <w:t>mat_emission</w:t>
      </w:r>
      <w:proofErr w:type="spellEnd"/>
    </w:p>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get_alpha_C</w:t>
      </w:r>
      <w:proofErr w:type="spellEnd"/>
      <w:r>
        <w:t>(</w:t>
      </w:r>
      <w:proofErr w:type="spellStart"/>
      <w:r>
        <w:t>mat_A</w:t>
      </w:r>
      <w:proofErr w:type="spellEnd"/>
      <w:r>
        <w:t xml:space="preserve">, </w:t>
      </w:r>
      <w:proofErr w:type="spellStart"/>
      <w:r>
        <w:t>vec_pi</w:t>
      </w:r>
      <w:proofErr w:type="spellEnd"/>
      <w:r>
        <w:t xml:space="preserve">, </w:t>
      </w:r>
      <w:proofErr w:type="spellStart"/>
      <w:r>
        <w:t>mat_emission</w:t>
      </w:r>
      <w:proofErr w:type="spellEnd"/>
      <w:r>
        <w:t>) :</w:t>
      </w:r>
    </w:p>
    <w:p w:rsidR="002A07CD" w:rsidRDefault="002A07CD" w:rsidP="002A07CD">
      <w:r>
        <w:t xml:space="preserve">    </w:t>
      </w:r>
      <w:proofErr w:type="spellStart"/>
      <w:r>
        <w:t>num_of_states</w:t>
      </w:r>
      <w:proofErr w:type="spellEnd"/>
      <w:r>
        <w:t xml:space="preserve"> = </w:t>
      </w:r>
      <w:proofErr w:type="spellStart"/>
      <w:proofErr w:type="gramStart"/>
      <w:r>
        <w:t>len</w:t>
      </w:r>
      <w:proofErr w:type="spellEnd"/>
      <w:r>
        <w:t>(</w:t>
      </w:r>
      <w:proofErr w:type="spellStart"/>
      <w:proofErr w:type="gramEnd"/>
      <w:r>
        <w:t>vec_pi</w:t>
      </w:r>
      <w:proofErr w:type="spellEnd"/>
      <w:r>
        <w:t>)</w:t>
      </w:r>
    </w:p>
    <w:p w:rsidR="002A07CD" w:rsidRDefault="002A07CD" w:rsidP="002A07CD">
      <w:r>
        <w:t xml:space="preserve">    </w:t>
      </w:r>
      <w:proofErr w:type="spellStart"/>
      <w:r>
        <w:t>num_of_obs</w:t>
      </w:r>
      <w:proofErr w:type="spellEnd"/>
      <w:r>
        <w:t xml:space="preserve">    = </w:t>
      </w:r>
      <w:proofErr w:type="spellStart"/>
      <w:proofErr w:type="gramStart"/>
      <w:r>
        <w:t>len</w:t>
      </w:r>
      <w:proofErr w:type="spellEnd"/>
      <w:r>
        <w:t>(</w:t>
      </w:r>
      <w:proofErr w:type="spellStart"/>
      <w:proofErr w:type="gramEnd"/>
      <w:r>
        <w:t>mat_emission</w:t>
      </w:r>
      <w:proofErr w:type="spellEnd"/>
      <w:r>
        <w:t>)</w:t>
      </w:r>
    </w:p>
    <w:p w:rsidR="002A07CD" w:rsidRDefault="002A07CD" w:rsidP="002A07CD"/>
    <w:p w:rsidR="002A07CD" w:rsidRDefault="002A07CD" w:rsidP="002A07CD">
      <w:r>
        <w:t xml:space="preserve">    alpha_0 = </w:t>
      </w:r>
      <w:proofErr w:type="spellStart"/>
      <w:proofErr w:type="gramStart"/>
      <w:r>
        <w:t>np.array</w:t>
      </w:r>
      <w:proofErr w:type="spellEnd"/>
      <w:r>
        <w:t>(</w:t>
      </w:r>
      <w:proofErr w:type="gramEnd"/>
      <w:r>
        <w:t>[</w:t>
      </w:r>
      <w:proofErr w:type="spellStart"/>
      <w:r>
        <w:t>mat_emission</w:t>
      </w:r>
      <w:proofErr w:type="spellEnd"/>
      <w:r>
        <w:t>[0][</w:t>
      </w:r>
      <w:proofErr w:type="spellStart"/>
      <w:r>
        <w:t>i</w:t>
      </w:r>
      <w:proofErr w:type="spellEnd"/>
      <w:r>
        <w:t xml:space="preserve">] * </w:t>
      </w:r>
      <w:proofErr w:type="spellStart"/>
      <w:r>
        <w:t>vec_pi</w:t>
      </w:r>
      <w:proofErr w:type="spellEnd"/>
      <w:r>
        <w:t>[</w:t>
      </w:r>
      <w:proofErr w:type="spellStart"/>
      <w:r>
        <w:t>i</w:t>
      </w:r>
      <w:proofErr w:type="spellEnd"/>
      <w:r>
        <w:t xml:space="preserve">] for </w:t>
      </w:r>
      <w:proofErr w:type="spellStart"/>
      <w:r>
        <w:t>i</w:t>
      </w:r>
      <w:proofErr w:type="spellEnd"/>
      <w:r>
        <w:t xml:space="preserve"> in range(0, </w:t>
      </w:r>
      <w:proofErr w:type="spellStart"/>
      <w:r>
        <w:t>num_of_states</w:t>
      </w:r>
      <w:proofErr w:type="spellEnd"/>
      <w:r>
        <w:t>)])</w:t>
      </w:r>
    </w:p>
    <w:p w:rsidR="002A07CD" w:rsidRDefault="002A07CD" w:rsidP="002A07CD">
      <w:r>
        <w:t xml:space="preserve">    C_0     = 0.0</w:t>
      </w:r>
    </w:p>
    <w:p w:rsidR="002A07CD" w:rsidRDefault="002A07CD" w:rsidP="002A07CD">
      <w:r>
        <w:t xml:space="preserve">    </w:t>
      </w:r>
      <w:proofErr w:type="gramStart"/>
      <w:r>
        <w:t>for</w:t>
      </w:r>
      <w:proofErr w:type="gramEnd"/>
      <w:r>
        <w:t xml:space="preserve"> alpha in alpha_0 :</w:t>
      </w:r>
    </w:p>
    <w:p w:rsidR="002A07CD" w:rsidRDefault="002A07CD" w:rsidP="002A07CD">
      <w:r>
        <w:t xml:space="preserve">        C_0 += alpha</w:t>
      </w:r>
    </w:p>
    <w:p w:rsidR="002A07CD" w:rsidRDefault="002A07CD" w:rsidP="002A07CD"/>
    <w:p w:rsidR="002A07CD" w:rsidRDefault="002A07CD" w:rsidP="002A07CD">
      <w:r>
        <w:t xml:space="preserve">    </w:t>
      </w:r>
      <w:proofErr w:type="spellStart"/>
      <w:r>
        <w:t>vec_C_buf</w:t>
      </w:r>
      <w:proofErr w:type="spellEnd"/>
      <w:r>
        <w:t xml:space="preserve">     = </w:t>
      </w:r>
      <w:proofErr w:type="spellStart"/>
      <w:proofErr w:type="gramStart"/>
      <w:r>
        <w:t>np.empty</w:t>
      </w:r>
      <w:proofErr w:type="spellEnd"/>
      <w:r>
        <w:t>(</w:t>
      </w:r>
      <w:proofErr w:type="spellStart"/>
      <w:proofErr w:type="gramEnd"/>
      <w:r>
        <w:t>num_of_obs</w:t>
      </w:r>
      <w:proofErr w:type="spellEnd"/>
      <w:r>
        <w:t>)</w:t>
      </w:r>
    </w:p>
    <w:p w:rsidR="002A07CD" w:rsidRDefault="002A07CD" w:rsidP="002A07CD">
      <w:r>
        <w:t xml:space="preserve">    </w:t>
      </w:r>
      <w:proofErr w:type="spellStart"/>
      <w:r>
        <w:t>vec_C_</w:t>
      </w:r>
      <w:proofErr w:type="gramStart"/>
      <w:r>
        <w:t>buf</w:t>
      </w:r>
      <w:proofErr w:type="spellEnd"/>
      <w:r>
        <w:t>[</w:t>
      </w:r>
      <w:proofErr w:type="gramEnd"/>
      <w:r>
        <w:t>0]  = (C_0)</w:t>
      </w:r>
    </w:p>
    <w:p w:rsidR="002A07CD" w:rsidRDefault="002A07CD" w:rsidP="002A07CD">
      <w:r>
        <w:t xml:space="preserve">    alpha_0       = alpha_0 / C_0</w:t>
      </w:r>
    </w:p>
    <w:p w:rsidR="002A07CD" w:rsidRDefault="002A07CD" w:rsidP="002A07CD">
      <w:r>
        <w:t xml:space="preserve">    </w:t>
      </w:r>
      <w:proofErr w:type="spellStart"/>
      <w:r>
        <w:t>mat_alpha_buf</w:t>
      </w:r>
      <w:proofErr w:type="spellEnd"/>
      <w:r>
        <w:t xml:space="preserve"> = []</w:t>
      </w:r>
    </w:p>
    <w:p w:rsidR="002A07CD" w:rsidRDefault="002A07CD" w:rsidP="002A07CD">
      <w:r>
        <w:t xml:space="preserve">    </w:t>
      </w:r>
      <w:proofErr w:type="spellStart"/>
      <w:r>
        <w:t>mat_alpha_</w:t>
      </w:r>
      <w:proofErr w:type="gramStart"/>
      <w:r>
        <w:t>buf.append</w:t>
      </w:r>
      <w:proofErr w:type="spellEnd"/>
      <w:r>
        <w:t>(</w:t>
      </w:r>
      <w:proofErr w:type="gramEnd"/>
      <w:r>
        <w:t>list(alpha_0.copy()))</w:t>
      </w:r>
    </w:p>
    <w:p w:rsidR="002A07CD" w:rsidRDefault="002A07CD" w:rsidP="002A07CD"/>
    <w:p w:rsidR="002A07CD" w:rsidRDefault="002A07CD" w:rsidP="002A07CD">
      <w:r>
        <w:t xml:space="preserve">    </w:t>
      </w:r>
      <w:proofErr w:type="gramStart"/>
      <w:r>
        <w:t>for</w:t>
      </w:r>
      <w:proofErr w:type="gramEnd"/>
      <w:r>
        <w:t xml:space="preserve"> n in range(1, </w:t>
      </w:r>
      <w:proofErr w:type="spellStart"/>
      <w:r>
        <w:t>num_of_obs</w:t>
      </w:r>
      <w:proofErr w:type="spellEnd"/>
      <w:r>
        <w:t>) :</w:t>
      </w:r>
    </w:p>
    <w:p w:rsidR="002A07CD" w:rsidRDefault="002A07CD" w:rsidP="002A07CD">
      <w:r>
        <w:t xml:space="preserve">        </w:t>
      </w:r>
      <w:proofErr w:type="spellStart"/>
      <w:r>
        <w:t>alpha_n</w:t>
      </w:r>
      <w:proofErr w:type="spellEnd"/>
      <w:r>
        <w:t xml:space="preserve"> = </w:t>
      </w:r>
      <w:proofErr w:type="spellStart"/>
      <w:proofErr w:type="gramStart"/>
      <w:r>
        <w:t>np.empty</w:t>
      </w:r>
      <w:proofErr w:type="spellEnd"/>
      <w:r>
        <w:t>(</w:t>
      </w:r>
      <w:proofErr w:type="gramEnd"/>
      <w:r>
        <w:t>[</w:t>
      </w:r>
      <w:proofErr w:type="spellStart"/>
      <w:r>
        <w:t>num_of_states</w:t>
      </w:r>
      <w:proofErr w:type="spellEnd"/>
      <w:r>
        <w:t>])</w:t>
      </w:r>
    </w:p>
    <w:p w:rsidR="002A07CD" w:rsidRDefault="002A07CD" w:rsidP="002A07CD">
      <w:r>
        <w:t xml:space="preserve">        </w:t>
      </w:r>
      <w:proofErr w:type="gramStart"/>
      <w:r>
        <w:t>for</w:t>
      </w:r>
      <w:proofErr w:type="gramEnd"/>
      <w:r>
        <w:t xml:space="preserve"> </w:t>
      </w:r>
      <w:proofErr w:type="spellStart"/>
      <w:r>
        <w:t>i</w:t>
      </w:r>
      <w:proofErr w:type="spellEnd"/>
      <w:r>
        <w:t xml:space="preserve"> in range(0, </w:t>
      </w:r>
      <w:proofErr w:type="spellStart"/>
      <w:r>
        <w:t>num_of_states</w:t>
      </w:r>
      <w:proofErr w:type="spellEnd"/>
      <w:r>
        <w:t>) :</w:t>
      </w:r>
    </w:p>
    <w:p w:rsidR="002A07CD" w:rsidRDefault="002A07CD" w:rsidP="002A07CD">
      <w:r>
        <w:t xml:space="preserve">            </w:t>
      </w:r>
      <w:proofErr w:type="spellStart"/>
      <w:r>
        <w:t>sum_j</w:t>
      </w:r>
      <w:proofErr w:type="spellEnd"/>
      <w:r>
        <w:t xml:space="preserve"> = 0.0</w:t>
      </w:r>
    </w:p>
    <w:p w:rsidR="002A07CD" w:rsidRDefault="002A07CD" w:rsidP="002A07CD">
      <w:r>
        <w:t xml:space="preserve">            </w:t>
      </w:r>
      <w:proofErr w:type="gramStart"/>
      <w:r>
        <w:t>for</w:t>
      </w:r>
      <w:proofErr w:type="gramEnd"/>
      <w:r>
        <w:t xml:space="preserve"> j in range(0, </w:t>
      </w:r>
      <w:proofErr w:type="spellStart"/>
      <w:r>
        <w:t>num_of_states</w:t>
      </w:r>
      <w:proofErr w:type="spellEnd"/>
      <w:r>
        <w:t>) :</w:t>
      </w:r>
    </w:p>
    <w:p w:rsidR="002A07CD" w:rsidRDefault="002A07CD" w:rsidP="002A07CD">
      <w:r>
        <w:t xml:space="preserve">                </w:t>
      </w:r>
      <w:proofErr w:type="spellStart"/>
      <w:r>
        <w:t>sum_j</w:t>
      </w:r>
      <w:proofErr w:type="spellEnd"/>
      <w:r>
        <w:t xml:space="preserve"> += </w:t>
      </w:r>
      <w:proofErr w:type="spellStart"/>
      <w:r>
        <w:t>mat_alpha_</w:t>
      </w:r>
      <w:proofErr w:type="gramStart"/>
      <w:r>
        <w:t>buf</w:t>
      </w:r>
      <w:proofErr w:type="spellEnd"/>
      <w:r>
        <w:t>[</w:t>
      </w:r>
      <w:proofErr w:type="gramEnd"/>
      <w:r>
        <w:t xml:space="preserve">n - 1][j] * </w:t>
      </w:r>
      <w:proofErr w:type="spellStart"/>
      <w:r>
        <w:t>mat_A</w:t>
      </w:r>
      <w:proofErr w:type="spellEnd"/>
      <w:r>
        <w:t>[j][</w:t>
      </w:r>
      <w:proofErr w:type="spellStart"/>
      <w:r>
        <w:t>i</w:t>
      </w:r>
      <w:proofErr w:type="spellEnd"/>
      <w:r>
        <w:t>]</w:t>
      </w:r>
    </w:p>
    <w:p w:rsidR="002A07CD" w:rsidRDefault="002A07CD" w:rsidP="002A07CD"/>
    <w:p w:rsidR="002A07CD" w:rsidRDefault="002A07CD" w:rsidP="002A07CD">
      <w:r>
        <w:lastRenderedPageBreak/>
        <w:t xml:space="preserve">            </w:t>
      </w:r>
      <w:proofErr w:type="spellStart"/>
      <w:r>
        <w:t>alpha_n_i</w:t>
      </w:r>
      <w:proofErr w:type="spellEnd"/>
      <w:r>
        <w:t xml:space="preserve"> = </w:t>
      </w:r>
      <w:proofErr w:type="spellStart"/>
      <w:r>
        <w:t>mat_emission</w:t>
      </w:r>
      <w:proofErr w:type="spellEnd"/>
      <w:r>
        <w:t>[n</w:t>
      </w:r>
      <w:proofErr w:type="gramStart"/>
      <w:r>
        <w:t>][</w:t>
      </w:r>
      <w:proofErr w:type="spellStart"/>
      <w:proofErr w:type="gramEnd"/>
      <w:r>
        <w:t>i</w:t>
      </w:r>
      <w:proofErr w:type="spellEnd"/>
      <w:r>
        <w:t xml:space="preserve">] * </w:t>
      </w:r>
      <w:proofErr w:type="spellStart"/>
      <w:r>
        <w:t>sum_j</w:t>
      </w:r>
      <w:proofErr w:type="spellEnd"/>
    </w:p>
    <w:p w:rsidR="002A07CD" w:rsidRDefault="002A07CD" w:rsidP="002A07CD">
      <w:r>
        <w:t xml:space="preserve">            </w:t>
      </w:r>
      <w:proofErr w:type="spellStart"/>
      <w:r>
        <w:t>alpha_n</w:t>
      </w:r>
      <w:proofErr w:type="spellEnd"/>
      <w:r>
        <w:t>[</w:t>
      </w:r>
      <w:proofErr w:type="spellStart"/>
      <w:r>
        <w:t>i</w:t>
      </w:r>
      <w:proofErr w:type="spellEnd"/>
      <w:r>
        <w:t xml:space="preserve">] = </w:t>
      </w:r>
      <w:proofErr w:type="spellStart"/>
      <w:r>
        <w:t>alpha_n_i</w:t>
      </w:r>
      <w:proofErr w:type="spellEnd"/>
    </w:p>
    <w:p w:rsidR="002A07CD" w:rsidRDefault="002A07CD" w:rsidP="002A07CD"/>
    <w:p w:rsidR="002A07CD" w:rsidRDefault="002A07CD" w:rsidP="002A07CD">
      <w:r>
        <w:t xml:space="preserve">        </w:t>
      </w:r>
      <w:proofErr w:type="spellStart"/>
      <w:r>
        <w:t>C_n</w:t>
      </w:r>
      <w:proofErr w:type="spellEnd"/>
      <w:r>
        <w:t xml:space="preserve"> = 0.0</w:t>
      </w:r>
    </w:p>
    <w:p w:rsidR="002A07CD" w:rsidRDefault="002A07CD" w:rsidP="002A07CD">
      <w:r>
        <w:t xml:space="preserve">        </w:t>
      </w:r>
      <w:proofErr w:type="gramStart"/>
      <w:r>
        <w:t>for</w:t>
      </w:r>
      <w:proofErr w:type="gramEnd"/>
      <w:r>
        <w:t xml:space="preserve"> alpha in </w:t>
      </w:r>
      <w:proofErr w:type="spellStart"/>
      <w:r>
        <w:t>alpha_n</w:t>
      </w:r>
      <w:proofErr w:type="spellEnd"/>
      <w:r>
        <w:t xml:space="preserve"> :</w:t>
      </w:r>
    </w:p>
    <w:p w:rsidR="002A07CD" w:rsidRDefault="002A07CD" w:rsidP="002A07CD">
      <w:r>
        <w:t xml:space="preserve">            </w:t>
      </w:r>
      <w:proofErr w:type="spellStart"/>
      <w:r>
        <w:t>C_n</w:t>
      </w:r>
      <w:proofErr w:type="spellEnd"/>
      <w:r>
        <w:t xml:space="preserve"> += alpha</w:t>
      </w:r>
    </w:p>
    <w:p w:rsidR="002A07CD" w:rsidRDefault="002A07CD" w:rsidP="002A07CD"/>
    <w:p w:rsidR="002A07CD" w:rsidRDefault="002A07CD" w:rsidP="002A07CD">
      <w:r>
        <w:t xml:space="preserve">        </w:t>
      </w:r>
      <w:proofErr w:type="spellStart"/>
      <w:r>
        <w:t>vec_C_buf</w:t>
      </w:r>
      <w:proofErr w:type="spellEnd"/>
      <w:r>
        <w:t xml:space="preserve">[n] = </w:t>
      </w:r>
      <w:proofErr w:type="spellStart"/>
      <w:proofErr w:type="gramStart"/>
      <w:r>
        <w:t>pd.Series</w:t>
      </w:r>
      <w:proofErr w:type="spellEnd"/>
      <w:r>
        <w:t>(</w:t>
      </w:r>
      <w:proofErr w:type="gramEnd"/>
      <w:r>
        <w:t>[</w:t>
      </w:r>
      <w:proofErr w:type="spellStart"/>
      <w:r>
        <w:t>C_n</w:t>
      </w:r>
      <w:proofErr w:type="spellEnd"/>
      <w:r>
        <w:t>])</w:t>
      </w:r>
    </w:p>
    <w:p w:rsidR="002A07CD" w:rsidRDefault="002A07CD" w:rsidP="002A07CD">
      <w:r>
        <w:t xml:space="preserve">        </w:t>
      </w:r>
      <w:proofErr w:type="spellStart"/>
      <w:r>
        <w:t>alpha_n</w:t>
      </w:r>
      <w:proofErr w:type="spellEnd"/>
      <w:r>
        <w:t xml:space="preserve"> = </w:t>
      </w:r>
      <w:proofErr w:type="spellStart"/>
      <w:r>
        <w:t>alpha_n</w:t>
      </w:r>
      <w:proofErr w:type="spellEnd"/>
      <w:r>
        <w:t xml:space="preserve"> / </w:t>
      </w:r>
      <w:proofErr w:type="spellStart"/>
      <w:r>
        <w:t>C_n</w:t>
      </w:r>
      <w:proofErr w:type="spellEnd"/>
    </w:p>
    <w:p w:rsidR="002A07CD" w:rsidRDefault="002A07CD" w:rsidP="002A07CD"/>
    <w:p w:rsidR="002A07CD" w:rsidRDefault="002A07CD" w:rsidP="002A07CD">
      <w:r>
        <w:t xml:space="preserve">        </w:t>
      </w:r>
      <w:proofErr w:type="spellStart"/>
      <w:r>
        <w:t>mat_alpha_</w:t>
      </w:r>
      <w:proofErr w:type="gramStart"/>
      <w:r>
        <w:t>buf.append</w:t>
      </w:r>
      <w:proofErr w:type="spellEnd"/>
      <w:r>
        <w:t>(</w:t>
      </w:r>
      <w:proofErr w:type="gramEnd"/>
      <w:r>
        <w:t>list(</w:t>
      </w:r>
      <w:proofErr w:type="spellStart"/>
      <w:r>
        <w:t>alpha_n.copy</w:t>
      </w:r>
      <w:proofErr w:type="spellEnd"/>
      <w:r>
        <w:t>()))</w:t>
      </w:r>
    </w:p>
    <w:p w:rsidR="002A07CD" w:rsidRDefault="002A07CD" w:rsidP="002A07CD"/>
    <w:p w:rsidR="002A07CD" w:rsidRDefault="002A07CD" w:rsidP="002A07CD">
      <w:r>
        <w:t xml:space="preserve">    </w:t>
      </w:r>
      <w:proofErr w:type="gramStart"/>
      <w:r>
        <w:t>res</w:t>
      </w:r>
      <w:proofErr w:type="gramEnd"/>
      <w:r>
        <w:t xml:space="preserve"> = [</w:t>
      </w:r>
      <w:proofErr w:type="spellStart"/>
      <w:r>
        <w:t>vec_C_buf</w:t>
      </w:r>
      <w:proofErr w:type="spellEnd"/>
      <w:r>
        <w:t xml:space="preserve">, </w:t>
      </w:r>
      <w:proofErr w:type="spellStart"/>
      <w:r>
        <w:t>mat_alpha_buf</w:t>
      </w:r>
      <w:proofErr w:type="spellEnd"/>
      <w:r>
        <w:t>]</w:t>
      </w:r>
    </w:p>
    <w:p w:rsidR="002A07CD" w:rsidRDefault="002A07CD" w:rsidP="002A07CD"/>
    <w:p w:rsidR="002A07CD" w:rsidRDefault="002A07CD" w:rsidP="002A07CD">
      <w:r>
        <w:t xml:space="preserve">    </w:t>
      </w:r>
      <w:proofErr w:type="gramStart"/>
      <w:r>
        <w:t>return</w:t>
      </w:r>
      <w:proofErr w:type="gramEnd"/>
      <w:r>
        <w:t xml:space="preserve"> res</w:t>
      </w:r>
    </w:p>
    <w:p w:rsidR="002A07CD" w:rsidRDefault="002A07CD" w:rsidP="002A07CD"/>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get_beta</w:t>
      </w:r>
      <w:proofErr w:type="spellEnd"/>
      <w:r>
        <w:t>(</w:t>
      </w:r>
      <w:proofErr w:type="spellStart"/>
      <w:r>
        <w:t>mat_A</w:t>
      </w:r>
      <w:proofErr w:type="spellEnd"/>
      <w:r>
        <w:t xml:space="preserve">, </w:t>
      </w:r>
      <w:proofErr w:type="spellStart"/>
      <w:r>
        <w:t>vec_pi</w:t>
      </w:r>
      <w:proofErr w:type="spellEnd"/>
      <w:r>
        <w:t xml:space="preserve">, </w:t>
      </w:r>
      <w:proofErr w:type="spellStart"/>
      <w:r>
        <w:t>mat_emission</w:t>
      </w:r>
      <w:proofErr w:type="spellEnd"/>
      <w:r>
        <w:t xml:space="preserve">, </w:t>
      </w:r>
      <w:proofErr w:type="spellStart"/>
      <w:r>
        <w:t>vec_C</w:t>
      </w:r>
      <w:proofErr w:type="spellEnd"/>
      <w:r>
        <w:t>) :</w:t>
      </w:r>
    </w:p>
    <w:p w:rsidR="002A07CD" w:rsidRDefault="002A07CD" w:rsidP="002A07CD">
      <w:r>
        <w:t xml:space="preserve">    </w:t>
      </w:r>
      <w:proofErr w:type="spellStart"/>
      <w:r>
        <w:t>num_of_states</w:t>
      </w:r>
      <w:proofErr w:type="spellEnd"/>
      <w:r>
        <w:t xml:space="preserve"> = </w:t>
      </w:r>
      <w:proofErr w:type="spellStart"/>
      <w:proofErr w:type="gramStart"/>
      <w:r>
        <w:t>len</w:t>
      </w:r>
      <w:proofErr w:type="spellEnd"/>
      <w:r>
        <w:t>(</w:t>
      </w:r>
      <w:proofErr w:type="spellStart"/>
      <w:proofErr w:type="gramEnd"/>
      <w:r>
        <w:t>vec_pi</w:t>
      </w:r>
      <w:proofErr w:type="spellEnd"/>
      <w:r>
        <w:t>)</w:t>
      </w:r>
    </w:p>
    <w:p w:rsidR="002A07CD" w:rsidRDefault="002A07CD" w:rsidP="002A07CD">
      <w:r>
        <w:t xml:space="preserve">    </w:t>
      </w:r>
      <w:proofErr w:type="spellStart"/>
      <w:r>
        <w:t>num_of_obs</w:t>
      </w:r>
      <w:proofErr w:type="spellEnd"/>
      <w:r>
        <w:t xml:space="preserve">    = </w:t>
      </w:r>
      <w:proofErr w:type="spellStart"/>
      <w:proofErr w:type="gramStart"/>
      <w:r>
        <w:t>len</w:t>
      </w:r>
      <w:proofErr w:type="spellEnd"/>
      <w:r>
        <w:t>(</w:t>
      </w:r>
      <w:proofErr w:type="spellStart"/>
      <w:proofErr w:type="gramEnd"/>
      <w:r>
        <w:t>mat_emission</w:t>
      </w:r>
      <w:proofErr w:type="spellEnd"/>
      <w:r>
        <w:t>)</w:t>
      </w:r>
    </w:p>
    <w:p w:rsidR="002A07CD" w:rsidRDefault="002A07CD" w:rsidP="002A07CD"/>
    <w:p w:rsidR="002A07CD" w:rsidRDefault="002A07CD" w:rsidP="002A07CD">
      <w:pPr>
        <w:rPr>
          <w:rFonts w:hint="eastAsia"/>
        </w:rPr>
      </w:pPr>
      <w:r>
        <w:rPr>
          <w:rFonts w:hint="eastAsia"/>
        </w:rPr>
        <w:t xml:space="preserve">    # </w:t>
      </w:r>
      <w:del w:id="145" w:author="篠本滋" w:date="2017-11-02T11:21:00Z">
        <w:r w:rsidDel="00A63675">
          <w:rPr>
            <w:rFonts w:hint="eastAsia"/>
          </w:rPr>
          <w:delText>初期化</w:delText>
        </w:r>
      </w:del>
      <w:proofErr w:type="gramStart"/>
      <w:ins w:id="146" w:author="篠本滋" w:date="2017-11-02T11:21:00Z">
        <w:r w:rsidR="00A63675">
          <w:rPr>
            <w:rFonts w:hint="eastAsia"/>
          </w:rPr>
          <w:t>i</w:t>
        </w:r>
        <w:r w:rsidR="00A63675">
          <w:t>nitialization</w:t>
        </w:r>
      </w:ins>
      <w:proofErr w:type="gramEnd"/>
    </w:p>
    <w:p w:rsidR="002A07CD" w:rsidRDefault="002A07CD" w:rsidP="002A07CD">
      <w:r>
        <w:t xml:space="preserve">    </w:t>
      </w:r>
      <w:proofErr w:type="spellStart"/>
      <w:r>
        <w:t>mat_beta_buf</w:t>
      </w:r>
      <w:proofErr w:type="spellEnd"/>
      <w:r>
        <w:t xml:space="preserve"> = </w:t>
      </w:r>
      <w:proofErr w:type="spellStart"/>
      <w:proofErr w:type="gramStart"/>
      <w:r>
        <w:t>np.zeros</w:t>
      </w:r>
      <w:proofErr w:type="spellEnd"/>
      <w:r>
        <w:t>(</w:t>
      </w:r>
      <w:proofErr w:type="gramEnd"/>
      <w:r>
        <w:t>[</w:t>
      </w:r>
      <w:proofErr w:type="spellStart"/>
      <w:r>
        <w:t>num_of_obs</w:t>
      </w:r>
      <w:proofErr w:type="spellEnd"/>
      <w:r>
        <w:t xml:space="preserve">, </w:t>
      </w:r>
      <w:proofErr w:type="spellStart"/>
      <w:r>
        <w:t>num_of_states</w:t>
      </w:r>
      <w:proofErr w:type="spellEnd"/>
      <w:r>
        <w:t>])</w:t>
      </w:r>
    </w:p>
    <w:p w:rsidR="002A07CD" w:rsidRDefault="002A07CD" w:rsidP="002A07CD"/>
    <w:p w:rsidR="002A07CD" w:rsidRDefault="002A07CD" w:rsidP="002A07CD">
      <w:r>
        <w:t xml:space="preserve">    </w:t>
      </w:r>
      <w:proofErr w:type="gramStart"/>
      <w:r>
        <w:t>for</w:t>
      </w:r>
      <w:proofErr w:type="gramEnd"/>
      <w:r>
        <w:t xml:space="preserve"> </w:t>
      </w:r>
      <w:proofErr w:type="spellStart"/>
      <w:r>
        <w:t>i</w:t>
      </w:r>
      <w:proofErr w:type="spellEnd"/>
      <w:r>
        <w:t xml:space="preserve"> in range(0, </w:t>
      </w:r>
      <w:proofErr w:type="spellStart"/>
      <w:r>
        <w:t>num_of_states</w:t>
      </w:r>
      <w:proofErr w:type="spellEnd"/>
      <w:r>
        <w:t>) :</w:t>
      </w:r>
    </w:p>
    <w:p w:rsidR="002A07CD" w:rsidRDefault="002A07CD" w:rsidP="002A07CD">
      <w:r>
        <w:t xml:space="preserve">        </w:t>
      </w:r>
      <w:proofErr w:type="spellStart"/>
      <w:r>
        <w:t>mat_beta_</w:t>
      </w:r>
      <w:proofErr w:type="gramStart"/>
      <w:r>
        <w:t>buf</w:t>
      </w:r>
      <w:proofErr w:type="spellEnd"/>
      <w:r>
        <w:t>[</w:t>
      </w:r>
      <w:proofErr w:type="spellStart"/>
      <w:proofErr w:type="gramEnd"/>
      <w:r>
        <w:t>num_of_obs</w:t>
      </w:r>
      <w:proofErr w:type="spellEnd"/>
      <w:r>
        <w:t xml:space="preserve"> - 1][</w:t>
      </w:r>
      <w:proofErr w:type="spellStart"/>
      <w:r>
        <w:t>i</w:t>
      </w:r>
      <w:proofErr w:type="spellEnd"/>
      <w:r>
        <w:t>] = 1.0</w:t>
      </w:r>
    </w:p>
    <w:p w:rsidR="002A07CD" w:rsidRDefault="002A07CD" w:rsidP="002A07CD"/>
    <w:p w:rsidR="002A07CD" w:rsidRDefault="002A07CD" w:rsidP="002A07CD">
      <w:r>
        <w:lastRenderedPageBreak/>
        <w:t xml:space="preserve">    </w:t>
      </w:r>
      <w:proofErr w:type="spellStart"/>
      <w:proofErr w:type="gramStart"/>
      <w:r>
        <w:t>for</w:t>
      </w:r>
      <w:proofErr w:type="gramEnd"/>
      <w:r>
        <w:t xml:space="preserve"> m</w:t>
      </w:r>
      <w:proofErr w:type="spellEnd"/>
      <w:r>
        <w:t xml:space="preserve"> in range(1, </w:t>
      </w:r>
      <w:proofErr w:type="spellStart"/>
      <w:r>
        <w:t>num_of_obs</w:t>
      </w:r>
      <w:proofErr w:type="spellEnd"/>
      <w:r>
        <w:t>) :</w:t>
      </w:r>
    </w:p>
    <w:p w:rsidR="002A07CD" w:rsidRDefault="002A07CD" w:rsidP="002A07CD">
      <w:r>
        <w:t xml:space="preserve">        n               = </w:t>
      </w:r>
      <w:proofErr w:type="spellStart"/>
      <w:r>
        <w:t>num_of_obs</w:t>
      </w:r>
      <w:proofErr w:type="spellEnd"/>
      <w:r>
        <w:t xml:space="preserve"> - 1 - m</w:t>
      </w:r>
    </w:p>
    <w:p w:rsidR="002A07CD" w:rsidRDefault="002A07CD" w:rsidP="002A07CD">
      <w:r>
        <w:t xml:space="preserve">        mat_beta_buf_n1 = </w:t>
      </w:r>
      <w:proofErr w:type="spellStart"/>
      <w:r>
        <w:t>mat_beta_</w:t>
      </w:r>
      <w:proofErr w:type="gramStart"/>
      <w:r>
        <w:t>buf</w:t>
      </w:r>
      <w:proofErr w:type="spellEnd"/>
      <w:r>
        <w:t>[</w:t>
      </w:r>
      <w:proofErr w:type="gramEnd"/>
      <w:r>
        <w:t>n + 1]</w:t>
      </w:r>
    </w:p>
    <w:p w:rsidR="002A07CD" w:rsidRDefault="002A07CD" w:rsidP="002A07CD">
      <w:r>
        <w:t xml:space="preserve">        mat_emission_n1 = </w:t>
      </w:r>
      <w:proofErr w:type="spellStart"/>
      <w:r>
        <w:t>mat_</w:t>
      </w:r>
      <w:proofErr w:type="gramStart"/>
      <w:r>
        <w:t>emission</w:t>
      </w:r>
      <w:proofErr w:type="spellEnd"/>
      <w:r>
        <w:t>[</w:t>
      </w:r>
      <w:proofErr w:type="gramEnd"/>
      <w:r>
        <w:t>n + 1]</w:t>
      </w:r>
    </w:p>
    <w:p w:rsidR="002A07CD" w:rsidRDefault="002A07CD" w:rsidP="002A07CD">
      <w:r>
        <w:t xml:space="preserve">        </w:t>
      </w:r>
      <w:proofErr w:type="spellStart"/>
      <w:r>
        <w:t>mat_beta_buf_</w:t>
      </w:r>
      <w:proofErr w:type="gramStart"/>
      <w:r>
        <w:t>n</w:t>
      </w:r>
      <w:proofErr w:type="spellEnd"/>
      <w:r>
        <w:t xml:space="preserve">  =</w:t>
      </w:r>
      <w:proofErr w:type="gramEnd"/>
      <w:r>
        <w:t xml:space="preserve"> </w:t>
      </w:r>
      <w:proofErr w:type="spellStart"/>
      <w:r>
        <w:t>mat_beta_buf</w:t>
      </w:r>
      <w:proofErr w:type="spellEnd"/>
      <w:r>
        <w:t>[n]</w:t>
      </w:r>
    </w:p>
    <w:p w:rsidR="002A07CD" w:rsidRDefault="002A07CD" w:rsidP="002A07CD">
      <w:r>
        <w:t xml:space="preserve">        vec_C_n1        = </w:t>
      </w:r>
      <w:proofErr w:type="spellStart"/>
      <w:r>
        <w:t>vec_</w:t>
      </w:r>
      <w:proofErr w:type="gramStart"/>
      <w:r>
        <w:t>C</w:t>
      </w:r>
      <w:proofErr w:type="spellEnd"/>
      <w:r>
        <w:t>[</w:t>
      </w:r>
      <w:proofErr w:type="gramEnd"/>
      <w:r>
        <w:t>n + 1]</w:t>
      </w:r>
    </w:p>
    <w:p w:rsidR="002A07CD" w:rsidRDefault="002A07CD" w:rsidP="002A07CD">
      <w:r>
        <w:t xml:space="preserve">        </w:t>
      </w:r>
      <w:proofErr w:type="gramStart"/>
      <w:r>
        <w:t>for</w:t>
      </w:r>
      <w:proofErr w:type="gramEnd"/>
      <w:r>
        <w:t xml:space="preserve"> </w:t>
      </w:r>
      <w:proofErr w:type="spellStart"/>
      <w:r>
        <w:t>i</w:t>
      </w:r>
      <w:proofErr w:type="spellEnd"/>
      <w:r>
        <w:t xml:space="preserve"> in range(0, </w:t>
      </w:r>
      <w:proofErr w:type="spellStart"/>
      <w:r>
        <w:t>num_of_states</w:t>
      </w:r>
      <w:proofErr w:type="spellEnd"/>
      <w:r>
        <w:t>) :</w:t>
      </w:r>
    </w:p>
    <w:p w:rsidR="002A07CD" w:rsidRDefault="002A07CD" w:rsidP="002A07CD">
      <w:r>
        <w:t xml:space="preserve">            </w:t>
      </w:r>
      <w:proofErr w:type="spellStart"/>
      <w:r>
        <w:t>sum_j</w:t>
      </w:r>
      <w:proofErr w:type="spellEnd"/>
      <w:r>
        <w:t xml:space="preserve"> = 0.0</w:t>
      </w:r>
    </w:p>
    <w:p w:rsidR="002A07CD" w:rsidRDefault="002A07CD" w:rsidP="002A07CD">
      <w:r>
        <w:t xml:space="preserve">            </w:t>
      </w:r>
      <w:proofErr w:type="spellStart"/>
      <w:r>
        <w:t>mat_A_i</w:t>
      </w:r>
      <w:proofErr w:type="spellEnd"/>
      <w:r>
        <w:t xml:space="preserve"> = </w:t>
      </w:r>
      <w:proofErr w:type="spellStart"/>
      <w:r>
        <w:t>mat_A</w:t>
      </w:r>
      <w:proofErr w:type="spellEnd"/>
      <w:r>
        <w:t>[</w:t>
      </w:r>
      <w:proofErr w:type="spellStart"/>
      <w:r>
        <w:t>i</w:t>
      </w:r>
      <w:proofErr w:type="spellEnd"/>
      <w:r>
        <w:t>]</w:t>
      </w:r>
    </w:p>
    <w:p w:rsidR="002A07CD" w:rsidRDefault="002A07CD" w:rsidP="002A07CD">
      <w:r>
        <w:t xml:space="preserve">            </w:t>
      </w:r>
      <w:proofErr w:type="gramStart"/>
      <w:r>
        <w:t>for</w:t>
      </w:r>
      <w:proofErr w:type="gramEnd"/>
      <w:r>
        <w:t xml:space="preserve"> j in range(0, </w:t>
      </w:r>
      <w:proofErr w:type="spellStart"/>
      <w:r>
        <w:t>num_of_states</w:t>
      </w:r>
      <w:proofErr w:type="spellEnd"/>
      <w:r>
        <w:t>) :</w:t>
      </w:r>
    </w:p>
    <w:p w:rsidR="002A07CD" w:rsidRDefault="002A07CD" w:rsidP="002A07CD">
      <w:r>
        <w:t xml:space="preserve">                </w:t>
      </w:r>
      <w:proofErr w:type="spellStart"/>
      <w:r>
        <w:t>sum_j</w:t>
      </w:r>
      <w:proofErr w:type="spellEnd"/>
      <w:r>
        <w:t xml:space="preserve"> += mat_beta_buf_</w:t>
      </w:r>
      <w:proofErr w:type="gramStart"/>
      <w:r>
        <w:t>n1[</w:t>
      </w:r>
      <w:proofErr w:type="gramEnd"/>
      <w:r>
        <w:t xml:space="preserve">j] * mat_emission_n1[j] * </w:t>
      </w:r>
      <w:proofErr w:type="spellStart"/>
      <w:r>
        <w:t>mat_A_i</w:t>
      </w:r>
      <w:proofErr w:type="spellEnd"/>
      <w:r>
        <w:t>[j]</w:t>
      </w:r>
    </w:p>
    <w:p w:rsidR="002A07CD" w:rsidRDefault="002A07CD" w:rsidP="002A07CD"/>
    <w:p w:rsidR="002A07CD" w:rsidRDefault="002A07CD" w:rsidP="002A07CD">
      <w:r>
        <w:t xml:space="preserve">            </w:t>
      </w:r>
      <w:proofErr w:type="spellStart"/>
      <w:r>
        <w:t>mat_beta_buf_n</w:t>
      </w:r>
      <w:proofErr w:type="spellEnd"/>
      <w:r>
        <w:t>[</w:t>
      </w:r>
      <w:proofErr w:type="spellStart"/>
      <w:r>
        <w:t>i</w:t>
      </w:r>
      <w:proofErr w:type="spellEnd"/>
      <w:r>
        <w:t>] = (</w:t>
      </w:r>
      <w:proofErr w:type="spellStart"/>
      <w:r>
        <w:t>sum_j</w:t>
      </w:r>
      <w:proofErr w:type="spellEnd"/>
      <w:r>
        <w:t xml:space="preserve"> / vec_C_n1)</w:t>
      </w:r>
    </w:p>
    <w:p w:rsidR="002A07CD" w:rsidRDefault="002A07CD" w:rsidP="002A07CD"/>
    <w:p w:rsidR="002A07CD" w:rsidRDefault="002A07CD" w:rsidP="002A07CD"/>
    <w:p w:rsidR="002A07CD" w:rsidRDefault="002A07CD" w:rsidP="002A07CD">
      <w:r>
        <w:t xml:space="preserve">    </w:t>
      </w:r>
      <w:proofErr w:type="gramStart"/>
      <w:r>
        <w:t>return</w:t>
      </w:r>
      <w:proofErr w:type="gramEnd"/>
      <w:r>
        <w:t xml:space="preserve"> </w:t>
      </w:r>
      <w:proofErr w:type="spellStart"/>
      <w:r>
        <w:t>mat_beta_buf</w:t>
      </w:r>
      <w:proofErr w:type="spellEnd"/>
    </w:p>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get_Gamma_Xi</w:t>
      </w:r>
      <w:proofErr w:type="spellEnd"/>
      <w:r>
        <w:t>(</w:t>
      </w:r>
      <w:proofErr w:type="spellStart"/>
      <w:r>
        <w:t>mat_A</w:t>
      </w:r>
      <w:proofErr w:type="spellEnd"/>
      <w:r>
        <w:t xml:space="preserve">, </w:t>
      </w:r>
      <w:proofErr w:type="spellStart"/>
      <w:r>
        <w:t>mat_emission</w:t>
      </w:r>
      <w:proofErr w:type="spellEnd"/>
      <w:r>
        <w:t xml:space="preserve">, </w:t>
      </w:r>
      <w:proofErr w:type="spellStart"/>
      <w:r>
        <w:t>mat_alpha</w:t>
      </w:r>
      <w:proofErr w:type="spellEnd"/>
      <w:r>
        <w:t xml:space="preserve">, </w:t>
      </w:r>
      <w:proofErr w:type="spellStart"/>
      <w:r>
        <w:t>mat_beta</w:t>
      </w:r>
      <w:proofErr w:type="spellEnd"/>
      <w:r>
        <w:t xml:space="preserve">, </w:t>
      </w:r>
      <w:proofErr w:type="spellStart"/>
      <w:r>
        <w:t>vec_C</w:t>
      </w:r>
      <w:proofErr w:type="spellEnd"/>
      <w:r>
        <w:t>) :</w:t>
      </w:r>
    </w:p>
    <w:p w:rsidR="002A07CD" w:rsidRDefault="002A07CD" w:rsidP="002A07CD">
      <w:r>
        <w:t xml:space="preserve">    </w:t>
      </w:r>
      <w:proofErr w:type="spellStart"/>
      <w:r>
        <w:t>num_of_states</w:t>
      </w:r>
      <w:proofErr w:type="spellEnd"/>
      <w:r>
        <w:t xml:space="preserve"> = </w:t>
      </w:r>
      <w:proofErr w:type="spellStart"/>
      <w:proofErr w:type="gramStart"/>
      <w:r>
        <w:t>len</w:t>
      </w:r>
      <w:proofErr w:type="spellEnd"/>
      <w:r>
        <w:t>(</w:t>
      </w:r>
      <w:proofErr w:type="spellStart"/>
      <w:proofErr w:type="gramEnd"/>
      <w:r>
        <w:t>mat_emission</w:t>
      </w:r>
      <w:proofErr w:type="spellEnd"/>
      <w:r>
        <w:t>[0])</w:t>
      </w:r>
    </w:p>
    <w:p w:rsidR="002A07CD" w:rsidRDefault="002A07CD" w:rsidP="002A07CD">
      <w:r>
        <w:t xml:space="preserve">    </w:t>
      </w:r>
      <w:proofErr w:type="spellStart"/>
      <w:r>
        <w:t>num_of_obs</w:t>
      </w:r>
      <w:proofErr w:type="spellEnd"/>
      <w:r>
        <w:t xml:space="preserve">    = </w:t>
      </w:r>
      <w:proofErr w:type="spellStart"/>
      <w:proofErr w:type="gramStart"/>
      <w:r>
        <w:t>len</w:t>
      </w:r>
      <w:proofErr w:type="spellEnd"/>
      <w:r>
        <w:t>(</w:t>
      </w:r>
      <w:proofErr w:type="spellStart"/>
      <w:proofErr w:type="gramEnd"/>
      <w:r>
        <w:t>mat_emission</w:t>
      </w:r>
      <w:proofErr w:type="spellEnd"/>
      <w:r>
        <w:t>)</w:t>
      </w:r>
    </w:p>
    <w:p w:rsidR="002A07CD" w:rsidRDefault="002A07CD" w:rsidP="002A07CD"/>
    <w:p w:rsidR="002A07CD" w:rsidRDefault="002A07CD" w:rsidP="002A07CD">
      <w:r>
        <w:t xml:space="preserve">    </w:t>
      </w:r>
      <w:proofErr w:type="spellStart"/>
      <w:r>
        <w:t>mat_Gamma_buf</w:t>
      </w:r>
      <w:proofErr w:type="spellEnd"/>
      <w:r>
        <w:t xml:space="preserve"> = </w:t>
      </w:r>
      <w:proofErr w:type="spellStart"/>
      <w:proofErr w:type="gramStart"/>
      <w:r>
        <w:t>np.zeros</w:t>
      </w:r>
      <w:proofErr w:type="spellEnd"/>
      <w:r>
        <w:t>(</w:t>
      </w:r>
      <w:proofErr w:type="gramEnd"/>
      <w:r>
        <w:t>[</w:t>
      </w:r>
      <w:proofErr w:type="spellStart"/>
      <w:r>
        <w:t>num_of_obs</w:t>
      </w:r>
      <w:proofErr w:type="spellEnd"/>
      <w:r>
        <w:t xml:space="preserve">, </w:t>
      </w:r>
      <w:proofErr w:type="spellStart"/>
      <w:r>
        <w:t>num_of_states</w:t>
      </w:r>
      <w:proofErr w:type="spellEnd"/>
      <w:r>
        <w:t>])</w:t>
      </w:r>
    </w:p>
    <w:p w:rsidR="002A07CD" w:rsidRDefault="002A07CD" w:rsidP="002A07CD"/>
    <w:p w:rsidR="002A07CD" w:rsidRDefault="002A07CD" w:rsidP="002A07CD">
      <w:r>
        <w:t xml:space="preserve">    </w:t>
      </w:r>
      <w:proofErr w:type="spellStart"/>
      <w:r>
        <w:t>mat_Gamma_buf</w:t>
      </w:r>
      <w:proofErr w:type="spellEnd"/>
      <w:r>
        <w:t xml:space="preserve"> = </w:t>
      </w:r>
      <w:proofErr w:type="spellStart"/>
      <w:r>
        <w:t>mat_alpha</w:t>
      </w:r>
      <w:proofErr w:type="spellEnd"/>
      <w:r>
        <w:t xml:space="preserve"> * </w:t>
      </w:r>
      <w:proofErr w:type="spellStart"/>
      <w:r>
        <w:t>mat_beta</w:t>
      </w:r>
      <w:proofErr w:type="spellEnd"/>
    </w:p>
    <w:p w:rsidR="002A07CD" w:rsidRDefault="002A07CD" w:rsidP="002A07CD"/>
    <w:p w:rsidR="002A07CD" w:rsidRDefault="002A07CD" w:rsidP="002A07CD"/>
    <w:p w:rsidR="002A07CD" w:rsidRDefault="002A07CD" w:rsidP="002A07CD">
      <w:r>
        <w:t xml:space="preserve">    </w:t>
      </w:r>
      <w:proofErr w:type="spellStart"/>
      <w:r>
        <w:t>mat_Xi_buf</w:t>
      </w:r>
      <w:proofErr w:type="spellEnd"/>
      <w:r>
        <w:t xml:space="preserve"> = </w:t>
      </w:r>
      <w:proofErr w:type="spellStart"/>
      <w:proofErr w:type="gramStart"/>
      <w:r>
        <w:t>np.zeros</w:t>
      </w:r>
      <w:proofErr w:type="spellEnd"/>
      <w:r>
        <w:t>(</w:t>
      </w:r>
      <w:proofErr w:type="gramEnd"/>
      <w:r>
        <w:t>[</w:t>
      </w:r>
      <w:proofErr w:type="spellStart"/>
      <w:r>
        <w:t>num_of_obs</w:t>
      </w:r>
      <w:proofErr w:type="spellEnd"/>
      <w:r>
        <w:t xml:space="preserve"> - 1, </w:t>
      </w:r>
      <w:proofErr w:type="spellStart"/>
      <w:r>
        <w:t>num_of_states</w:t>
      </w:r>
      <w:proofErr w:type="spellEnd"/>
      <w:r>
        <w:t xml:space="preserve">, </w:t>
      </w:r>
      <w:proofErr w:type="spellStart"/>
      <w:r>
        <w:t>num_of_states</w:t>
      </w:r>
      <w:proofErr w:type="spellEnd"/>
      <w:r>
        <w:t>])</w:t>
      </w:r>
    </w:p>
    <w:p w:rsidR="002A07CD" w:rsidRDefault="002A07CD" w:rsidP="002A07CD">
      <w:r>
        <w:lastRenderedPageBreak/>
        <w:t xml:space="preserve">    </w:t>
      </w:r>
      <w:proofErr w:type="spellStart"/>
      <w:proofErr w:type="gramStart"/>
      <w:r>
        <w:t>for</w:t>
      </w:r>
      <w:proofErr w:type="gramEnd"/>
      <w:r>
        <w:t xml:space="preserve"> m</w:t>
      </w:r>
      <w:proofErr w:type="spellEnd"/>
      <w:r>
        <w:t xml:space="preserve"> in range(0, </w:t>
      </w:r>
      <w:proofErr w:type="spellStart"/>
      <w:r>
        <w:t>num_of_obs</w:t>
      </w:r>
      <w:proofErr w:type="spellEnd"/>
      <w:r>
        <w:t xml:space="preserve"> - 1) :</w:t>
      </w:r>
    </w:p>
    <w:p w:rsidR="002A07CD" w:rsidRDefault="002A07CD" w:rsidP="002A07CD">
      <w:r>
        <w:t xml:space="preserve">        </w:t>
      </w:r>
      <w:proofErr w:type="spellStart"/>
      <w:r>
        <w:t>mat_Xi_buf_m</w:t>
      </w:r>
      <w:proofErr w:type="spellEnd"/>
      <w:r>
        <w:t xml:space="preserve">    = </w:t>
      </w:r>
      <w:proofErr w:type="spellStart"/>
      <w:r>
        <w:t>mat_Xi_buf</w:t>
      </w:r>
      <w:proofErr w:type="spellEnd"/>
      <w:r>
        <w:t>[m]</w:t>
      </w:r>
    </w:p>
    <w:p w:rsidR="002A07CD" w:rsidRDefault="002A07CD" w:rsidP="002A07CD">
      <w:r>
        <w:t xml:space="preserve">        </w:t>
      </w:r>
      <w:proofErr w:type="spellStart"/>
      <w:r>
        <w:t>mat_alpha_m</w:t>
      </w:r>
      <w:proofErr w:type="spellEnd"/>
      <w:r>
        <w:t xml:space="preserve">     = </w:t>
      </w:r>
      <w:proofErr w:type="spellStart"/>
      <w:r>
        <w:t>mat_alpha</w:t>
      </w:r>
      <w:proofErr w:type="spellEnd"/>
      <w:r>
        <w:t>[m]</w:t>
      </w:r>
    </w:p>
    <w:p w:rsidR="002A07CD" w:rsidRDefault="002A07CD" w:rsidP="002A07CD">
      <w:r>
        <w:t xml:space="preserve">        mat_emission_m1 = </w:t>
      </w:r>
      <w:proofErr w:type="spellStart"/>
      <w:r>
        <w:t>mat_</w:t>
      </w:r>
      <w:proofErr w:type="gramStart"/>
      <w:r>
        <w:t>emission</w:t>
      </w:r>
      <w:proofErr w:type="spellEnd"/>
      <w:r>
        <w:t>[</w:t>
      </w:r>
      <w:proofErr w:type="gramEnd"/>
      <w:r>
        <w:t>m + 1]</w:t>
      </w:r>
    </w:p>
    <w:p w:rsidR="002A07CD" w:rsidRDefault="002A07CD" w:rsidP="002A07CD">
      <w:r>
        <w:t xml:space="preserve">        mat_beta_m1     = </w:t>
      </w:r>
      <w:proofErr w:type="spellStart"/>
      <w:r>
        <w:t>mat_</w:t>
      </w:r>
      <w:proofErr w:type="gramStart"/>
      <w:r>
        <w:t>beta</w:t>
      </w:r>
      <w:proofErr w:type="spellEnd"/>
      <w:r>
        <w:t>[</w:t>
      </w:r>
      <w:proofErr w:type="gramEnd"/>
      <w:r>
        <w:t>m + 1]</w:t>
      </w:r>
    </w:p>
    <w:p w:rsidR="002A07CD" w:rsidRDefault="002A07CD" w:rsidP="002A07CD">
      <w:r>
        <w:t xml:space="preserve">        vec_C_m1        = </w:t>
      </w:r>
      <w:proofErr w:type="spellStart"/>
      <w:r>
        <w:t>vec_</w:t>
      </w:r>
      <w:proofErr w:type="gramStart"/>
      <w:r>
        <w:t>C</w:t>
      </w:r>
      <w:proofErr w:type="spellEnd"/>
      <w:r>
        <w:t>[</w:t>
      </w:r>
      <w:proofErr w:type="gramEnd"/>
      <w:r>
        <w:t>m + 1]</w:t>
      </w:r>
    </w:p>
    <w:p w:rsidR="002A07CD" w:rsidRDefault="002A07CD" w:rsidP="002A07CD">
      <w:r>
        <w:t xml:space="preserve">        </w:t>
      </w:r>
      <w:proofErr w:type="gramStart"/>
      <w:r>
        <w:t>for</w:t>
      </w:r>
      <w:proofErr w:type="gramEnd"/>
      <w:r>
        <w:t xml:space="preserve"> </w:t>
      </w:r>
      <w:proofErr w:type="spellStart"/>
      <w:r>
        <w:t>i</w:t>
      </w:r>
      <w:proofErr w:type="spellEnd"/>
      <w:r>
        <w:t xml:space="preserve"> in range(0, </w:t>
      </w:r>
      <w:proofErr w:type="spellStart"/>
      <w:r>
        <w:t>num_of_states</w:t>
      </w:r>
      <w:proofErr w:type="spellEnd"/>
      <w:r>
        <w:t>) :</w:t>
      </w:r>
    </w:p>
    <w:p w:rsidR="002A07CD" w:rsidRDefault="002A07CD" w:rsidP="002A07CD">
      <w:r>
        <w:t xml:space="preserve">            </w:t>
      </w:r>
      <w:proofErr w:type="spellStart"/>
      <w:r>
        <w:t>mat_Xi_buf_m_i</w:t>
      </w:r>
      <w:proofErr w:type="spellEnd"/>
      <w:r>
        <w:t xml:space="preserve"> = </w:t>
      </w:r>
      <w:proofErr w:type="spellStart"/>
      <w:r>
        <w:t>mat_Xi_buf_m</w:t>
      </w:r>
      <w:proofErr w:type="spellEnd"/>
      <w:r>
        <w:t>[</w:t>
      </w:r>
      <w:proofErr w:type="spellStart"/>
      <w:r>
        <w:t>i</w:t>
      </w:r>
      <w:proofErr w:type="spellEnd"/>
      <w:r>
        <w:t>]</w:t>
      </w:r>
    </w:p>
    <w:p w:rsidR="002A07CD" w:rsidRDefault="002A07CD" w:rsidP="002A07CD">
      <w:r>
        <w:t xml:space="preserve">            </w:t>
      </w:r>
      <w:proofErr w:type="spellStart"/>
      <w:r>
        <w:t>mat_alpha_m_i</w:t>
      </w:r>
      <w:proofErr w:type="spellEnd"/>
      <w:r>
        <w:t xml:space="preserve"> = </w:t>
      </w:r>
      <w:proofErr w:type="spellStart"/>
      <w:r>
        <w:t>mat_alpha_m</w:t>
      </w:r>
      <w:proofErr w:type="spellEnd"/>
      <w:r>
        <w:t>[</w:t>
      </w:r>
      <w:proofErr w:type="spellStart"/>
      <w:r>
        <w:t>i</w:t>
      </w:r>
      <w:proofErr w:type="spellEnd"/>
      <w:r>
        <w:t>]</w:t>
      </w:r>
    </w:p>
    <w:p w:rsidR="002A07CD" w:rsidRDefault="002A07CD" w:rsidP="002A07CD">
      <w:r>
        <w:t xml:space="preserve">            </w:t>
      </w:r>
      <w:proofErr w:type="spellStart"/>
      <w:r>
        <w:t>mat_A_i</w:t>
      </w:r>
      <w:proofErr w:type="spellEnd"/>
      <w:r>
        <w:t xml:space="preserve"> = </w:t>
      </w:r>
      <w:proofErr w:type="spellStart"/>
      <w:r>
        <w:t>mat_A</w:t>
      </w:r>
      <w:proofErr w:type="spellEnd"/>
      <w:r>
        <w:t>[</w:t>
      </w:r>
      <w:proofErr w:type="spellStart"/>
      <w:r>
        <w:t>i</w:t>
      </w:r>
      <w:proofErr w:type="spellEnd"/>
      <w:r>
        <w:t>]</w:t>
      </w:r>
    </w:p>
    <w:p w:rsidR="002A07CD" w:rsidRDefault="002A07CD" w:rsidP="002A07CD">
      <w:r>
        <w:t xml:space="preserve">            </w:t>
      </w:r>
      <w:proofErr w:type="gramStart"/>
      <w:r>
        <w:t>for</w:t>
      </w:r>
      <w:proofErr w:type="gramEnd"/>
      <w:r>
        <w:t xml:space="preserve"> j in range(0, </w:t>
      </w:r>
      <w:proofErr w:type="spellStart"/>
      <w:r>
        <w:t>num_of_states</w:t>
      </w:r>
      <w:proofErr w:type="spellEnd"/>
      <w:r>
        <w:t>) :</w:t>
      </w:r>
    </w:p>
    <w:p w:rsidR="002A07CD" w:rsidRDefault="002A07CD" w:rsidP="002A07CD">
      <w:r>
        <w:t xml:space="preserve">                </w:t>
      </w:r>
      <w:proofErr w:type="spellStart"/>
      <w:r>
        <w:t>mat_Xi_buf_m_i</w:t>
      </w:r>
      <w:proofErr w:type="spellEnd"/>
      <w:r>
        <w:t>[j] = (</w:t>
      </w:r>
      <w:proofErr w:type="spellStart"/>
      <w:r>
        <w:t>mat_alpha_m_i</w:t>
      </w:r>
      <w:proofErr w:type="spellEnd"/>
      <w:r>
        <w:t xml:space="preserve"> * mat_emission_</w:t>
      </w:r>
      <w:proofErr w:type="gramStart"/>
      <w:r>
        <w:t>m1[</w:t>
      </w:r>
      <w:proofErr w:type="gramEnd"/>
      <w:r>
        <w:t xml:space="preserve">j] * </w:t>
      </w:r>
      <w:proofErr w:type="spellStart"/>
      <w:r>
        <w:t>mat_A_i</w:t>
      </w:r>
      <w:proofErr w:type="spellEnd"/>
      <w:r>
        <w:t>[j] * mat_beta_m1[j]) / vec_C_m1</w:t>
      </w:r>
    </w:p>
    <w:p w:rsidR="002A07CD" w:rsidRDefault="002A07CD" w:rsidP="002A07CD"/>
    <w:p w:rsidR="002A07CD" w:rsidRDefault="002A07CD" w:rsidP="002A07CD">
      <w:r>
        <w:t xml:space="preserve">    </w:t>
      </w:r>
      <w:proofErr w:type="gramStart"/>
      <w:r>
        <w:t>res</w:t>
      </w:r>
      <w:proofErr w:type="gramEnd"/>
      <w:r>
        <w:t xml:space="preserve"> = [</w:t>
      </w:r>
      <w:proofErr w:type="spellStart"/>
      <w:r>
        <w:t>mat_Gamma_buf</w:t>
      </w:r>
      <w:proofErr w:type="spellEnd"/>
      <w:r>
        <w:t xml:space="preserve">, </w:t>
      </w:r>
      <w:proofErr w:type="spellStart"/>
      <w:r>
        <w:t>mat_Xi_buf</w:t>
      </w:r>
      <w:proofErr w:type="spellEnd"/>
      <w:r>
        <w:t>]</w:t>
      </w:r>
    </w:p>
    <w:p w:rsidR="002A07CD" w:rsidRDefault="002A07CD" w:rsidP="002A07CD"/>
    <w:p w:rsidR="002A07CD" w:rsidRDefault="002A07CD" w:rsidP="002A07CD">
      <w:r>
        <w:t xml:space="preserve">    </w:t>
      </w:r>
      <w:proofErr w:type="gramStart"/>
      <w:r>
        <w:t>return</w:t>
      </w:r>
      <w:proofErr w:type="gramEnd"/>
      <w:r>
        <w:t xml:space="preserve"> res</w:t>
      </w:r>
    </w:p>
    <w:p w:rsidR="002A07CD" w:rsidRDefault="002A07CD" w:rsidP="002A07CD"/>
    <w:p w:rsidR="002A07CD" w:rsidRDefault="002A07CD" w:rsidP="002A07CD">
      <w:r>
        <w:t>####</w:t>
      </w:r>
    </w:p>
    <w:p w:rsidR="002A07CD" w:rsidRDefault="002A07CD" w:rsidP="002A07CD">
      <w:pPr>
        <w:rPr>
          <w:rFonts w:hint="eastAsia"/>
        </w:rPr>
      </w:pPr>
      <w:r>
        <w:rPr>
          <w:rFonts w:hint="eastAsia"/>
        </w:rPr>
        <w:t xml:space="preserve"># </w:t>
      </w:r>
      <w:proofErr w:type="spellStart"/>
      <w:r>
        <w:rPr>
          <w:rFonts w:hint="eastAsia"/>
        </w:rPr>
        <w:t>HMM_M_step</w:t>
      </w:r>
      <w:proofErr w:type="spellEnd"/>
      <w:del w:id="147" w:author="篠本滋" w:date="2017-11-02T11:21:00Z">
        <w:r w:rsidDel="00A63675">
          <w:rPr>
            <w:rFonts w:hint="eastAsia"/>
          </w:rPr>
          <w:delText>関数</w:delText>
        </w:r>
      </w:del>
    </w:p>
    <w:p w:rsidR="002A07CD" w:rsidRDefault="002A07CD" w:rsidP="002A07CD">
      <w:pPr>
        <w:rPr>
          <w:rFonts w:hint="eastAsia"/>
        </w:rPr>
      </w:pPr>
      <w:r>
        <w:rPr>
          <w:rFonts w:hint="eastAsia"/>
        </w:rPr>
        <w:t xml:space="preserve"># </w:t>
      </w:r>
      <w:del w:id="148" w:author="篠本滋" w:date="2017-11-02T11:21:00Z">
        <w:r w:rsidDel="00A63675">
          <w:rPr>
            <w:rFonts w:hint="eastAsia"/>
          </w:rPr>
          <w:delText>隠れマルコフモデルの、尤度最大化ステップです。</w:delText>
        </w:r>
      </w:del>
      <w:ins w:id="149" w:author="篠本滋" w:date="2017-11-02T11:21:00Z">
        <w:r w:rsidR="00A63675">
          <w:rPr>
            <w:rFonts w:hint="eastAsia"/>
          </w:rPr>
          <w:t>c</w:t>
        </w:r>
        <w:r w:rsidR="00A63675">
          <w:t>arries out the M step.</w:t>
        </w:r>
      </w:ins>
    </w:p>
    <w:p w:rsidR="002A07CD" w:rsidRDefault="002A07CD" w:rsidP="002A07CD">
      <w:pPr>
        <w:rPr>
          <w:rFonts w:hint="eastAsia"/>
        </w:rPr>
      </w:pPr>
      <w:r>
        <w:rPr>
          <w:rFonts w:hint="eastAsia"/>
        </w:rPr>
        <w:t>#</w:t>
      </w:r>
      <w:ins w:id="150" w:author="篠本滋" w:date="2017-11-02T11:23:00Z">
        <w:r w:rsidR="00A63675" w:rsidRPr="00A63675">
          <w:t xml:space="preserve"> </w:t>
        </w:r>
        <w:r w:rsidR="00A63675">
          <w:t xml:space="preserve">updates (vector </w:t>
        </w:r>
        <w:r w:rsidR="00A63675">
          <w:rPr>
            <w:rFonts w:hint="eastAsia"/>
          </w:rPr>
          <w:t>pi</w:t>
        </w:r>
        <w:r w:rsidR="00A63675">
          <w:t>, vector lambda, matrix A).</w:t>
        </w:r>
      </w:ins>
      <w:del w:id="151" w:author="篠本滋" w:date="2017-11-02T11:23:00Z">
        <w:r w:rsidDel="00A63675">
          <w:rPr>
            <w:rFonts w:hint="eastAsia"/>
          </w:rPr>
          <w:delText xml:space="preserve"> </w:delText>
        </w:r>
      </w:del>
      <w:del w:id="152" w:author="篠本滋" w:date="2017-11-02T11:22:00Z">
        <w:r w:rsidDel="00A63675">
          <w:rPr>
            <w:rFonts w:hint="eastAsia"/>
          </w:rPr>
          <w:delText>ベクトル</w:delText>
        </w:r>
      </w:del>
      <w:del w:id="153" w:author="篠本滋" w:date="2017-11-02T11:23:00Z">
        <w:r w:rsidDel="00A63675">
          <w:rPr>
            <w:rFonts w:hint="eastAsia"/>
          </w:rPr>
          <w:delText>pi</w:delText>
        </w:r>
      </w:del>
      <w:del w:id="154" w:author="篠本滋" w:date="2017-11-02T11:22:00Z">
        <w:r w:rsidDel="00A63675">
          <w:rPr>
            <w:rFonts w:hint="eastAsia"/>
          </w:rPr>
          <w:delText>、ベクトル</w:delText>
        </w:r>
        <w:r w:rsidDel="00A63675">
          <w:rPr>
            <w:rFonts w:hint="eastAsia"/>
          </w:rPr>
          <w:delText>lambda</w:delText>
        </w:r>
        <w:r w:rsidDel="00A63675">
          <w:rPr>
            <w:rFonts w:hint="eastAsia"/>
          </w:rPr>
          <w:delText>、行列</w:delText>
        </w:r>
        <w:r w:rsidDel="00A63675">
          <w:rPr>
            <w:rFonts w:hint="eastAsia"/>
          </w:rPr>
          <w:delText>A</w:delText>
        </w:r>
        <w:r w:rsidDel="00A63675">
          <w:rPr>
            <w:rFonts w:hint="eastAsia"/>
          </w:rPr>
          <w:delText>の値を更新します。</w:delText>
        </w:r>
      </w:del>
    </w:p>
    <w:p w:rsidR="002A07CD" w:rsidRDefault="002A07CD" w:rsidP="002A07CD"/>
    <w:p w:rsidR="002A07CD" w:rsidRDefault="002A07CD" w:rsidP="002A07CD">
      <w:pPr>
        <w:rPr>
          <w:rFonts w:hint="eastAsia"/>
        </w:rPr>
      </w:pPr>
      <w:r>
        <w:rPr>
          <w:rFonts w:hint="eastAsia"/>
        </w:rPr>
        <w:t xml:space="preserve"># </w:t>
      </w:r>
      <w:del w:id="155" w:author="篠本滋" w:date="2017-11-02T11:23:00Z">
        <w:r w:rsidDel="00A63675">
          <w:rPr>
            <w:rFonts w:hint="eastAsia"/>
          </w:rPr>
          <w:delText>引数</w:delText>
        </w:r>
      </w:del>
      <w:proofErr w:type="gramStart"/>
      <w:ins w:id="156" w:author="篠本滋" w:date="2017-11-02T11:23:00Z">
        <w:r w:rsidR="00A63675">
          <w:rPr>
            <w:rFonts w:hint="eastAsia"/>
          </w:rPr>
          <w:t>a</w:t>
        </w:r>
        <w:r w:rsidR="00A63675">
          <w:t>rguments</w:t>
        </w:r>
        <w:proofErr w:type="gramEnd"/>
        <w:r w:rsidR="00A63675">
          <w:t>:</w:t>
        </w:r>
      </w:ins>
    </w:p>
    <w:p w:rsidR="002A07CD" w:rsidRDefault="002A07CD" w:rsidP="002A07CD">
      <w:pPr>
        <w:rPr>
          <w:rFonts w:hint="eastAsia"/>
        </w:rPr>
      </w:pPr>
      <w:r>
        <w:rPr>
          <w:rFonts w:hint="eastAsia"/>
        </w:rPr>
        <w:t xml:space="preserve"># </w:t>
      </w:r>
      <w:proofErr w:type="spellStart"/>
      <w:r>
        <w:rPr>
          <w:rFonts w:hint="eastAsia"/>
        </w:rPr>
        <w:t>vec_Xi</w:t>
      </w:r>
      <w:proofErr w:type="spellEnd"/>
      <w:r>
        <w:rPr>
          <w:rFonts w:hint="eastAsia"/>
        </w:rPr>
        <w:t xml:space="preserve">: </w:t>
      </w:r>
      <w:del w:id="157" w:author="篠本滋" w:date="2017-11-02T11:23:00Z">
        <w:r w:rsidDel="00A63675">
          <w:rPr>
            <w:rFonts w:hint="eastAsia"/>
          </w:rPr>
          <w:delText>ベクトル</w:delText>
        </w:r>
        <w:r w:rsidDel="00A63675">
          <w:rPr>
            <w:rFonts w:hint="eastAsia"/>
          </w:rPr>
          <w:delText>Xi</w:delText>
        </w:r>
        <w:r w:rsidDel="00A63675">
          <w:rPr>
            <w:rFonts w:hint="eastAsia"/>
          </w:rPr>
          <w:delText>、</w:delText>
        </w:r>
      </w:del>
      <w:proofErr w:type="spellStart"/>
      <w:r>
        <w:rPr>
          <w:rFonts w:hint="eastAsia"/>
        </w:rPr>
        <w:t>numpy</w:t>
      </w:r>
      <w:proofErr w:type="spellEnd"/>
      <w:r>
        <w:rPr>
          <w:rFonts w:hint="eastAsia"/>
        </w:rPr>
        <w:t xml:space="preserve"> array</w:t>
      </w:r>
      <w:del w:id="158" w:author="篠本滋" w:date="2017-11-02T11:23:00Z">
        <w:r w:rsidDel="00A63675">
          <w:rPr>
            <w:rFonts w:hint="eastAsia"/>
          </w:rPr>
          <w:delText>クラスで表現します。</w:delText>
        </w:r>
      </w:del>
      <w:ins w:id="159" w:author="篠本滋" w:date="2017-11-02T11:23:00Z">
        <w:r w:rsidR="00A63675">
          <w:rPr>
            <w:rFonts w:hint="eastAsia"/>
          </w:rPr>
          <w:t xml:space="preserve"> class</w:t>
        </w:r>
      </w:ins>
    </w:p>
    <w:p w:rsidR="002A07CD" w:rsidRDefault="002A07CD" w:rsidP="002A07CD">
      <w:pPr>
        <w:rPr>
          <w:rFonts w:hint="eastAsia"/>
        </w:rPr>
      </w:pPr>
      <w:r>
        <w:rPr>
          <w:rFonts w:hint="eastAsia"/>
        </w:rPr>
        <w:t xml:space="preserve"># </w:t>
      </w:r>
      <w:proofErr w:type="spellStart"/>
      <w:r>
        <w:rPr>
          <w:rFonts w:hint="eastAsia"/>
        </w:rPr>
        <w:t>mat_A</w:t>
      </w:r>
      <w:proofErr w:type="spellEnd"/>
      <w:r>
        <w:rPr>
          <w:rFonts w:hint="eastAsia"/>
        </w:rPr>
        <w:t xml:space="preserve">: </w:t>
      </w:r>
      <w:del w:id="160" w:author="篠本滋" w:date="2017-11-02T11:23:00Z">
        <w:r w:rsidDel="00A63675">
          <w:rPr>
            <w:rFonts w:hint="eastAsia"/>
          </w:rPr>
          <w:delText>行列</w:delText>
        </w:r>
        <w:r w:rsidDel="00A63675">
          <w:rPr>
            <w:rFonts w:hint="eastAsia"/>
          </w:rPr>
          <w:delText>A</w:delText>
        </w:r>
        <w:r w:rsidDel="00A63675">
          <w:rPr>
            <w:rFonts w:hint="eastAsia"/>
          </w:rPr>
          <w:delText>、</w:delText>
        </w:r>
      </w:del>
      <w:proofErr w:type="spellStart"/>
      <w:r>
        <w:rPr>
          <w:rFonts w:hint="eastAsia"/>
        </w:rPr>
        <w:t>numpy</w:t>
      </w:r>
      <w:proofErr w:type="spellEnd"/>
      <w:r>
        <w:rPr>
          <w:rFonts w:hint="eastAsia"/>
        </w:rPr>
        <w:t xml:space="preserve"> array</w:t>
      </w:r>
      <w:ins w:id="161" w:author="篠本滋" w:date="2017-11-02T11:23:00Z">
        <w:r w:rsidR="00A63675">
          <w:t xml:space="preserve"> </w:t>
        </w:r>
      </w:ins>
      <w:del w:id="162" w:author="篠本滋" w:date="2017-11-02T11:23:00Z">
        <w:r w:rsidDel="00A63675">
          <w:rPr>
            <w:rFonts w:hint="eastAsia"/>
          </w:rPr>
          <w:delText>クラスで表現します。</w:delText>
        </w:r>
      </w:del>
      <w:ins w:id="163" w:author="篠本滋" w:date="2017-11-02T11:23: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vec_lambda</w:t>
      </w:r>
      <w:proofErr w:type="spellEnd"/>
      <w:r>
        <w:rPr>
          <w:rFonts w:hint="eastAsia"/>
        </w:rPr>
        <w:t xml:space="preserve">: </w:t>
      </w:r>
      <w:del w:id="164" w:author="篠本滋" w:date="2017-11-02T11:23:00Z">
        <w:r w:rsidDel="00A63675">
          <w:rPr>
            <w:rFonts w:hint="eastAsia"/>
          </w:rPr>
          <w:delText>ベクトルラムダ、</w:delText>
        </w:r>
      </w:del>
      <w:proofErr w:type="spellStart"/>
      <w:r>
        <w:rPr>
          <w:rFonts w:hint="eastAsia"/>
        </w:rPr>
        <w:t>numpy</w:t>
      </w:r>
      <w:proofErr w:type="spellEnd"/>
      <w:r>
        <w:rPr>
          <w:rFonts w:hint="eastAsia"/>
        </w:rPr>
        <w:t xml:space="preserve"> array</w:t>
      </w:r>
      <w:ins w:id="165" w:author="篠本滋" w:date="2017-11-02T11:23:00Z">
        <w:r w:rsidR="00A63675">
          <w:t xml:space="preserve"> class</w:t>
        </w:r>
      </w:ins>
      <w:del w:id="166" w:author="篠本滋" w:date="2017-11-02T11:23:00Z">
        <w:r w:rsidDel="00A63675">
          <w:rPr>
            <w:rFonts w:hint="eastAsia"/>
          </w:rPr>
          <w:delText>クラスで表現します。</w:delText>
        </w:r>
      </w:del>
    </w:p>
    <w:p w:rsidR="002A07CD" w:rsidRDefault="002A07CD" w:rsidP="002A07CD">
      <w:pPr>
        <w:rPr>
          <w:rFonts w:hint="eastAsia"/>
        </w:rPr>
      </w:pPr>
      <w:r>
        <w:rPr>
          <w:rFonts w:hint="eastAsia"/>
        </w:rPr>
        <w:lastRenderedPageBreak/>
        <w:t xml:space="preserve"># </w:t>
      </w:r>
      <w:proofErr w:type="spellStart"/>
      <w:r>
        <w:rPr>
          <w:rFonts w:hint="eastAsia"/>
        </w:rPr>
        <w:t>vec_pi</w:t>
      </w:r>
      <w:proofErr w:type="spellEnd"/>
      <w:r>
        <w:rPr>
          <w:rFonts w:hint="eastAsia"/>
        </w:rPr>
        <w:t xml:space="preserve">: </w:t>
      </w:r>
      <w:del w:id="167" w:author="篠本滋" w:date="2017-11-02T11:23:00Z">
        <w:r w:rsidDel="00A63675">
          <w:rPr>
            <w:rFonts w:hint="eastAsia"/>
          </w:rPr>
          <w:delText>ベクトルパイ、</w:delText>
        </w:r>
      </w:del>
      <w:proofErr w:type="spellStart"/>
      <w:r>
        <w:rPr>
          <w:rFonts w:hint="eastAsia"/>
        </w:rPr>
        <w:t>numpy</w:t>
      </w:r>
      <w:proofErr w:type="spellEnd"/>
      <w:r>
        <w:rPr>
          <w:rFonts w:hint="eastAsia"/>
        </w:rPr>
        <w:t xml:space="preserve"> array</w:t>
      </w:r>
      <w:ins w:id="168" w:author="篠本滋" w:date="2017-11-02T11:23:00Z">
        <w:r w:rsidR="00A63675">
          <w:t xml:space="preserve"> </w:t>
        </w:r>
      </w:ins>
      <w:del w:id="169" w:author="篠本滋" w:date="2017-11-02T11:23:00Z">
        <w:r w:rsidDel="00A63675">
          <w:rPr>
            <w:rFonts w:hint="eastAsia"/>
          </w:rPr>
          <w:delText>クラスで表現します。</w:delText>
        </w:r>
      </w:del>
      <w:ins w:id="170" w:author="篠本滋" w:date="2017-11-02T11:23: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mat_Gamma</w:t>
      </w:r>
      <w:proofErr w:type="spellEnd"/>
      <w:r>
        <w:rPr>
          <w:rFonts w:hint="eastAsia"/>
        </w:rPr>
        <w:t xml:space="preserve">: </w:t>
      </w:r>
      <w:del w:id="171" w:author="篠本滋" w:date="2017-11-02T11:24:00Z">
        <w:r w:rsidDel="00A63675">
          <w:rPr>
            <w:rFonts w:hint="eastAsia"/>
          </w:rPr>
          <w:delText>行列</w:delText>
        </w:r>
        <w:r w:rsidDel="00A63675">
          <w:rPr>
            <w:rFonts w:hint="eastAsia"/>
          </w:rPr>
          <w:delText>Gamma</w:delText>
        </w:r>
        <w:r w:rsidDel="00A63675">
          <w:rPr>
            <w:rFonts w:hint="eastAsia"/>
          </w:rPr>
          <w:delText>、</w:delText>
        </w:r>
      </w:del>
      <w:proofErr w:type="spellStart"/>
      <w:r>
        <w:rPr>
          <w:rFonts w:hint="eastAsia"/>
        </w:rPr>
        <w:t>numpy</w:t>
      </w:r>
      <w:proofErr w:type="spellEnd"/>
      <w:r>
        <w:rPr>
          <w:rFonts w:hint="eastAsia"/>
        </w:rPr>
        <w:t xml:space="preserve"> array</w:t>
      </w:r>
      <w:del w:id="172" w:author="篠本滋" w:date="2017-11-02T11:24:00Z">
        <w:r w:rsidDel="00A63675">
          <w:rPr>
            <w:rFonts w:hint="eastAsia"/>
          </w:rPr>
          <w:delText>クラスで表現します。</w:delText>
        </w:r>
      </w:del>
      <w:ins w:id="173" w:author="篠本滋" w:date="2017-11-02T11:24:00Z">
        <w:r w:rsidR="00A63675">
          <w:rPr>
            <w:rFonts w:hint="eastAsia"/>
          </w:rPr>
          <w:t xml:space="preserve"> </w:t>
        </w:r>
        <w:r w:rsidR="00A63675">
          <w:t>class</w:t>
        </w:r>
      </w:ins>
    </w:p>
    <w:p w:rsidR="002A07CD" w:rsidRDefault="002A07CD" w:rsidP="002A07CD">
      <w:pPr>
        <w:rPr>
          <w:rFonts w:hint="eastAsia"/>
        </w:rPr>
      </w:pPr>
      <w:r>
        <w:rPr>
          <w:rFonts w:hint="eastAsia"/>
        </w:rPr>
        <w:t xml:space="preserve"># </w:t>
      </w:r>
      <w:proofErr w:type="spellStart"/>
      <w:r>
        <w:rPr>
          <w:rFonts w:hint="eastAsia"/>
        </w:rPr>
        <w:t>mat_Xi</w:t>
      </w:r>
      <w:proofErr w:type="spellEnd"/>
      <w:r>
        <w:rPr>
          <w:rFonts w:hint="eastAsia"/>
        </w:rPr>
        <w:t>:</w:t>
      </w:r>
      <w:ins w:id="174" w:author="篠本滋" w:date="2017-11-02T11:24:00Z">
        <w:r w:rsidR="00A63675">
          <w:rPr>
            <w:rFonts w:hint="eastAsia"/>
          </w:rPr>
          <w:t xml:space="preserve"> </w:t>
        </w:r>
      </w:ins>
      <w:del w:id="175" w:author="篠本滋" w:date="2017-11-02T11:24:00Z">
        <w:r w:rsidDel="00A63675">
          <w:rPr>
            <w:rFonts w:hint="eastAsia"/>
          </w:rPr>
          <w:delText xml:space="preserve"> </w:delText>
        </w:r>
        <w:r w:rsidDel="00A63675">
          <w:rPr>
            <w:rFonts w:hint="eastAsia"/>
          </w:rPr>
          <w:delText>行列</w:delText>
        </w:r>
        <w:r w:rsidDel="00A63675">
          <w:rPr>
            <w:rFonts w:hint="eastAsia"/>
          </w:rPr>
          <w:delText>Xi</w:delText>
        </w:r>
        <w:r w:rsidDel="00A63675">
          <w:rPr>
            <w:rFonts w:hint="eastAsia"/>
          </w:rPr>
          <w:delText>、</w:delText>
        </w:r>
      </w:del>
      <w:proofErr w:type="spellStart"/>
      <w:r>
        <w:rPr>
          <w:rFonts w:hint="eastAsia"/>
        </w:rPr>
        <w:t>numpy</w:t>
      </w:r>
      <w:proofErr w:type="spellEnd"/>
      <w:r>
        <w:rPr>
          <w:rFonts w:hint="eastAsia"/>
        </w:rPr>
        <w:t xml:space="preserve"> array</w:t>
      </w:r>
      <w:del w:id="176" w:author="篠本滋" w:date="2017-11-02T11:24:00Z">
        <w:r w:rsidDel="00A63675">
          <w:rPr>
            <w:rFonts w:hint="eastAsia"/>
          </w:rPr>
          <w:delText>クラスで表現します。</w:delText>
        </w:r>
      </w:del>
      <w:ins w:id="177" w:author="篠本滋" w:date="2017-11-02T11:24:00Z">
        <w:r w:rsidR="00A63675">
          <w:rPr>
            <w:rFonts w:hint="eastAsia"/>
          </w:rPr>
          <w:t xml:space="preserve"> </w:t>
        </w:r>
        <w:r w:rsidR="00A63675">
          <w:t>class</w:t>
        </w:r>
      </w:ins>
    </w:p>
    <w:p w:rsidR="002A07CD" w:rsidRDefault="002A07CD" w:rsidP="002A07CD"/>
    <w:p w:rsidR="002A07CD" w:rsidRDefault="002A07CD" w:rsidP="002A07CD">
      <w:pPr>
        <w:rPr>
          <w:rFonts w:hint="eastAsia"/>
        </w:rPr>
      </w:pPr>
      <w:r>
        <w:rPr>
          <w:rFonts w:hint="eastAsia"/>
        </w:rPr>
        <w:t xml:space="preserve"># </w:t>
      </w:r>
      <w:proofErr w:type="gramStart"/>
      <w:ins w:id="178" w:author="篠本滋" w:date="2017-11-02T11:24:00Z">
        <w:r w:rsidR="00A63675">
          <w:rPr>
            <w:rFonts w:hint="eastAsia"/>
          </w:rPr>
          <w:t>r</w:t>
        </w:r>
        <w:r w:rsidR="00A63675">
          <w:t>eturns</w:t>
        </w:r>
      </w:ins>
      <w:proofErr w:type="gramEnd"/>
      <w:del w:id="179" w:author="篠本滋" w:date="2017-11-02T11:24:00Z">
        <w:r w:rsidDel="00A63675">
          <w:rPr>
            <w:rFonts w:hint="eastAsia"/>
          </w:rPr>
          <w:delText>返り値</w:delText>
        </w:r>
      </w:del>
    </w:p>
    <w:p w:rsidR="002A07CD" w:rsidRDefault="002A07CD" w:rsidP="002A07CD">
      <w:pPr>
        <w:rPr>
          <w:rFonts w:hint="eastAsia"/>
        </w:rPr>
      </w:pPr>
      <w:r>
        <w:rPr>
          <w:rFonts w:hint="eastAsia"/>
        </w:rPr>
        <w:t xml:space="preserve"># </w:t>
      </w:r>
      <w:proofErr w:type="spellStart"/>
      <w:r>
        <w:rPr>
          <w:rFonts w:hint="eastAsia"/>
        </w:rPr>
        <w:t>vec_pi_new</w:t>
      </w:r>
      <w:proofErr w:type="spellEnd"/>
      <w:r>
        <w:rPr>
          <w:rFonts w:hint="eastAsia"/>
        </w:rPr>
        <w:t xml:space="preserve">: </w:t>
      </w:r>
      <w:del w:id="180" w:author="篠本滋" w:date="2017-11-02T11:24:00Z">
        <w:r w:rsidDel="00A63675">
          <w:rPr>
            <w:rFonts w:hint="eastAsia"/>
          </w:rPr>
          <w:delText>ベクトルパイ、</w:delText>
        </w:r>
      </w:del>
      <w:proofErr w:type="spellStart"/>
      <w:r>
        <w:rPr>
          <w:rFonts w:hint="eastAsia"/>
        </w:rPr>
        <w:t>numpy</w:t>
      </w:r>
      <w:proofErr w:type="spellEnd"/>
      <w:r>
        <w:rPr>
          <w:rFonts w:hint="eastAsia"/>
        </w:rPr>
        <w:t xml:space="preserve"> array</w:t>
      </w:r>
      <w:ins w:id="181" w:author="篠本滋" w:date="2017-11-02T11:24:00Z">
        <w:r w:rsidR="00A63675">
          <w:t xml:space="preserve"> </w:t>
        </w:r>
      </w:ins>
      <w:del w:id="182" w:author="篠本滋" w:date="2017-11-02T11:24:00Z">
        <w:r w:rsidDel="00A63675">
          <w:rPr>
            <w:rFonts w:hint="eastAsia"/>
          </w:rPr>
          <w:delText>クラスで表現します。</w:delText>
        </w:r>
      </w:del>
      <w:ins w:id="183" w:author="篠本滋" w:date="2017-11-02T11:24: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vec_lambda_new</w:t>
      </w:r>
      <w:proofErr w:type="spellEnd"/>
      <w:r>
        <w:rPr>
          <w:rFonts w:hint="eastAsia"/>
        </w:rPr>
        <w:t xml:space="preserve">: </w:t>
      </w:r>
      <w:del w:id="184" w:author="篠本滋" w:date="2017-11-02T11:24:00Z">
        <w:r w:rsidDel="00A63675">
          <w:rPr>
            <w:rFonts w:hint="eastAsia"/>
          </w:rPr>
          <w:delText>ベクトルラムダ、</w:delText>
        </w:r>
      </w:del>
      <w:proofErr w:type="spellStart"/>
      <w:r>
        <w:rPr>
          <w:rFonts w:hint="eastAsia"/>
        </w:rPr>
        <w:t>numpy</w:t>
      </w:r>
      <w:proofErr w:type="spellEnd"/>
      <w:r>
        <w:rPr>
          <w:rFonts w:hint="eastAsia"/>
        </w:rPr>
        <w:t xml:space="preserve"> array</w:t>
      </w:r>
      <w:ins w:id="185" w:author="篠本滋" w:date="2017-11-02T11:24:00Z">
        <w:r w:rsidR="00A63675">
          <w:t xml:space="preserve"> class</w:t>
        </w:r>
      </w:ins>
      <w:del w:id="186" w:author="篠本滋" w:date="2017-11-02T11:24:00Z">
        <w:r w:rsidDel="00A63675">
          <w:rPr>
            <w:rFonts w:hint="eastAsia"/>
          </w:rPr>
          <w:delText>クラスで表現します。</w:delText>
        </w:r>
      </w:del>
    </w:p>
    <w:p w:rsidR="002A07CD" w:rsidDel="00A63675" w:rsidRDefault="002A07CD" w:rsidP="002A07CD">
      <w:pPr>
        <w:rPr>
          <w:del w:id="187" w:author="篠本滋" w:date="2017-11-02T11:25:00Z"/>
          <w:rFonts w:hint="eastAsia"/>
        </w:rPr>
      </w:pPr>
      <w:r>
        <w:rPr>
          <w:rFonts w:hint="eastAsia"/>
        </w:rPr>
        <w:t xml:space="preserve"># </w:t>
      </w:r>
      <w:proofErr w:type="spellStart"/>
      <w:r>
        <w:rPr>
          <w:rFonts w:hint="eastAsia"/>
        </w:rPr>
        <w:t>mat_A_new</w:t>
      </w:r>
      <w:proofErr w:type="spellEnd"/>
      <w:r>
        <w:rPr>
          <w:rFonts w:hint="eastAsia"/>
        </w:rPr>
        <w:t xml:space="preserve">: </w:t>
      </w:r>
      <w:del w:id="188" w:author="篠本滋" w:date="2017-11-02T11:24:00Z">
        <w:r w:rsidDel="00A63675">
          <w:rPr>
            <w:rFonts w:hint="eastAsia"/>
          </w:rPr>
          <w:delText>行列</w:delText>
        </w:r>
        <w:r w:rsidDel="00A63675">
          <w:rPr>
            <w:rFonts w:hint="eastAsia"/>
          </w:rPr>
          <w:delText>A</w:delText>
        </w:r>
        <w:r w:rsidDel="00A63675">
          <w:rPr>
            <w:rFonts w:hint="eastAsia"/>
          </w:rPr>
          <w:delText>、</w:delText>
        </w:r>
      </w:del>
      <w:proofErr w:type="spellStart"/>
      <w:r>
        <w:rPr>
          <w:rFonts w:hint="eastAsia"/>
        </w:rPr>
        <w:t>numpy</w:t>
      </w:r>
      <w:proofErr w:type="spellEnd"/>
      <w:r>
        <w:rPr>
          <w:rFonts w:hint="eastAsia"/>
        </w:rPr>
        <w:t xml:space="preserve"> array</w:t>
      </w:r>
      <w:ins w:id="189" w:author="篠本滋" w:date="2017-11-02T11:25:00Z">
        <w:r w:rsidR="00A63675">
          <w:t xml:space="preserve"> </w:t>
        </w:r>
      </w:ins>
      <w:del w:id="190" w:author="篠本滋" w:date="2017-11-02T11:24:00Z">
        <w:r w:rsidDel="00A63675">
          <w:rPr>
            <w:rFonts w:hint="eastAsia"/>
          </w:rPr>
          <w:delText>クラスで表現します。</w:delText>
        </w:r>
      </w:del>
      <w:ins w:id="191" w:author="篠本滋" w:date="2017-11-02T11:24:00Z">
        <w:r w:rsidR="00A63675">
          <w:rPr>
            <w:rFonts w:hint="eastAsia"/>
          </w:rPr>
          <w:t>c</w:t>
        </w:r>
        <w:r w:rsidR="00A63675">
          <w:t>lass</w:t>
        </w:r>
      </w:ins>
    </w:p>
    <w:p w:rsidR="002A07CD" w:rsidRDefault="002A07CD" w:rsidP="002A07CD"/>
    <w:p w:rsidR="002A07CD" w:rsidRDefault="002A07CD" w:rsidP="002A07CD">
      <w:r>
        <w:t>####</w:t>
      </w:r>
    </w:p>
    <w:p w:rsidR="002A07CD" w:rsidRDefault="002A07CD" w:rsidP="002A07CD"/>
    <w:p w:rsidR="002A07CD" w:rsidRDefault="002A07CD" w:rsidP="002A07CD">
      <w:proofErr w:type="spellStart"/>
      <w:proofErr w:type="gramStart"/>
      <w:r>
        <w:t>def</w:t>
      </w:r>
      <w:proofErr w:type="spellEnd"/>
      <w:proofErr w:type="gramEnd"/>
      <w:r>
        <w:t xml:space="preserve"> </w:t>
      </w:r>
      <w:proofErr w:type="spellStart"/>
      <w:r>
        <w:t>HMM_M_step</w:t>
      </w:r>
      <w:proofErr w:type="spellEnd"/>
      <w:r>
        <w:t>(</w:t>
      </w:r>
      <w:proofErr w:type="spellStart"/>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 xml:space="preserve">, </w:t>
      </w:r>
      <w:proofErr w:type="spellStart"/>
      <w:r>
        <w:t>mat_Gamma</w:t>
      </w:r>
      <w:proofErr w:type="spellEnd"/>
      <w:r>
        <w:t xml:space="preserve">, </w:t>
      </w:r>
      <w:proofErr w:type="spellStart"/>
      <w:r>
        <w:t>mat_Xi</w:t>
      </w:r>
      <w:proofErr w:type="spellEnd"/>
      <w:r>
        <w:t>) :</w:t>
      </w:r>
    </w:p>
    <w:p w:rsidR="002A07CD" w:rsidRDefault="002A07CD" w:rsidP="002A07CD">
      <w:r>
        <w:t xml:space="preserve">    </w:t>
      </w:r>
      <w:proofErr w:type="spellStart"/>
      <w:r>
        <w:t>num_of_states</w:t>
      </w:r>
      <w:proofErr w:type="spellEnd"/>
      <w:r>
        <w:t xml:space="preserve"> = </w:t>
      </w:r>
      <w:proofErr w:type="spellStart"/>
      <w:proofErr w:type="gramStart"/>
      <w:r>
        <w:t>len</w:t>
      </w:r>
      <w:proofErr w:type="spellEnd"/>
      <w:r>
        <w:t>(</w:t>
      </w:r>
      <w:proofErr w:type="spellStart"/>
      <w:proofErr w:type="gramEnd"/>
      <w:r>
        <w:t>mat_A</w:t>
      </w:r>
      <w:proofErr w:type="spellEnd"/>
      <w:r>
        <w:t>)</w:t>
      </w:r>
    </w:p>
    <w:p w:rsidR="002A07CD" w:rsidRDefault="002A07CD" w:rsidP="002A07CD">
      <w:r>
        <w:t xml:space="preserve">    </w:t>
      </w:r>
      <w:proofErr w:type="spellStart"/>
      <w:r>
        <w:t>num_of_obs</w:t>
      </w:r>
      <w:proofErr w:type="spellEnd"/>
      <w:r>
        <w:t xml:space="preserve">    = </w:t>
      </w:r>
      <w:proofErr w:type="spellStart"/>
      <w:proofErr w:type="gramStart"/>
      <w:r>
        <w:t>len</w:t>
      </w:r>
      <w:proofErr w:type="spellEnd"/>
      <w:r>
        <w:t>(</w:t>
      </w:r>
      <w:proofErr w:type="spellStart"/>
      <w:proofErr w:type="gramEnd"/>
      <w:r>
        <w:t>vec_Xi</w:t>
      </w:r>
      <w:proofErr w:type="spellEnd"/>
      <w:r>
        <w:t>)</w:t>
      </w:r>
    </w:p>
    <w:p w:rsidR="002A07CD" w:rsidRDefault="002A07CD" w:rsidP="002A07CD"/>
    <w:p w:rsidR="002A07CD" w:rsidRDefault="002A07CD" w:rsidP="002A07CD">
      <w:r>
        <w:t xml:space="preserve">    </w:t>
      </w:r>
      <w:proofErr w:type="spellStart"/>
      <w:r>
        <w:t>pi_denom</w:t>
      </w:r>
      <w:proofErr w:type="spellEnd"/>
      <w:r>
        <w:t xml:space="preserve"> = 0.0</w:t>
      </w:r>
    </w:p>
    <w:p w:rsidR="002A07CD" w:rsidRDefault="002A07CD" w:rsidP="002A07CD">
      <w:r>
        <w:t xml:space="preserve"> </w:t>
      </w:r>
    </w:p>
    <w:p w:rsidR="002A07CD" w:rsidRDefault="002A07CD" w:rsidP="002A07CD">
      <w:r>
        <w:t xml:space="preserve">    </w:t>
      </w:r>
      <w:proofErr w:type="spellStart"/>
      <w:r>
        <w:t>pi_denom</w:t>
      </w:r>
      <w:proofErr w:type="spellEnd"/>
      <w:r>
        <w:t xml:space="preserve"> += </w:t>
      </w:r>
      <w:proofErr w:type="gramStart"/>
      <w:r>
        <w:t>sum(</w:t>
      </w:r>
      <w:proofErr w:type="spellStart"/>
      <w:proofErr w:type="gramEnd"/>
      <w:r>
        <w:t>mat_Gamma</w:t>
      </w:r>
      <w:proofErr w:type="spellEnd"/>
      <w:r>
        <w:t>[0])</w:t>
      </w:r>
    </w:p>
    <w:p w:rsidR="002A07CD" w:rsidRDefault="002A07CD" w:rsidP="002A07CD"/>
    <w:p w:rsidR="002A07CD" w:rsidRDefault="002A07CD" w:rsidP="002A07CD">
      <w:r>
        <w:t xml:space="preserve">    </w:t>
      </w:r>
      <w:proofErr w:type="spellStart"/>
      <w:r>
        <w:t>vec_pi_new</w:t>
      </w:r>
      <w:proofErr w:type="spellEnd"/>
      <w:r>
        <w:t xml:space="preserve"> = </w:t>
      </w:r>
      <w:proofErr w:type="spellStart"/>
      <w:r>
        <w:t>mat_</w:t>
      </w:r>
      <w:proofErr w:type="gramStart"/>
      <w:r>
        <w:t>Gamma</w:t>
      </w:r>
      <w:proofErr w:type="spellEnd"/>
      <w:r>
        <w:t>[</w:t>
      </w:r>
      <w:proofErr w:type="gramEnd"/>
      <w:r>
        <w:t xml:space="preserve">0] / </w:t>
      </w:r>
      <w:proofErr w:type="spellStart"/>
      <w:r>
        <w:t>pi_denom</w:t>
      </w:r>
      <w:proofErr w:type="spellEnd"/>
    </w:p>
    <w:p w:rsidR="002A07CD" w:rsidRDefault="002A07CD" w:rsidP="002A07CD"/>
    <w:p w:rsidR="002A07CD" w:rsidRDefault="002A07CD" w:rsidP="002A07CD"/>
    <w:p w:rsidR="002A07CD" w:rsidRDefault="002A07CD" w:rsidP="002A07CD">
      <w:r>
        <w:t xml:space="preserve">    # </w:t>
      </w:r>
      <w:proofErr w:type="spellStart"/>
      <w:proofErr w:type="gramStart"/>
      <w:r>
        <w:t>maxmize</w:t>
      </w:r>
      <w:proofErr w:type="spellEnd"/>
      <w:proofErr w:type="gramEnd"/>
      <w:r>
        <w:t xml:space="preserve"> </w:t>
      </w:r>
      <w:proofErr w:type="spellStart"/>
      <w:r>
        <w:t>wrt</w:t>
      </w:r>
      <w:proofErr w:type="spellEnd"/>
      <w:r>
        <w:t xml:space="preserve"> lambda vector</w:t>
      </w:r>
    </w:p>
    <w:p w:rsidR="002A07CD" w:rsidRDefault="002A07CD" w:rsidP="002A07CD">
      <w:r>
        <w:t xml:space="preserve">    </w:t>
      </w:r>
      <w:proofErr w:type="spellStart"/>
      <w:r>
        <w:t>vec_lambda_new</w:t>
      </w:r>
      <w:proofErr w:type="spellEnd"/>
      <w:r>
        <w:t xml:space="preserve"> = </w:t>
      </w:r>
      <w:proofErr w:type="spellStart"/>
      <w:proofErr w:type="gramStart"/>
      <w:r>
        <w:t>np.empty</w:t>
      </w:r>
      <w:proofErr w:type="spellEnd"/>
      <w:r>
        <w:t>(</w:t>
      </w:r>
      <w:proofErr w:type="spellStart"/>
      <w:proofErr w:type="gramEnd"/>
      <w:r>
        <w:t>num_of_states</w:t>
      </w:r>
      <w:proofErr w:type="spellEnd"/>
      <w:r>
        <w:t>)</w:t>
      </w:r>
    </w:p>
    <w:p w:rsidR="002A07CD" w:rsidRDefault="002A07CD" w:rsidP="002A07CD">
      <w:r>
        <w:t xml:space="preserve">    </w:t>
      </w:r>
      <w:proofErr w:type="spellStart"/>
      <w:proofErr w:type="gramStart"/>
      <w:r>
        <w:t>for</w:t>
      </w:r>
      <w:proofErr w:type="gramEnd"/>
      <w:r>
        <w:t xml:space="preserve"> k</w:t>
      </w:r>
      <w:proofErr w:type="spellEnd"/>
      <w:r>
        <w:t xml:space="preserve"> in range(0, </w:t>
      </w:r>
      <w:proofErr w:type="spellStart"/>
      <w:r>
        <w:t>num_of_states</w:t>
      </w:r>
      <w:proofErr w:type="spellEnd"/>
      <w:r>
        <w:t>) :</w:t>
      </w:r>
    </w:p>
    <w:p w:rsidR="002A07CD" w:rsidRDefault="002A07CD" w:rsidP="002A07CD">
      <w:r>
        <w:t xml:space="preserve">        </w:t>
      </w:r>
      <w:proofErr w:type="spellStart"/>
      <w:r>
        <w:t>lambda_denom</w:t>
      </w:r>
      <w:proofErr w:type="spellEnd"/>
      <w:r>
        <w:t xml:space="preserve"> = 0.0</w:t>
      </w:r>
    </w:p>
    <w:p w:rsidR="002A07CD" w:rsidRDefault="002A07CD" w:rsidP="002A07CD">
      <w:r>
        <w:t xml:space="preserve">        </w:t>
      </w:r>
      <w:proofErr w:type="spellStart"/>
      <w:r>
        <w:t>lambda_</w:t>
      </w:r>
      <w:proofErr w:type="gramStart"/>
      <w:r>
        <w:t>nume</w:t>
      </w:r>
      <w:proofErr w:type="spellEnd"/>
      <w:r>
        <w:t xml:space="preserve">  =</w:t>
      </w:r>
      <w:proofErr w:type="gramEnd"/>
      <w:r>
        <w:t xml:space="preserve"> 0.0</w:t>
      </w:r>
    </w:p>
    <w:p w:rsidR="002A07CD" w:rsidRDefault="002A07CD" w:rsidP="002A07CD">
      <w:r>
        <w:t xml:space="preserve">        </w:t>
      </w:r>
      <w:proofErr w:type="gramStart"/>
      <w:r>
        <w:t>for</w:t>
      </w:r>
      <w:proofErr w:type="gramEnd"/>
      <w:r>
        <w:t xml:space="preserve"> n in range(0, </w:t>
      </w:r>
      <w:proofErr w:type="spellStart"/>
      <w:r>
        <w:t>num_of_obs</w:t>
      </w:r>
      <w:proofErr w:type="spellEnd"/>
      <w:r>
        <w:t>) :</w:t>
      </w:r>
    </w:p>
    <w:p w:rsidR="002A07CD" w:rsidRDefault="002A07CD" w:rsidP="002A07CD">
      <w:r>
        <w:lastRenderedPageBreak/>
        <w:t xml:space="preserve">            </w:t>
      </w:r>
      <w:proofErr w:type="spellStart"/>
      <w:r>
        <w:t>lambda_denom</w:t>
      </w:r>
      <w:proofErr w:type="spellEnd"/>
      <w:r>
        <w:t xml:space="preserve"> += </w:t>
      </w:r>
      <w:proofErr w:type="spellStart"/>
      <w:r>
        <w:t>mat_Gamma</w:t>
      </w:r>
      <w:proofErr w:type="spellEnd"/>
      <w:r>
        <w:t>[n</w:t>
      </w:r>
      <w:proofErr w:type="gramStart"/>
      <w:r>
        <w:t>][</w:t>
      </w:r>
      <w:proofErr w:type="gramEnd"/>
      <w:r>
        <w:t>k]</w:t>
      </w:r>
    </w:p>
    <w:p w:rsidR="002A07CD" w:rsidRDefault="002A07CD" w:rsidP="002A07CD">
      <w:r>
        <w:t xml:space="preserve">            </w:t>
      </w:r>
      <w:proofErr w:type="spellStart"/>
      <w:r>
        <w:t>lambda_</w:t>
      </w:r>
      <w:proofErr w:type="gramStart"/>
      <w:r>
        <w:t>nume</w:t>
      </w:r>
      <w:proofErr w:type="spellEnd"/>
      <w:r>
        <w:t xml:space="preserve">  +</w:t>
      </w:r>
      <w:proofErr w:type="gramEnd"/>
      <w:r>
        <w:t xml:space="preserve">= </w:t>
      </w:r>
      <w:proofErr w:type="spellStart"/>
      <w:r>
        <w:t>mat_Gamma</w:t>
      </w:r>
      <w:proofErr w:type="spellEnd"/>
      <w:r>
        <w:t xml:space="preserve">[n][k] * </w:t>
      </w:r>
      <w:proofErr w:type="spellStart"/>
      <w:r>
        <w:t>vec_Xi</w:t>
      </w:r>
      <w:proofErr w:type="spellEnd"/>
      <w:r>
        <w:t>[n]</w:t>
      </w:r>
    </w:p>
    <w:p w:rsidR="002A07CD" w:rsidRDefault="002A07CD" w:rsidP="002A07CD"/>
    <w:p w:rsidR="002A07CD" w:rsidRDefault="002A07CD" w:rsidP="002A07CD">
      <w:r>
        <w:t xml:space="preserve">        </w:t>
      </w:r>
      <w:proofErr w:type="gramStart"/>
      <w:r>
        <w:t>if(</w:t>
      </w:r>
      <w:proofErr w:type="spellStart"/>
      <w:proofErr w:type="gramEnd"/>
      <w:r>
        <w:t>lambda_denom</w:t>
      </w:r>
      <w:proofErr w:type="spellEnd"/>
      <w:r>
        <w:t xml:space="preserve"> == 0.0) :</w:t>
      </w:r>
    </w:p>
    <w:p w:rsidR="002A07CD" w:rsidRDefault="002A07CD" w:rsidP="002A07CD">
      <w:r>
        <w:t xml:space="preserve">            </w:t>
      </w:r>
      <w:proofErr w:type="spellStart"/>
      <w:r>
        <w:t>vec_lambda_new</w:t>
      </w:r>
      <w:proofErr w:type="spellEnd"/>
      <w:r>
        <w:t>[k] = 0.0</w:t>
      </w:r>
    </w:p>
    <w:p w:rsidR="002A07CD" w:rsidRDefault="002A07CD" w:rsidP="002A07CD">
      <w:r>
        <w:t xml:space="preserve">        </w:t>
      </w:r>
      <w:proofErr w:type="gramStart"/>
      <w:r>
        <w:t>else :</w:t>
      </w:r>
      <w:proofErr w:type="gramEnd"/>
    </w:p>
    <w:p w:rsidR="002A07CD" w:rsidRDefault="002A07CD" w:rsidP="002A07CD">
      <w:r>
        <w:t xml:space="preserve">            </w:t>
      </w:r>
      <w:proofErr w:type="spellStart"/>
      <w:r>
        <w:t>vec_lambda_new</w:t>
      </w:r>
      <w:proofErr w:type="spellEnd"/>
      <w:r>
        <w:t xml:space="preserve">[k] = </w:t>
      </w:r>
      <w:proofErr w:type="spellStart"/>
      <w:r>
        <w:t>lambda_nume</w:t>
      </w:r>
      <w:proofErr w:type="spellEnd"/>
      <w:r>
        <w:t xml:space="preserve"> / </w:t>
      </w:r>
      <w:proofErr w:type="spellStart"/>
      <w:r>
        <w:t>lambda_denom</w:t>
      </w:r>
      <w:proofErr w:type="spellEnd"/>
    </w:p>
    <w:p w:rsidR="002A07CD" w:rsidRDefault="002A07CD" w:rsidP="002A07CD"/>
    <w:p w:rsidR="002A07CD" w:rsidRDefault="002A07CD" w:rsidP="002A07CD">
      <w:r>
        <w:t xml:space="preserve">    # </w:t>
      </w:r>
      <w:proofErr w:type="spellStart"/>
      <w:proofErr w:type="gramStart"/>
      <w:r>
        <w:t>maxmize</w:t>
      </w:r>
      <w:proofErr w:type="spellEnd"/>
      <w:proofErr w:type="gramEnd"/>
      <w:r>
        <w:t xml:space="preserve"> </w:t>
      </w:r>
      <w:proofErr w:type="spellStart"/>
      <w:r>
        <w:t>wrt</w:t>
      </w:r>
      <w:proofErr w:type="spellEnd"/>
      <w:r>
        <w:t xml:space="preserve"> A matrix</w:t>
      </w:r>
    </w:p>
    <w:p w:rsidR="002A07CD" w:rsidRDefault="002A07CD" w:rsidP="002A07CD">
      <w:r>
        <w:t xml:space="preserve">    </w:t>
      </w:r>
      <w:proofErr w:type="spellStart"/>
      <w:r>
        <w:t>mat_A_new</w:t>
      </w:r>
      <w:proofErr w:type="spellEnd"/>
      <w:r>
        <w:t xml:space="preserve"> = </w:t>
      </w:r>
      <w:proofErr w:type="spellStart"/>
      <w:proofErr w:type="gramStart"/>
      <w:r>
        <w:t>np.zeros</w:t>
      </w:r>
      <w:proofErr w:type="spellEnd"/>
      <w:r>
        <w:t>(</w:t>
      </w:r>
      <w:proofErr w:type="gramEnd"/>
      <w:r>
        <w:t>[</w:t>
      </w:r>
      <w:proofErr w:type="spellStart"/>
      <w:r>
        <w:t>num_of_states</w:t>
      </w:r>
      <w:proofErr w:type="spellEnd"/>
      <w:r>
        <w:t xml:space="preserve">, </w:t>
      </w:r>
      <w:proofErr w:type="spellStart"/>
      <w:r>
        <w:t>num_of_states</w:t>
      </w:r>
      <w:proofErr w:type="spellEnd"/>
      <w:r>
        <w:t>])</w:t>
      </w:r>
    </w:p>
    <w:p w:rsidR="002A07CD" w:rsidRDefault="002A07CD" w:rsidP="002A07CD">
      <w:r>
        <w:t xml:space="preserve">    </w:t>
      </w:r>
      <w:proofErr w:type="gramStart"/>
      <w:r>
        <w:t>for</w:t>
      </w:r>
      <w:proofErr w:type="gramEnd"/>
      <w:r>
        <w:t xml:space="preserve"> j in range(0, </w:t>
      </w:r>
      <w:proofErr w:type="spellStart"/>
      <w:r>
        <w:t>num_of_states</w:t>
      </w:r>
      <w:proofErr w:type="spellEnd"/>
      <w:r>
        <w:t>) :</w:t>
      </w:r>
    </w:p>
    <w:p w:rsidR="002A07CD" w:rsidRDefault="002A07CD" w:rsidP="002A07CD">
      <w:r>
        <w:t xml:space="preserve">        </w:t>
      </w:r>
      <w:proofErr w:type="spellStart"/>
      <w:r>
        <w:t>A_denome</w:t>
      </w:r>
      <w:proofErr w:type="spellEnd"/>
      <w:r>
        <w:t xml:space="preserve"> = 0.0</w:t>
      </w:r>
    </w:p>
    <w:p w:rsidR="002A07CD" w:rsidRDefault="002A07CD" w:rsidP="002A07CD">
      <w:r>
        <w:t xml:space="preserve">        </w:t>
      </w:r>
      <w:proofErr w:type="gramStart"/>
      <w:r>
        <w:t>for</w:t>
      </w:r>
      <w:proofErr w:type="gramEnd"/>
      <w:r>
        <w:t xml:space="preserve"> n in range(0, </w:t>
      </w:r>
      <w:proofErr w:type="spellStart"/>
      <w:r>
        <w:t>num_of_obs</w:t>
      </w:r>
      <w:proofErr w:type="spellEnd"/>
      <w:r>
        <w:t xml:space="preserve"> - 1) :</w:t>
      </w:r>
    </w:p>
    <w:p w:rsidR="002A07CD" w:rsidRDefault="002A07CD" w:rsidP="002A07CD">
      <w:r>
        <w:t xml:space="preserve">            </w:t>
      </w:r>
      <w:proofErr w:type="gramStart"/>
      <w:r>
        <w:t>for</w:t>
      </w:r>
      <w:proofErr w:type="gramEnd"/>
      <w:r>
        <w:t xml:space="preserve"> </w:t>
      </w:r>
      <w:proofErr w:type="spellStart"/>
      <w:r>
        <w:t>mat_Xi_n_j_l</w:t>
      </w:r>
      <w:proofErr w:type="spellEnd"/>
      <w:r>
        <w:t xml:space="preserve"> in </w:t>
      </w:r>
      <w:proofErr w:type="spellStart"/>
      <w:r>
        <w:t>mat_Xi</w:t>
      </w:r>
      <w:proofErr w:type="spellEnd"/>
      <w:r>
        <w:t>[n][j] :</w:t>
      </w:r>
    </w:p>
    <w:p w:rsidR="002A07CD" w:rsidRDefault="002A07CD" w:rsidP="002A07CD">
      <w:r>
        <w:t xml:space="preserve">                </w:t>
      </w:r>
      <w:proofErr w:type="spellStart"/>
      <w:r>
        <w:t>A_denome</w:t>
      </w:r>
      <w:proofErr w:type="spellEnd"/>
      <w:r>
        <w:t xml:space="preserve"> += </w:t>
      </w:r>
      <w:proofErr w:type="spellStart"/>
      <w:r>
        <w:t>mat_Xi_n_j_l</w:t>
      </w:r>
      <w:proofErr w:type="spellEnd"/>
    </w:p>
    <w:p w:rsidR="002A07CD" w:rsidRDefault="002A07CD" w:rsidP="002A07CD"/>
    <w:p w:rsidR="002A07CD" w:rsidRDefault="002A07CD" w:rsidP="002A07CD">
      <w:r>
        <w:t xml:space="preserve">        </w:t>
      </w:r>
      <w:proofErr w:type="spellStart"/>
      <w:proofErr w:type="gramStart"/>
      <w:r>
        <w:t>for</w:t>
      </w:r>
      <w:proofErr w:type="gramEnd"/>
      <w:r>
        <w:t xml:space="preserve"> k</w:t>
      </w:r>
      <w:proofErr w:type="spellEnd"/>
      <w:r>
        <w:t xml:space="preserve"> in range(0, </w:t>
      </w:r>
      <w:proofErr w:type="spellStart"/>
      <w:r>
        <w:t>num_of_states</w:t>
      </w:r>
      <w:proofErr w:type="spellEnd"/>
      <w:r>
        <w:t>) :</w:t>
      </w:r>
    </w:p>
    <w:p w:rsidR="002A07CD" w:rsidRDefault="002A07CD" w:rsidP="002A07CD">
      <w:r>
        <w:t xml:space="preserve">            </w:t>
      </w:r>
      <w:proofErr w:type="spellStart"/>
      <w:r>
        <w:t>A_nume</w:t>
      </w:r>
      <w:proofErr w:type="spellEnd"/>
      <w:r>
        <w:t xml:space="preserve"> = 0.0</w:t>
      </w:r>
    </w:p>
    <w:p w:rsidR="002A07CD" w:rsidRDefault="002A07CD" w:rsidP="002A07CD">
      <w:r>
        <w:t xml:space="preserve">            </w:t>
      </w:r>
      <w:proofErr w:type="gramStart"/>
      <w:r>
        <w:t>for</w:t>
      </w:r>
      <w:proofErr w:type="gramEnd"/>
      <w:r>
        <w:t xml:space="preserve"> </w:t>
      </w:r>
      <w:proofErr w:type="spellStart"/>
      <w:r>
        <w:t>mat_Xi_n</w:t>
      </w:r>
      <w:proofErr w:type="spellEnd"/>
      <w:r>
        <w:t xml:space="preserve"> in </w:t>
      </w:r>
      <w:proofErr w:type="spellStart"/>
      <w:r>
        <w:t>mat_Xi</w:t>
      </w:r>
      <w:proofErr w:type="spellEnd"/>
      <w:r>
        <w:t xml:space="preserve"> :</w:t>
      </w:r>
    </w:p>
    <w:p w:rsidR="002A07CD" w:rsidRDefault="002A07CD" w:rsidP="002A07CD">
      <w:r>
        <w:t xml:space="preserve">                </w:t>
      </w:r>
      <w:proofErr w:type="spellStart"/>
      <w:r>
        <w:t>A_nume</w:t>
      </w:r>
      <w:proofErr w:type="spellEnd"/>
      <w:r>
        <w:t xml:space="preserve"> += </w:t>
      </w:r>
      <w:proofErr w:type="spellStart"/>
      <w:r>
        <w:t>mat_Xi_n</w:t>
      </w:r>
      <w:proofErr w:type="spellEnd"/>
      <w:r>
        <w:t>[j</w:t>
      </w:r>
      <w:proofErr w:type="gramStart"/>
      <w:r>
        <w:t>][</w:t>
      </w:r>
      <w:proofErr w:type="gramEnd"/>
      <w:r>
        <w:t>k]</w:t>
      </w:r>
    </w:p>
    <w:p w:rsidR="002A07CD" w:rsidRDefault="002A07CD" w:rsidP="002A07CD">
      <w:r>
        <w:t xml:space="preserve">            </w:t>
      </w:r>
      <w:proofErr w:type="gramStart"/>
      <w:r>
        <w:t>if(</w:t>
      </w:r>
      <w:proofErr w:type="spellStart"/>
      <w:proofErr w:type="gramEnd"/>
      <w:r>
        <w:t>A_denome</w:t>
      </w:r>
      <w:proofErr w:type="spellEnd"/>
      <w:r>
        <w:t xml:space="preserve"> == 0.0) :</w:t>
      </w:r>
    </w:p>
    <w:p w:rsidR="002A07CD" w:rsidRDefault="002A07CD" w:rsidP="002A07CD">
      <w:r>
        <w:t xml:space="preserve">                </w:t>
      </w:r>
      <w:proofErr w:type="spellStart"/>
      <w:r>
        <w:t>mat_A_new</w:t>
      </w:r>
      <w:proofErr w:type="spellEnd"/>
      <w:r>
        <w:t>[j</w:t>
      </w:r>
      <w:proofErr w:type="gramStart"/>
      <w:r>
        <w:t>][</w:t>
      </w:r>
      <w:proofErr w:type="gramEnd"/>
      <w:r>
        <w:t>k] = 0.0</w:t>
      </w:r>
    </w:p>
    <w:p w:rsidR="002A07CD" w:rsidRDefault="002A07CD" w:rsidP="002A07CD">
      <w:r>
        <w:t xml:space="preserve">            </w:t>
      </w:r>
      <w:proofErr w:type="gramStart"/>
      <w:r>
        <w:t>else :</w:t>
      </w:r>
      <w:proofErr w:type="gramEnd"/>
    </w:p>
    <w:p w:rsidR="002A07CD" w:rsidRDefault="002A07CD" w:rsidP="002A07CD">
      <w:r>
        <w:t xml:space="preserve">                </w:t>
      </w:r>
      <w:proofErr w:type="spellStart"/>
      <w:r>
        <w:t>mat_A_new</w:t>
      </w:r>
      <w:proofErr w:type="spellEnd"/>
      <w:r>
        <w:t>[j</w:t>
      </w:r>
      <w:proofErr w:type="gramStart"/>
      <w:r>
        <w:t>][</w:t>
      </w:r>
      <w:proofErr w:type="gramEnd"/>
      <w:r>
        <w:t xml:space="preserve">k] = </w:t>
      </w:r>
      <w:proofErr w:type="spellStart"/>
      <w:r>
        <w:t>A_nume</w:t>
      </w:r>
      <w:proofErr w:type="spellEnd"/>
      <w:r>
        <w:t xml:space="preserve"> / </w:t>
      </w:r>
      <w:proofErr w:type="spellStart"/>
      <w:r>
        <w:t>A_denome</w:t>
      </w:r>
      <w:proofErr w:type="spellEnd"/>
    </w:p>
    <w:p w:rsidR="002A07CD" w:rsidRDefault="002A07CD" w:rsidP="002A07CD"/>
    <w:p w:rsidR="002A07CD" w:rsidRDefault="002A07CD" w:rsidP="002A07CD">
      <w:r>
        <w:t xml:space="preserve">    </w:t>
      </w:r>
      <w:proofErr w:type="gramStart"/>
      <w:r>
        <w:t>res</w:t>
      </w:r>
      <w:proofErr w:type="gramEnd"/>
      <w:r>
        <w:t xml:space="preserve"> = [</w:t>
      </w:r>
      <w:proofErr w:type="spellStart"/>
      <w:r>
        <w:t>vec_pi_new</w:t>
      </w:r>
      <w:proofErr w:type="spellEnd"/>
      <w:r>
        <w:t xml:space="preserve">, </w:t>
      </w:r>
      <w:proofErr w:type="spellStart"/>
      <w:r>
        <w:t>vec_lambda_new</w:t>
      </w:r>
      <w:proofErr w:type="spellEnd"/>
      <w:r>
        <w:t xml:space="preserve">, </w:t>
      </w:r>
      <w:proofErr w:type="spellStart"/>
      <w:r>
        <w:t>mat_A_new</w:t>
      </w:r>
      <w:proofErr w:type="spellEnd"/>
      <w:r>
        <w:t>]</w:t>
      </w:r>
    </w:p>
    <w:p w:rsidR="002A07CD" w:rsidRDefault="002A07CD" w:rsidP="002A07CD">
      <w:r>
        <w:t xml:space="preserve">    </w:t>
      </w:r>
      <w:proofErr w:type="gramStart"/>
      <w:r>
        <w:t>return</w:t>
      </w:r>
      <w:proofErr w:type="gramEnd"/>
      <w:r>
        <w:t xml:space="preserve"> res</w:t>
      </w:r>
    </w:p>
    <w:p w:rsidR="002A07CD" w:rsidRDefault="002A07CD" w:rsidP="002A07CD"/>
    <w:p w:rsidR="002A07CD" w:rsidRDefault="002A07CD" w:rsidP="002A07CD"/>
    <w:p w:rsidR="002A07CD" w:rsidRDefault="002A07CD" w:rsidP="002A07CD">
      <w:r>
        <w:t>####</w:t>
      </w:r>
    </w:p>
    <w:p w:rsidR="002A07CD" w:rsidRDefault="002A07CD" w:rsidP="002A07CD">
      <w:pPr>
        <w:rPr>
          <w:rFonts w:hint="eastAsia"/>
        </w:rPr>
      </w:pPr>
      <w:r>
        <w:rPr>
          <w:rFonts w:hint="eastAsia"/>
        </w:rPr>
        <w:t xml:space="preserve"># </w:t>
      </w:r>
      <w:proofErr w:type="spellStart"/>
      <w:r>
        <w:rPr>
          <w:rFonts w:hint="eastAsia"/>
        </w:rPr>
        <w:t>HMM_Viterbi</w:t>
      </w:r>
      <w:proofErr w:type="spellEnd"/>
      <w:del w:id="192" w:author="篠本滋" w:date="2017-11-02T11:25:00Z">
        <w:r w:rsidDel="00A63675">
          <w:rPr>
            <w:rFonts w:hint="eastAsia"/>
          </w:rPr>
          <w:delText>関数</w:delText>
        </w:r>
      </w:del>
    </w:p>
    <w:p w:rsidR="002A07CD" w:rsidDel="00A63675" w:rsidRDefault="002A07CD" w:rsidP="002A07CD">
      <w:pPr>
        <w:rPr>
          <w:del w:id="193" w:author="篠本滋" w:date="2017-11-02T11:25:00Z"/>
          <w:rFonts w:hint="eastAsia"/>
        </w:rPr>
      </w:pPr>
      <w:r>
        <w:rPr>
          <w:rFonts w:hint="eastAsia"/>
        </w:rPr>
        <w:t xml:space="preserve"># </w:t>
      </w:r>
      <w:ins w:id="194" w:author="篠本滋" w:date="2017-11-02T11:25:00Z">
        <w:r w:rsidR="00A63675">
          <w:t xml:space="preserve">carries out </w:t>
        </w:r>
      </w:ins>
      <w:ins w:id="195" w:author="篠本滋" w:date="2017-11-02T11:26:00Z">
        <w:r w:rsidR="00A63675">
          <w:t xml:space="preserve">the </w:t>
        </w:r>
      </w:ins>
      <w:r>
        <w:rPr>
          <w:rFonts w:hint="eastAsia"/>
        </w:rPr>
        <w:t>Viterbi</w:t>
      </w:r>
      <w:ins w:id="196" w:author="篠本滋" w:date="2017-11-02T11:25:00Z">
        <w:r w:rsidR="00A63675">
          <w:t xml:space="preserve"> algorithm</w:t>
        </w:r>
      </w:ins>
      <w:ins w:id="197" w:author="篠本滋" w:date="2017-11-02T11:26:00Z">
        <w:r w:rsidR="00A63675">
          <w:t>.</w:t>
        </w:r>
      </w:ins>
      <w:del w:id="198" w:author="篠本滋" w:date="2017-11-02T11:25:00Z">
        <w:r w:rsidDel="00A63675">
          <w:rPr>
            <w:rFonts w:hint="eastAsia"/>
          </w:rPr>
          <w:delText>アルゴリズムによる探索を行います。</w:delText>
        </w:r>
      </w:del>
    </w:p>
    <w:p w:rsidR="002A07CD" w:rsidRDefault="002A07CD" w:rsidP="002A07CD"/>
    <w:p w:rsidR="002A07CD" w:rsidRDefault="002A07CD" w:rsidP="002A07CD">
      <w:pPr>
        <w:rPr>
          <w:rFonts w:hint="eastAsia"/>
        </w:rPr>
      </w:pPr>
      <w:r>
        <w:rPr>
          <w:rFonts w:hint="eastAsia"/>
        </w:rPr>
        <w:t xml:space="preserve"># </w:t>
      </w:r>
      <w:del w:id="199" w:author="篠本滋" w:date="2017-11-02T11:26:00Z">
        <w:r w:rsidDel="00A63675">
          <w:rPr>
            <w:rFonts w:hint="eastAsia"/>
          </w:rPr>
          <w:delText>引数</w:delText>
        </w:r>
      </w:del>
      <w:proofErr w:type="gramStart"/>
      <w:ins w:id="200" w:author="篠本滋" w:date="2017-11-02T11:26:00Z">
        <w:r w:rsidR="00A63675">
          <w:rPr>
            <w:rFonts w:hint="eastAsia"/>
          </w:rPr>
          <w:t>a</w:t>
        </w:r>
        <w:r w:rsidR="00A63675">
          <w:t>rguments</w:t>
        </w:r>
        <w:proofErr w:type="gramEnd"/>
        <w:r w:rsidR="00A63675">
          <w:t>:</w:t>
        </w:r>
      </w:ins>
    </w:p>
    <w:p w:rsidR="002A07CD" w:rsidRDefault="002A07CD" w:rsidP="002A07CD">
      <w:pPr>
        <w:rPr>
          <w:rFonts w:hint="eastAsia"/>
        </w:rPr>
      </w:pPr>
      <w:r>
        <w:rPr>
          <w:rFonts w:hint="eastAsia"/>
        </w:rPr>
        <w:t xml:space="preserve"># </w:t>
      </w:r>
      <w:proofErr w:type="spellStart"/>
      <w:r>
        <w:rPr>
          <w:rFonts w:hint="eastAsia"/>
        </w:rPr>
        <w:t>vec_Xi</w:t>
      </w:r>
      <w:proofErr w:type="spellEnd"/>
      <w:r>
        <w:rPr>
          <w:rFonts w:hint="eastAsia"/>
        </w:rPr>
        <w:t xml:space="preserve">: </w:t>
      </w:r>
      <w:del w:id="201" w:author="篠本滋" w:date="2017-11-02T11:26:00Z">
        <w:r w:rsidDel="00A63675">
          <w:rPr>
            <w:rFonts w:hint="eastAsia"/>
          </w:rPr>
          <w:delText>ベクトル</w:delText>
        </w:r>
        <w:r w:rsidDel="00A63675">
          <w:rPr>
            <w:rFonts w:hint="eastAsia"/>
          </w:rPr>
          <w:delText>Xi</w:delText>
        </w:r>
        <w:r w:rsidDel="00A63675">
          <w:rPr>
            <w:rFonts w:hint="eastAsia"/>
          </w:rPr>
          <w:delText>、</w:delText>
        </w:r>
      </w:del>
      <w:proofErr w:type="spellStart"/>
      <w:r>
        <w:rPr>
          <w:rFonts w:hint="eastAsia"/>
        </w:rPr>
        <w:t>numpy</w:t>
      </w:r>
      <w:proofErr w:type="spellEnd"/>
      <w:r>
        <w:rPr>
          <w:rFonts w:hint="eastAsia"/>
        </w:rPr>
        <w:t xml:space="preserve"> array</w:t>
      </w:r>
      <w:ins w:id="202" w:author="篠本滋" w:date="2017-11-02T11:26:00Z">
        <w:r w:rsidR="00A63675">
          <w:t xml:space="preserve"> </w:t>
        </w:r>
      </w:ins>
      <w:del w:id="203" w:author="篠本滋" w:date="2017-11-02T11:26:00Z">
        <w:r w:rsidDel="00A63675">
          <w:rPr>
            <w:rFonts w:hint="eastAsia"/>
          </w:rPr>
          <w:delText>クラスで表現します。</w:delText>
        </w:r>
      </w:del>
      <w:ins w:id="204" w:author="篠本滋" w:date="2017-11-02T11:26:00Z">
        <w:r w:rsidR="00A63675">
          <w:rPr>
            <w:rFonts w:hint="eastAsia"/>
          </w:rPr>
          <w:t>c</w:t>
        </w:r>
        <w:r w:rsidR="00A63675">
          <w:t>lass</w:t>
        </w:r>
      </w:ins>
    </w:p>
    <w:p w:rsidR="002A07CD" w:rsidRDefault="002A07CD" w:rsidP="002A07CD">
      <w:pPr>
        <w:rPr>
          <w:rFonts w:hint="eastAsia"/>
        </w:rPr>
      </w:pPr>
      <w:r>
        <w:rPr>
          <w:rFonts w:hint="eastAsia"/>
        </w:rPr>
        <w:t xml:space="preserve"># </w:t>
      </w:r>
      <w:proofErr w:type="spellStart"/>
      <w:r>
        <w:rPr>
          <w:rFonts w:hint="eastAsia"/>
        </w:rPr>
        <w:t>mat_A</w:t>
      </w:r>
      <w:proofErr w:type="spellEnd"/>
      <w:r>
        <w:rPr>
          <w:rFonts w:hint="eastAsia"/>
        </w:rPr>
        <w:t xml:space="preserve">: </w:t>
      </w:r>
      <w:del w:id="205" w:author="篠本滋" w:date="2017-11-02T11:26:00Z">
        <w:r w:rsidDel="00A63675">
          <w:rPr>
            <w:rFonts w:hint="eastAsia"/>
          </w:rPr>
          <w:delText>行列</w:delText>
        </w:r>
        <w:r w:rsidDel="00A63675">
          <w:rPr>
            <w:rFonts w:hint="eastAsia"/>
          </w:rPr>
          <w:delText>A</w:delText>
        </w:r>
        <w:r w:rsidDel="00A63675">
          <w:rPr>
            <w:rFonts w:hint="eastAsia"/>
          </w:rPr>
          <w:delText>、</w:delText>
        </w:r>
      </w:del>
      <w:proofErr w:type="spellStart"/>
      <w:r>
        <w:rPr>
          <w:rFonts w:hint="eastAsia"/>
        </w:rPr>
        <w:t>numpy</w:t>
      </w:r>
      <w:proofErr w:type="spellEnd"/>
      <w:r>
        <w:rPr>
          <w:rFonts w:hint="eastAsia"/>
        </w:rPr>
        <w:t xml:space="preserve"> array</w:t>
      </w:r>
      <w:del w:id="206" w:author="篠本滋" w:date="2017-11-02T11:26:00Z">
        <w:r w:rsidDel="00A63675">
          <w:rPr>
            <w:rFonts w:hint="eastAsia"/>
          </w:rPr>
          <w:delText>クラスで表現します。</w:delText>
        </w:r>
      </w:del>
      <w:ins w:id="207" w:author="篠本滋" w:date="2017-11-02T11:26:00Z">
        <w:r w:rsidR="00A63675">
          <w:rPr>
            <w:rFonts w:hint="eastAsia"/>
          </w:rPr>
          <w:t xml:space="preserve"> </w:t>
        </w:r>
        <w:r w:rsidR="00A63675">
          <w:t>class</w:t>
        </w:r>
      </w:ins>
    </w:p>
    <w:p w:rsidR="002A07CD" w:rsidRDefault="002A07CD" w:rsidP="002A07CD">
      <w:pPr>
        <w:rPr>
          <w:rFonts w:hint="eastAsia"/>
        </w:rPr>
      </w:pPr>
      <w:r>
        <w:rPr>
          <w:rFonts w:hint="eastAsia"/>
        </w:rPr>
        <w:t xml:space="preserve"># </w:t>
      </w:r>
      <w:proofErr w:type="spellStart"/>
      <w:r>
        <w:rPr>
          <w:rFonts w:hint="eastAsia"/>
        </w:rPr>
        <w:t>vec_lambda</w:t>
      </w:r>
      <w:proofErr w:type="spellEnd"/>
      <w:r>
        <w:rPr>
          <w:rFonts w:hint="eastAsia"/>
        </w:rPr>
        <w:t xml:space="preserve">: </w:t>
      </w:r>
      <w:del w:id="208" w:author="篠本滋" w:date="2017-11-02T11:26:00Z">
        <w:r w:rsidDel="00A63675">
          <w:rPr>
            <w:rFonts w:hint="eastAsia"/>
          </w:rPr>
          <w:delText>ベクトルラムダ、</w:delText>
        </w:r>
      </w:del>
      <w:proofErr w:type="spellStart"/>
      <w:r>
        <w:rPr>
          <w:rFonts w:hint="eastAsia"/>
        </w:rPr>
        <w:t>numpy</w:t>
      </w:r>
      <w:proofErr w:type="spellEnd"/>
      <w:r>
        <w:rPr>
          <w:rFonts w:hint="eastAsia"/>
        </w:rPr>
        <w:t xml:space="preserve"> array</w:t>
      </w:r>
      <w:del w:id="209" w:author="篠本滋" w:date="2017-11-02T11:26:00Z">
        <w:r w:rsidDel="00A63675">
          <w:rPr>
            <w:rFonts w:hint="eastAsia"/>
          </w:rPr>
          <w:delText>クラスで表現します。</w:delText>
        </w:r>
      </w:del>
      <w:ins w:id="210" w:author="篠本滋" w:date="2017-11-02T11:26:00Z">
        <w:r w:rsidR="00A63675">
          <w:rPr>
            <w:rFonts w:hint="eastAsia"/>
          </w:rPr>
          <w:t xml:space="preserve"> </w:t>
        </w:r>
        <w:r w:rsidR="00A63675">
          <w:t>class</w:t>
        </w:r>
      </w:ins>
    </w:p>
    <w:p w:rsidR="002A07CD" w:rsidRDefault="002A07CD" w:rsidP="002A07CD">
      <w:pPr>
        <w:rPr>
          <w:rFonts w:hint="eastAsia"/>
        </w:rPr>
      </w:pPr>
      <w:r>
        <w:rPr>
          <w:rFonts w:hint="eastAsia"/>
        </w:rPr>
        <w:t xml:space="preserve"># </w:t>
      </w:r>
      <w:proofErr w:type="spellStart"/>
      <w:r>
        <w:rPr>
          <w:rFonts w:hint="eastAsia"/>
        </w:rPr>
        <w:t>vec_pi</w:t>
      </w:r>
      <w:proofErr w:type="spellEnd"/>
      <w:r>
        <w:rPr>
          <w:rFonts w:hint="eastAsia"/>
        </w:rPr>
        <w:t xml:space="preserve">: </w:t>
      </w:r>
      <w:del w:id="211" w:author="篠本滋" w:date="2017-11-02T11:26:00Z">
        <w:r w:rsidDel="00A63675">
          <w:rPr>
            <w:rFonts w:hint="eastAsia"/>
          </w:rPr>
          <w:delText>ベクトルパイ、</w:delText>
        </w:r>
      </w:del>
      <w:proofErr w:type="spellStart"/>
      <w:r>
        <w:rPr>
          <w:rFonts w:hint="eastAsia"/>
        </w:rPr>
        <w:t>numpy</w:t>
      </w:r>
      <w:proofErr w:type="spellEnd"/>
      <w:r>
        <w:rPr>
          <w:rFonts w:hint="eastAsia"/>
        </w:rPr>
        <w:t xml:space="preserve"> array</w:t>
      </w:r>
      <w:ins w:id="212" w:author="篠本滋" w:date="2017-11-02T11:26:00Z">
        <w:r w:rsidR="00A63675">
          <w:t xml:space="preserve"> </w:t>
        </w:r>
      </w:ins>
      <w:del w:id="213" w:author="篠本滋" w:date="2017-11-02T11:26:00Z">
        <w:r w:rsidDel="00A63675">
          <w:rPr>
            <w:rFonts w:hint="eastAsia"/>
          </w:rPr>
          <w:delText>クラスで表現します。</w:delText>
        </w:r>
      </w:del>
      <w:ins w:id="214" w:author="篠本滋" w:date="2017-11-02T11:26:00Z">
        <w:r w:rsidR="00A63675">
          <w:rPr>
            <w:rFonts w:hint="eastAsia"/>
          </w:rPr>
          <w:t>c</w:t>
        </w:r>
        <w:r w:rsidR="00A63675">
          <w:t>lass</w:t>
        </w:r>
      </w:ins>
    </w:p>
    <w:p w:rsidR="002A07CD" w:rsidRDefault="002A07CD" w:rsidP="002A07CD"/>
    <w:p w:rsidR="002A07CD" w:rsidRDefault="002A07CD" w:rsidP="002A07CD">
      <w:pPr>
        <w:rPr>
          <w:rFonts w:hint="eastAsia"/>
        </w:rPr>
      </w:pPr>
      <w:r>
        <w:rPr>
          <w:rFonts w:hint="eastAsia"/>
        </w:rPr>
        <w:t xml:space="preserve"># </w:t>
      </w:r>
      <w:del w:id="215" w:author="篠本滋" w:date="2017-11-02T11:27:00Z">
        <w:r w:rsidDel="00A63675">
          <w:rPr>
            <w:rFonts w:hint="eastAsia"/>
          </w:rPr>
          <w:delText>返り値</w:delText>
        </w:r>
      </w:del>
      <w:proofErr w:type="gramStart"/>
      <w:ins w:id="216" w:author="篠本滋" w:date="2017-11-02T11:27:00Z">
        <w:r w:rsidR="00A63675">
          <w:rPr>
            <w:rFonts w:hint="eastAsia"/>
          </w:rPr>
          <w:t>r</w:t>
        </w:r>
        <w:r w:rsidR="00A63675">
          <w:t>eturns</w:t>
        </w:r>
      </w:ins>
      <w:proofErr w:type="gramEnd"/>
    </w:p>
    <w:p w:rsidR="002A07CD" w:rsidRDefault="002A07CD" w:rsidP="002A07CD">
      <w:pPr>
        <w:rPr>
          <w:rFonts w:hint="eastAsia"/>
        </w:rPr>
      </w:pPr>
      <w:r>
        <w:rPr>
          <w:rFonts w:hint="eastAsia"/>
        </w:rPr>
        <w:t xml:space="preserve"># </w:t>
      </w:r>
      <w:proofErr w:type="spellStart"/>
      <w:r>
        <w:rPr>
          <w:rFonts w:hint="eastAsia"/>
        </w:rPr>
        <w:t>vec_hs_seq</w:t>
      </w:r>
      <w:proofErr w:type="spellEnd"/>
      <w:r>
        <w:rPr>
          <w:rFonts w:hint="eastAsia"/>
        </w:rPr>
        <w:t xml:space="preserve">: </w:t>
      </w:r>
      <w:del w:id="217" w:author="篠本滋" w:date="2017-11-02T11:27:00Z">
        <w:r w:rsidDel="00A63675">
          <w:rPr>
            <w:rFonts w:hint="eastAsia"/>
          </w:rPr>
          <w:delText>最適な</w:delText>
        </w:r>
      </w:del>
      <w:ins w:id="218" w:author="篠本滋" w:date="2017-11-02T11:27:00Z">
        <w:r w:rsidR="00A63675">
          <w:t xml:space="preserve">index of </w:t>
        </w:r>
        <w:r w:rsidR="00675E0E">
          <w:t xml:space="preserve">the optimal </w:t>
        </w:r>
      </w:ins>
      <w:proofErr w:type="spellStart"/>
      <w:r>
        <w:rPr>
          <w:rFonts w:hint="eastAsia"/>
        </w:rPr>
        <w:t>vec_lambda</w:t>
      </w:r>
      <w:proofErr w:type="spellEnd"/>
      <w:del w:id="219" w:author="篠本滋" w:date="2017-11-02T11:27:00Z">
        <w:r w:rsidDel="00675E0E">
          <w:rPr>
            <w:rFonts w:hint="eastAsia"/>
          </w:rPr>
          <w:delText>のインデックスを返します。</w:delText>
        </w:r>
      </w:del>
    </w:p>
    <w:p w:rsidR="002A07CD" w:rsidRDefault="002A07CD" w:rsidP="002A07CD">
      <w:r>
        <w:t>####</w:t>
      </w:r>
    </w:p>
    <w:p w:rsidR="002A07CD" w:rsidRDefault="002A07CD" w:rsidP="002A07CD">
      <w:proofErr w:type="spellStart"/>
      <w:proofErr w:type="gramStart"/>
      <w:r>
        <w:t>def</w:t>
      </w:r>
      <w:proofErr w:type="spellEnd"/>
      <w:proofErr w:type="gramEnd"/>
      <w:r>
        <w:t xml:space="preserve"> </w:t>
      </w:r>
      <w:proofErr w:type="spellStart"/>
      <w:r>
        <w:t>HMM_Viterbi</w:t>
      </w:r>
      <w:proofErr w:type="spellEnd"/>
      <w:r>
        <w:t>(</w:t>
      </w:r>
      <w:proofErr w:type="spellStart"/>
      <w:r>
        <w:t>vec_Xi</w:t>
      </w:r>
      <w:proofErr w:type="spellEnd"/>
      <w:r>
        <w:t xml:space="preserve">, </w:t>
      </w:r>
      <w:proofErr w:type="spellStart"/>
      <w:r>
        <w:t>mat_A</w:t>
      </w:r>
      <w:proofErr w:type="spellEnd"/>
      <w:r>
        <w:t xml:space="preserve">, </w:t>
      </w:r>
      <w:proofErr w:type="spellStart"/>
      <w:r>
        <w:t>vec_lambda</w:t>
      </w:r>
      <w:proofErr w:type="spellEnd"/>
      <w:r>
        <w:t xml:space="preserve">, </w:t>
      </w:r>
      <w:proofErr w:type="spellStart"/>
      <w:r>
        <w:t>vec_pi</w:t>
      </w:r>
      <w:proofErr w:type="spellEnd"/>
      <w:r>
        <w:t>) :</w:t>
      </w:r>
    </w:p>
    <w:p w:rsidR="002A07CD" w:rsidRDefault="002A07CD" w:rsidP="002A07CD">
      <w:r>
        <w:t xml:space="preserve">    </w:t>
      </w:r>
      <w:proofErr w:type="spellStart"/>
      <w:r>
        <w:t>mat_</w:t>
      </w:r>
      <w:proofErr w:type="gramStart"/>
      <w:r>
        <w:t>emission</w:t>
      </w:r>
      <w:proofErr w:type="spellEnd"/>
      <w:r>
        <w:t xml:space="preserve">  =</w:t>
      </w:r>
      <w:proofErr w:type="gramEnd"/>
      <w:r>
        <w:t xml:space="preserve"> </w:t>
      </w:r>
      <w:proofErr w:type="spellStart"/>
      <w:r>
        <w:t>get_mat_emission</w:t>
      </w:r>
      <w:proofErr w:type="spellEnd"/>
      <w:r>
        <w:t>(</w:t>
      </w:r>
      <w:proofErr w:type="spellStart"/>
      <w:r>
        <w:t>vec_Xi</w:t>
      </w:r>
      <w:proofErr w:type="spellEnd"/>
      <w:r>
        <w:t xml:space="preserve">, </w:t>
      </w:r>
      <w:proofErr w:type="spellStart"/>
      <w:r>
        <w:t>vec_lambda</w:t>
      </w:r>
      <w:proofErr w:type="spellEnd"/>
      <w:r>
        <w:t>)</w:t>
      </w:r>
    </w:p>
    <w:p w:rsidR="002A07CD" w:rsidRDefault="002A07CD" w:rsidP="002A07CD">
      <w:r>
        <w:t xml:space="preserve">    </w:t>
      </w:r>
      <w:proofErr w:type="spellStart"/>
      <w:r>
        <w:t>num_of_states</w:t>
      </w:r>
      <w:proofErr w:type="spellEnd"/>
      <w:r>
        <w:t xml:space="preserve"> = </w:t>
      </w:r>
      <w:proofErr w:type="spellStart"/>
      <w:proofErr w:type="gramStart"/>
      <w:r>
        <w:t>len</w:t>
      </w:r>
      <w:proofErr w:type="spellEnd"/>
      <w:r>
        <w:t>(</w:t>
      </w:r>
      <w:proofErr w:type="spellStart"/>
      <w:proofErr w:type="gramEnd"/>
      <w:r>
        <w:t>mat_A</w:t>
      </w:r>
      <w:proofErr w:type="spellEnd"/>
      <w:r>
        <w:t>)</w:t>
      </w:r>
    </w:p>
    <w:p w:rsidR="002A07CD" w:rsidRDefault="002A07CD" w:rsidP="002A07CD">
      <w:r>
        <w:t xml:space="preserve">    </w:t>
      </w:r>
      <w:proofErr w:type="spellStart"/>
      <w:r>
        <w:t>num_of_obs</w:t>
      </w:r>
      <w:proofErr w:type="spellEnd"/>
      <w:r>
        <w:t xml:space="preserve">    = </w:t>
      </w:r>
      <w:proofErr w:type="spellStart"/>
      <w:proofErr w:type="gramStart"/>
      <w:r>
        <w:t>len</w:t>
      </w:r>
      <w:proofErr w:type="spellEnd"/>
      <w:r>
        <w:t>(</w:t>
      </w:r>
      <w:proofErr w:type="spellStart"/>
      <w:proofErr w:type="gramEnd"/>
      <w:r>
        <w:t>vec_Xi</w:t>
      </w:r>
      <w:proofErr w:type="spellEnd"/>
      <w:r>
        <w:t>)</w:t>
      </w:r>
    </w:p>
    <w:p w:rsidR="002A07CD" w:rsidRDefault="002A07CD" w:rsidP="002A07CD">
      <w:r>
        <w:t xml:space="preserve">    </w:t>
      </w:r>
      <w:proofErr w:type="spellStart"/>
      <w:r>
        <w:t>mat_hs_seq</w:t>
      </w:r>
      <w:proofErr w:type="spellEnd"/>
      <w:r>
        <w:t xml:space="preserve">    = </w:t>
      </w:r>
      <w:proofErr w:type="spellStart"/>
      <w:proofErr w:type="gramStart"/>
      <w:r>
        <w:t>np.zeros</w:t>
      </w:r>
      <w:proofErr w:type="spellEnd"/>
      <w:r>
        <w:t>(</w:t>
      </w:r>
      <w:proofErr w:type="gramEnd"/>
      <w:r>
        <w:t>[</w:t>
      </w:r>
      <w:proofErr w:type="spellStart"/>
      <w:r>
        <w:t>num_of_states</w:t>
      </w:r>
      <w:proofErr w:type="spellEnd"/>
      <w:r>
        <w:t xml:space="preserve">, </w:t>
      </w:r>
      <w:proofErr w:type="spellStart"/>
      <w:r>
        <w:t>num_of_obs</w:t>
      </w:r>
      <w:proofErr w:type="spellEnd"/>
      <w:r>
        <w:t>])</w:t>
      </w:r>
    </w:p>
    <w:p w:rsidR="002A07CD" w:rsidRDefault="002A07CD" w:rsidP="002A07CD">
      <w:r>
        <w:t xml:space="preserve">    </w:t>
      </w:r>
      <w:proofErr w:type="spellStart"/>
      <w:r>
        <w:t>vec_logp_</w:t>
      </w:r>
      <w:proofErr w:type="gramStart"/>
      <w:r>
        <w:t>seq</w:t>
      </w:r>
      <w:proofErr w:type="spellEnd"/>
      <w:r>
        <w:t xml:space="preserve">  =</w:t>
      </w:r>
      <w:proofErr w:type="gramEnd"/>
      <w:r>
        <w:t xml:space="preserve"> </w:t>
      </w:r>
      <w:proofErr w:type="spellStart"/>
      <w:r>
        <w:t>np.zeros</w:t>
      </w:r>
      <w:proofErr w:type="spellEnd"/>
      <w:r>
        <w:t>(</w:t>
      </w:r>
      <w:proofErr w:type="spellStart"/>
      <w:r>
        <w:t>num_of_states</w:t>
      </w:r>
      <w:proofErr w:type="spellEnd"/>
      <w:r>
        <w:t>)</w:t>
      </w:r>
    </w:p>
    <w:p w:rsidR="002A07CD" w:rsidRDefault="002A07CD" w:rsidP="002A07CD"/>
    <w:p w:rsidR="002A07CD" w:rsidRDefault="002A07CD" w:rsidP="002A07CD">
      <w:r>
        <w:t xml:space="preserve">    </w:t>
      </w:r>
      <w:proofErr w:type="gramStart"/>
      <w:r>
        <w:t>for</w:t>
      </w:r>
      <w:proofErr w:type="gramEnd"/>
      <w:r>
        <w:t xml:space="preserve"> j in range(0, </w:t>
      </w:r>
      <w:proofErr w:type="spellStart"/>
      <w:r>
        <w:t>num_of_states</w:t>
      </w:r>
      <w:proofErr w:type="spellEnd"/>
      <w:r>
        <w:t>) :</w:t>
      </w:r>
    </w:p>
    <w:p w:rsidR="002A07CD" w:rsidRDefault="002A07CD" w:rsidP="002A07CD">
      <w:r>
        <w:t xml:space="preserve">        </w:t>
      </w:r>
      <w:proofErr w:type="spellStart"/>
      <w:r>
        <w:t>mat_hs_seq</w:t>
      </w:r>
      <w:proofErr w:type="spellEnd"/>
      <w:r>
        <w:t>[j</w:t>
      </w:r>
      <w:proofErr w:type="gramStart"/>
      <w:r>
        <w:t>][</w:t>
      </w:r>
      <w:proofErr w:type="gramEnd"/>
      <w:r>
        <w:t>0] = j</w:t>
      </w:r>
    </w:p>
    <w:p w:rsidR="002A07CD" w:rsidRDefault="002A07CD" w:rsidP="002A07CD">
      <w:r>
        <w:t xml:space="preserve">        </w:t>
      </w:r>
      <w:proofErr w:type="gramStart"/>
      <w:r>
        <w:t>if</w:t>
      </w:r>
      <w:proofErr w:type="gramEnd"/>
      <w:r>
        <w:t xml:space="preserve"> (</w:t>
      </w:r>
      <w:proofErr w:type="spellStart"/>
      <w:r>
        <w:t>vec_pi</w:t>
      </w:r>
      <w:proofErr w:type="spellEnd"/>
      <w:r>
        <w:t xml:space="preserve">[j] * </w:t>
      </w:r>
      <w:proofErr w:type="spellStart"/>
      <w:r>
        <w:t>mat_emission</w:t>
      </w:r>
      <w:proofErr w:type="spellEnd"/>
      <w:r>
        <w:t>[0][j] == 0) :</w:t>
      </w:r>
    </w:p>
    <w:p w:rsidR="002A07CD" w:rsidRDefault="002A07CD" w:rsidP="002A07CD">
      <w:r>
        <w:t xml:space="preserve">            </w:t>
      </w:r>
      <w:proofErr w:type="spellStart"/>
      <w:r>
        <w:t>vec_logp_seq</w:t>
      </w:r>
      <w:proofErr w:type="spellEnd"/>
      <w:r>
        <w:t>[j] = -np.inf</w:t>
      </w:r>
    </w:p>
    <w:p w:rsidR="002A07CD" w:rsidRDefault="002A07CD" w:rsidP="002A07CD">
      <w:r>
        <w:t xml:space="preserve">        </w:t>
      </w:r>
      <w:proofErr w:type="gramStart"/>
      <w:r>
        <w:t>else :</w:t>
      </w:r>
      <w:proofErr w:type="gramEnd"/>
    </w:p>
    <w:p w:rsidR="002A07CD" w:rsidRDefault="002A07CD" w:rsidP="002A07CD">
      <w:r>
        <w:t xml:space="preserve">            </w:t>
      </w:r>
      <w:proofErr w:type="spellStart"/>
      <w:r>
        <w:t>vec_logp_seq</w:t>
      </w:r>
      <w:proofErr w:type="spellEnd"/>
      <w:r>
        <w:t>[j</w:t>
      </w:r>
      <w:proofErr w:type="gramStart"/>
      <w:r>
        <w:t>]  =</w:t>
      </w:r>
      <w:proofErr w:type="gramEnd"/>
      <w:r>
        <w:t xml:space="preserve"> math.log(</w:t>
      </w:r>
      <w:proofErr w:type="spellStart"/>
      <w:r>
        <w:t>vec_pi</w:t>
      </w:r>
      <w:proofErr w:type="spellEnd"/>
      <w:r>
        <w:t xml:space="preserve">[j] * </w:t>
      </w:r>
      <w:proofErr w:type="spellStart"/>
      <w:r>
        <w:t>mat_emission</w:t>
      </w:r>
      <w:proofErr w:type="spellEnd"/>
      <w:r>
        <w:t>[0][j]) / math.log(10)</w:t>
      </w:r>
    </w:p>
    <w:p w:rsidR="002A07CD" w:rsidRDefault="002A07CD" w:rsidP="002A07CD"/>
    <w:p w:rsidR="002A07CD" w:rsidRDefault="002A07CD" w:rsidP="002A07CD">
      <w:r>
        <w:t xml:space="preserve">    </w:t>
      </w:r>
      <w:proofErr w:type="gramStart"/>
      <w:r>
        <w:t>for</w:t>
      </w:r>
      <w:proofErr w:type="gramEnd"/>
      <w:r>
        <w:t xml:space="preserve"> n in range(1, </w:t>
      </w:r>
      <w:proofErr w:type="spellStart"/>
      <w:r>
        <w:t>num_of_obs</w:t>
      </w:r>
      <w:proofErr w:type="spellEnd"/>
      <w:r>
        <w:t>) :</w:t>
      </w:r>
    </w:p>
    <w:p w:rsidR="002A07CD" w:rsidRDefault="002A07CD" w:rsidP="002A07CD">
      <w:r>
        <w:t xml:space="preserve">        </w:t>
      </w:r>
      <w:proofErr w:type="spellStart"/>
      <w:r>
        <w:t>mat_hs_seq_buf</w:t>
      </w:r>
      <w:proofErr w:type="spellEnd"/>
      <w:r>
        <w:t xml:space="preserve">   = </w:t>
      </w:r>
      <w:proofErr w:type="spellStart"/>
      <w:r>
        <w:t>mat_hs_</w:t>
      </w:r>
      <w:proofErr w:type="gramStart"/>
      <w:r>
        <w:t>seq.copy</w:t>
      </w:r>
      <w:proofErr w:type="spellEnd"/>
      <w:r>
        <w:t>()</w:t>
      </w:r>
      <w:proofErr w:type="gramEnd"/>
    </w:p>
    <w:p w:rsidR="002A07CD" w:rsidRDefault="002A07CD" w:rsidP="002A07CD">
      <w:r>
        <w:t xml:space="preserve">        </w:t>
      </w:r>
      <w:proofErr w:type="spellStart"/>
      <w:r>
        <w:t>vec_logp_seq_buf</w:t>
      </w:r>
      <w:proofErr w:type="spellEnd"/>
      <w:r>
        <w:t xml:space="preserve"> = </w:t>
      </w:r>
      <w:proofErr w:type="spellStart"/>
      <w:r>
        <w:t>vec_logp_</w:t>
      </w:r>
      <w:proofErr w:type="gramStart"/>
      <w:r>
        <w:t>seq.copy</w:t>
      </w:r>
      <w:proofErr w:type="spellEnd"/>
      <w:r>
        <w:t>()</w:t>
      </w:r>
      <w:proofErr w:type="gramEnd"/>
    </w:p>
    <w:p w:rsidR="002A07CD" w:rsidRDefault="002A07CD" w:rsidP="002A07CD"/>
    <w:p w:rsidR="002A07CD" w:rsidRDefault="002A07CD" w:rsidP="002A07CD">
      <w:r>
        <w:t xml:space="preserve">        </w:t>
      </w:r>
      <w:proofErr w:type="gramStart"/>
      <w:r>
        <w:t>for</w:t>
      </w:r>
      <w:proofErr w:type="gramEnd"/>
      <w:r>
        <w:t xml:space="preserve"> j in range(0, </w:t>
      </w:r>
      <w:proofErr w:type="spellStart"/>
      <w:r>
        <w:t>num_of_states</w:t>
      </w:r>
      <w:proofErr w:type="spellEnd"/>
      <w:r>
        <w:t>) :</w:t>
      </w:r>
    </w:p>
    <w:p w:rsidR="002A07CD" w:rsidRDefault="002A07CD" w:rsidP="002A07CD">
      <w:r>
        <w:t xml:space="preserve">            </w:t>
      </w:r>
      <w:proofErr w:type="spellStart"/>
      <w:r>
        <w:t>vec_h_logprob_i</w:t>
      </w:r>
      <w:proofErr w:type="spellEnd"/>
      <w:r>
        <w:t xml:space="preserve"> = </w:t>
      </w:r>
      <w:proofErr w:type="spellStart"/>
      <w:proofErr w:type="gramStart"/>
      <w:r>
        <w:t>np.zeros</w:t>
      </w:r>
      <w:proofErr w:type="spellEnd"/>
      <w:r>
        <w:t>(</w:t>
      </w:r>
      <w:proofErr w:type="spellStart"/>
      <w:proofErr w:type="gramEnd"/>
      <w:r>
        <w:t>num_of_states</w:t>
      </w:r>
      <w:proofErr w:type="spellEnd"/>
      <w:r>
        <w:t>)</w:t>
      </w:r>
    </w:p>
    <w:p w:rsidR="002A07CD" w:rsidRDefault="002A07CD" w:rsidP="002A07CD">
      <w:r>
        <w:t xml:space="preserve">            </w:t>
      </w:r>
      <w:proofErr w:type="gramStart"/>
      <w:r>
        <w:t>for</w:t>
      </w:r>
      <w:proofErr w:type="gramEnd"/>
      <w:r>
        <w:t xml:space="preserve"> </w:t>
      </w:r>
      <w:proofErr w:type="spellStart"/>
      <w:r>
        <w:t>i</w:t>
      </w:r>
      <w:proofErr w:type="spellEnd"/>
      <w:r>
        <w:t xml:space="preserve"> in range(0, </w:t>
      </w:r>
      <w:proofErr w:type="spellStart"/>
      <w:r>
        <w:t>num_of_states</w:t>
      </w:r>
      <w:proofErr w:type="spellEnd"/>
      <w:r>
        <w:t>) :</w:t>
      </w:r>
    </w:p>
    <w:p w:rsidR="002A07CD" w:rsidRDefault="002A07CD" w:rsidP="002A07CD">
      <w:r>
        <w:t xml:space="preserve">                </w:t>
      </w:r>
      <w:proofErr w:type="spellStart"/>
      <w:r>
        <w:t>vec_h_logprob_i</w:t>
      </w:r>
      <w:proofErr w:type="spellEnd"/>
      <w:r>
        <w:t>[</w:t>
      </w:r>
      <w:proofErr w:type="spellStart"/>
      <w:r>
        <w:t>i</w:t>
      </w:r>
      <w:proofErr w:type="spellEnd"/>
      <w:r>
        <w:t xml:space="preserve">] = </w:t>
      </w:r>
      <w:proofErr w:type="spellStart"/>
      <w:r>
        <w:t>vec_logp_seq</w:t>
      </w:r>
      <w:proofErr w:type="spellEnd"/>
      <w:r>
        <w:t>[</w:t>
      </w:r>
      <w:proofErr w:type="spellStart"/>
      <w:r>
        <w:t>i</w:t>
      </w:r>
      <w:proofErr w:type="spellEnd"/>
      <w:r>
        <w:t xml:space="preserve">] + </w:t>
      </w:r>
      <w:proofErr w:type="gramStart"/>
      <w:r>
        <w:t>math.log(</w:t>
      </w:r>
      <w:proofErr w:type="spellStart"/>
      <w:proofErr w:type="gramEnd"/>
      <w:r>
        <w:t>mat_emission</w:t>
      </w:r>
      <w:proofErr w:type="spellEnd"/>
      <w:r>
        <w:t xml:space="preserve">[n][j] * </w:t>
      </w:r>
      <w:proofErr w:type="spellStart"/>
      <w:r>
        <w:t>mat_A</w:t>
      </w:r>
      <w:proofErr w:type="spellEnd"/>
      <w:r>
        <w:t>[</w:t>
      </w:r>
      <w:proofErr w:type="spellStart"/>
      <w:r>
        <w:t>i</w:t>
      </w:r>
      <w:proofErr w:type="spellEnd"/>
      <w:r>
        <w:t>][j]) / math.log(10)</w:t>
      </w:r>
    </w:p>
    <w:p w:rsidR="002A07CD" w:rsidRDefault="002A07CD" w:rsidP="002A07CD"/>
    <w:p w:rsidR="002A07CD" w:rsidRDefault="002A07CD" w:rsidP="002A07CD">
      <w:r>
        <w:t xml:space="preserve">            </w:t>
      </w:r>
      <w:proofErr w:type="spellStart"/>
      <w:r>
        <w:t>max_element</w:t>
      </w:r>
      <w:proofErr w:type="spellEnd"/>
      <w:r>
        <w:t xml:space="preserve"> = </w:t>
      </w:r>
      <w:proofErr w:type="gramStart"/>
      <w:r>
        <w:t>max(</w:t>
      </w:r>
      <w:proofErr w:type="spellStart"/>
      <w:proofErr w:type="gramEnd"/>
      <w:r>
        <w:t>vec_h_logprob_i</w:t>
      </w:r>
      <w:proofErr w:type="spellEnd"/>
      <w:r>
        <w:t>)</w:t>
      </w:r>
    </w:p>
    <w:p w:rsidR="002A07CD" w:rsidRDefault="002A07CD" w:rsidP="002A07CD">
      <w:r>
        <w:t xml:space="preserve">            </w:t>
      </w:r>
      <w:proofErr w:type="spellStart"/>
      <w:r>
        <w:t>max_pos</w:t>
      </w:r>
      <w:proofErr w:type="spellEnd"/>
      <w:r>
        <w:t xml:space="preserve">     = </w:t>
      </w:r>
      <w:proofErr w:type="spellStart"/>
      <w:proofErr w:type="gramStart"/>
      <w:r>
        <w:t>np.where</w:t>
      </w:r>
      <w:proofErr w:type="spellEnd"/>
      <w:r>
        <w:t>(</w:t>
      </w:r>
      <w:proofErr w:type="spellStart"/>
      <w:proofErr w:type="gramEnd"/>
      <w:r>
        <w:t>vec_h_logprob_i</w:t>
      </w:r>
      <w:proofErr w:type="spellEnd"/>
      <w:r>
        <w:t xml:space="preserve"> == </w:t>
      </w:r>
      <w:proofErr w:type="spellStart"/>
      <w:r>
        <w:t>max_element</w:t>
      </w:r>
      <w:proofErr w:type="spellEnd"/>
      <w:r>
        <w:t>)[0][0]</w:t>
      </w:r>
    </w:p>
    <w:p w:rsidR="002A07CD" w:rsidRDefault="002A07CD" w:rsidP="002A07CD"/>
    <w:p w:rsidR="002A07CD" w:rsidRDefault="002A07CD" w:rsidP="002A07CD">
      <w:r>
        <w:t xml:space="preserve">            </w:t>
      </w:r>
      <w:proofErr w:type="spellStart"/>
      <w:r>
        <w:t>vec_logp_seq_buf</w:t>
      </w:r>
      <w:proofErr w:type="spellEnd"/>
      <w:r>
        <w:t xml:space="preserve">[j] = </w:t>
      </w:r>
      <w:proofErr w:type="spellStart"/>
      <w:r>
        <w:t>max_element</w:t>
      </w:r>
      <w:proofErr w:type="spellEnd"/>
    </w:p>
    <w:p w:rsidR="002A07CD" w:rsidRDefault="002A07CD" w:rsidP="002A07CD">
      <w:r>
        <w:t xml:space="preserve">            </w:t>
      </w:r>
      <w:proofErr w:type="spellStart"/>
      <w:r>
        <w:t>mat_hs_seq_buf</w:t>
      </w:r>
      <w:proofErr w:type="spellEnd"/>
      <w:r>
        <w:t xml:space="preserve">[j]   = </w:t>
      </w:r>
      <w:proofErr w:type="spellStart"/>
      <w:r>
        <w:t>mat_hs_</w:t>
      </w:r>
      <w:proofErr w:type="gramStart"/>
      <w:r>
        <w:t>seq</w:t>
      </w:r>
      <w:proofErr w:type="spellEnd"/>
      <w:r>
        <w:t>[</w:t>
      </w:r>
      <w:proofErr w:type="spellStart"/>
      <w:proofErr w:type="gramEnd"/>
      <w:r>
        <w:t>max_pos</w:t>
      </w:r>
      <w:proofErr w:type="spellEnd"/>
      <w:r>
        <w:t>].copy()</w:t>
      </w:r>
    </w:p>
    <w:p w:rsidR="002A07CD" w:rsidRDefault="002A07CD" w:rsidP="002A07CD"/>
    <w:p w:rsidR="002A07CD" w:rsidRDefault="002A07CD" w:rsidP="002A07CD">
      <w:r>
        <w:t xml:space="preserve">            </w:t>
      </w:r>
      <w:proofErr w:type="spellStart"/>
      <w:r>
        <w:t>mat_hs_seq_buf</w:t>
      </w:r>
      <w:proofErr w:type="spellEnd"/>
      <w:r>
        <w:t>[j</w:t>
      </w:r>
      <w:proofErr w:type="gramStart"/>
      <w:r>
        <w:t>][</w:t>
      </w:r>
      <w:proofErr w:type="gramEnd"/>
      <w:r>
        <w:t>n] = j</w:t>
      </w:r>
    </w:p>
    <w:p w:rsidR="002A07CD" w:rsidRDefault="002A07CD" w:rsidP="002A07CD"/>
    <w:p w:rsidR="002A07CD" w:rsidRDefault="002A07CD" w:rsidP="002A07CD">
      <w:r>
        <w:t xml:space="preserve">        </w:t>
      </w:r>
      <w:proofErr w:type="spellStart"/>
      <w:r>
        <w:t>mat_hs_seq</w:t>
      </w:r>
      <w:proofErr w:type="spellEnd"/>
      <w:r>
        <w:t xml:space="preserve">   = </w:t>
      </w:r>
      <w:proofErr w:type="spellStart"/>
      <w:r>
        <w:t>mat_hs_seq_</w:t>
      </w:r>
      <w:proofErr w:type="gramStart"/>
      <w:r>
        <w:t>buf.copy</w:t>
      </w:r>
      <w:proofErr w:type="spellEnd"/>
      <w:r>
        <w:t>()</w:t>
      </w:r>
      <w:proofErr w:type="gramEnd"/>
    </w:p>
    <w:p w:rsidR="002A07CD" w:rsidRDefault="002A07CD" w:rsidP="002A07CD">
      <w:r>
        <w:t xml:space="preserve">        </w:t>
      </w:r>
      <w:proofErr w:type="spellStart"/>
      <w:r>
        <w:t>vec_logp_seq</w:t>
      </w:r>
      <w:proofErr w:type="spellEnd"/>
      <w:r>
        <w:t xml:space="preserve"> = </w:t>
      </w:r>
      <w:proofErr w:type="spellStart"/>
      <w:r>
        <w:t>vec_logp_seq_</w:t>
      </w:r>
      <w:proofErr w:type="gramStart"/>
      <w:r>
        <w:t>buf.copy</w:t>
      </w:r>
      <w:proofErr w:type="spellEnd"/>
      <w:r>
        <w:t>()</w:t>
      </w:r>
      <w:proofErr w:type="gramEnd"/>
    </w:p>
    <w:p w:rsidR="002A07CD" w:rsidRDefault="002A07CD" w:rsidP="002A07CD"/>
    <w:p w:rsidR="002A07CD" w:rsidRDefault="002A07CD" w:rsidP="002A07CD">
      <w:r>
        <w:t xml:space="preserve">    </w:t>
      </w:r>
      <w:proofErr w:type="spellStart"/>
      <w:r>
        <w:t>max_element</w:t>
      </w:r>
      <w:proofErr w:type="spellEnd"/>
      <w:r>
        <w:t xml:space="preserve"> = </w:t>
      </w:r>
      <w:proofErr w:type="gramStart"/>
      <w:r>
        <w:t>max(</w:t>
      </w:r>
      <w:proofErr w:type="spellStart"/>
      <w:proofErr w:type="gramEnd"/>
      <w:r>
        <w:t>vec_logp_seq</w:t>
      </w:r>
      <w:proofErr w:type="spellEnd"/>
      <w:r>
        <w:t>)</w:t>
      </w:r>
    </w:p>
    <w:p w:rsidR="002A07CD" w:rsidRDefault="002A07CD" w:rsidP="002A07CD"/>
    <w:p w:rsidR="002A07CD" w:rsidRDefault="002A07CD" w:rsidP="002A07CD">
      <w:r>
        <w:t xml:space="preserve">    </w:t>
      </w:r>
      <w:proofErr w:type="spellStart"/>
      <w:r>
        <w:t>max_pos</w:t>
      </w:r>
      <w:proofErr w:type="spellEnd"/>
      <w:r>
        <w:t xml:space="preserve"> = </w:t>
      </w:r>
      <w:proofErr w:type="spellStart"/>
      <w:proofErr w:type="gramStart"/>
      <w:r>
        <w:t>np.where</w:t>
      </w:r>
      <w:proofErr w:type="spellEnd"/>
      <w:r>
        <w:t>(</w:t>
      </w:r>
      <w:proofErr w:type="spellStart"/>
      <w:proofErr w:type="gramEnd"/>
      <w:r>
        <w:t>vec_logp_seq</w:t>
      </w:r>
      <w:proofErr w:type="spellEnd"/>
      <w:r>
        <w:t xml:space="preserve"> == </w:t>
      </w:r>
      <w:proofErr w:type="spellStart"/>
      <w:r>
        <w:t>max_element</w:t>
      </w:r>
      <w:proofErr w:type="spellEnd"/>
      <w:r>
        <w:t>)[0][0]</w:t>
      </w:r>
    </w:p>
    <w:p w:rsidR="002A07CD" w:rsidRDefault="002A07CD" w:rsidP="002A07CD"/>
    <w:p w:rsidR="002A07CD" w:rsidRDefault="002A07CD" w:rsidP="002A07CD">
      <w:r>
        <w:t xml:space="preserve">    </w:t>
      </w:r>
      <w:proofErr w:type="spellStart"/>
      <w:r>
        <w:t>vec_hs_seq</w:t>
      </w:r>
      <w:proofErr w:type="spellEnd"/>
      <w:r>
        <w:t xml:space="preserve"> = </w:t>
      </w:r>
      <w:proofErr w:type="spellStart"/>
      <w:r>
        <w:t>mat_hs_</w:t>
      </w:r>
      <w:proofErr w:type="gramStart"/>
      <w:r>
        <w:t>seq</w:t>
      </w:r>
      <w:proofErr w:type="spellEnd"/>
      <w:r>
        <w:t>[</w:t>
      </w:r>
      <w:proofErr w:type="spellStart"/>
      <w:proofErr w:type="gramEnd"/>
      <w:r>
        <w:t>max_pos</w:t>
      </w:r>
      <w:proofErr w:type="spellEnd"/>
      <w:r>
        <w:t>].copy()</w:t>
      </w:r>
    </w:p>
    <w:p w:rsidR="002A07CD" w:rsidRDefault="002A07CD" w:rsidP="002A07CD"/>
    <w:p w:rsidR="00E25318" w:rsidRDefault="002A07CD" w:rsidP="002A07CD">
      <w:r>
        <w:t xml:space="preserve">    </w:t>
      </w:r>
      <w:proofErr w:type="gramStart"/>
      <w:r>
        <w:t>return</w:t>
      </w:r>
      <w:proofErr w:type="gramEnd"/>
      <w:r>
        <w:t xml:space="preserve"> </w:t>
      </w:r>
      <w:proofErr w:type="spellStart"/>
      <w:r>
        <w:t>vec_hs_seq</w:t>
      </w:r>
      <w:bookmarkEnd w:id="0"/>
      <w:proofErr w:type="spellEnd"/>
    </w:p>
    <w:sectPr w:rsidR="00E2531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篠本滋">
    <w15:presenceInfo w15:providerId="Windows Live" w15:userId="1b1a282a5df0d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CD"/>
    <w:rsid w:val="000005AB"/>
    <w:rsid w:val="000036A0"/>
    <w:rsid w:val="00003FBB"/>
    <w:rsid w:val="000049A2"/>
    <w:rsid w:val="0000635C"/>
    <w:rsid w:val="00010E1F"/>
    <w:rsid w:val="00012D03"/>
    <w:rsid w:val="00013548"/>
    <w:rsid w:val="0001504A"/>
    <w:rsid w:val="00015C8E"/>
    <w:rsid w:val="0002013D"/>
    <w:rsid w:val="00021C92"/>
    <w:rsid w:val="00025622"/>
    <w:rsid w:val="00025CA5"/>
    <w:rsid w:val="00027141"/>
    <w:rsid w:val="000276CA"/>
    <w:rsid w:val="00032700"/>
    <w:rsid w:val="00033A0C"/>
    <w:rsid w:val="00040027"/>
    <w:rsid w:val="00041897"/>
    <w:rsid w:val="00042C8C"/>
    <w:rsid w:val="000445EB"/>
    <w:rsid w:val="0004740F"/>
    <w:rsid w:val="00050E85"/>
    <w:rsid w:val="00051CCB"/>
    <w:rsid w:val="00053E1F"/>
    <w:rsid w:val="00053F96"/>
    <w:rsid w:val="0005497F"/>
    <w:rsid w:val="00055F8D"/>
    <w:rsid w:val="00060821"/>
    <w:rsid w:val="000632C3"/>
    <w:rsid w:val="000634DA"/>
    <w:rsid w:val="00063512"/>
    <w:rsid w:val="00064343"/>
    <w:rsid w:val="000658D7"/>
    <w:rsid w:val="00066D78"/>
    <w:rsid w:val="00072605"/>
    <w:rsid w:val="000729C2"/>
    <w:rsid w:val="00072ACA"/>
    <w:rsid w:val="000735DB"/>
    <w:rsid w:val="000736A4"/>
    <w:rsid w:val="0007440E"/>
    <w:rsid w:val="00076FA0"/>
    <w:rsid w:val="00082A02"/>
    <w:rsid w:val="00083C91"/>
    <w:rsid w:val="00083EAA"/>
    <w:rsid w:val="000862FB"/>
    <w:rsid w:val="00096967"/>
    <w:rsid w:val="000A1433"/>
    <w:rsid w:val="000A2253"/>
    <w:rsid w:val="000A3991"/>
    <w:rsid w:val="000A4543"/>
    <w:rsid w:val="000A6611"/>
    <w:rsid w:val="000A7881"/>
    <w:rsid w:val="000B0A1F"/>
    <w:rsid w:val="000B1AA4"/>
    <w:rsid w:val="000B572D"/>
    <w:rsid w:val="000B5F9F"/>
    <w:rsid w:val="000C02A1"/>
    <w:rsid w:val="000C1631"/>
    <w:rsid w:val="000C2C7B"/>
    <w:rsid w:val="000C6D9D"/>
    <w:rsid w:val="000C6F15"/>
    <w:rsid w:val="000C79E7"/>
    <w:rsid w:val="000D038D"/>
    <w:rsid w:val="000D0BA6"/>
    <w:rsid w:val="000D1023"/>
    <w:rsid w:val="000D2FDB"/>
    <w:rsid w:val="000D326F"/>
    <w:rsid w:val="000D63A4"/>
    <w:rsid w:val="000D6753"/>
    <w:rsid w:val="000E0382"/>
    <w:rsid w:val="000E3CA4"/>
    <w:rsid w:val="000E4284"/>
    <w:rsid w:val="000E6A1F"/>
    <w:rsid w:val="000F22EF"/>
    <w:rsid w:val="000F2370"/>
    <w:rsid w:val="000F2580"/>
    <w:rsid w:val="00101E11"/>
    <w:rsid w:val="00105D9F"/>
    <w:rsid w:val="001066E8"/>
    <w:rsid w:val="00106D46"/>
    <w:rsid w:val="00107525"/>
    <w:rsid w:val="0011153A"/>
    <w:rsid w:val="00114A51"/>
    <w:rsid w:val="001150AC"/>
    <w:rsid w:val="00117188"/>
    <w:rsid w:val="00120F8C"/>
    <w:rsid w:val="0012131D"/>
    <w:rsid w:val="0012352F"/>
    <w:rsid w:val="0013062D"/>
    <w:rsid w:val="00131EDF"/>
    <w:rsid w:val="001333FA"/>
    <w:rsid w:val="0013559A"/>
    <w:rsid w:val="00135752"/>
    <w:rsid w:val="001440D1"/>
    <w:rsid w:val="00150414"/>
    <w:rsid w:val="00151E02"/>
    <w:rsid w:val="00154478"/>
    <w:rsid w:val="00155A70"/>
    <w:rsid w:val="00155E17"/>
    <w:rsid w:val="0016119F"/>
    <w:rsid w:val="00162D81"/>
    <w:rsid w:val="001639A7"/>
    <w:rsid w:val="00164214"/>
    <w:rsid w:val="00165B08"/>
    <w:rsid w:val="0016693E"/>
    <w:rsid w:val="001700A3"/>
    <w:rsid w:val="00171D77"/>
    <w:rsid w:val="00173271"/>
    <w:rsid w:val="00174605"/>
    <w:rsid w:val="00174666"/>
    <w:rsid w:val="001769C8"/>
    <w:rsid w:val="00180182"/>
    <w:rsid w:val="0018350D"/>
    <w:rsid w:val="0018369E"/>
    <w:rsid w:val="00184E1D"/>
    <w:rsid w:val="001852FD"/>
    <w:rsid w:val="00186837"/>
    <w:rsid w:val="00186C90"/>
    <w:rsid w:val="001914C2"/>
    <w:rsid w:val="00192B70"/>
    <w:rsid w:val="001A0201"/>
    <w:rsid w:val="001A0268"/>
    <w:rsid w:val="001B18D8"/>
    <w:rsid w:val="001B1E7A"/>
    <w:rsid w:val="001B34FB"/>
    <w:rsid w:val="001B494A"/>
    <w:rsid w:val="001C1F24"/>
    <w:rsid w:val="001D192E"/>
    <w:rsid w:val="001D3730"/>
    <w:rsid w:val="001D489C"/>
    <w:rsid w:val="001D79EC"/>
    <w:rsid w:val="001E0472"/>
    <w:rsid w:val="001E43C6"/>
    <w:rsid w:val="001E442C"/>
    <w:rsid w:val="001E5D9C"/>
    <w:rsid w:val="001F76CE"/>
    <w:rsid w:val="001F788A"/>
    <w:rsid w:val="0020045B"/>
    <w:rsid w:val="002019D4"/>
    <w:rsid w:val="00206D78"/>
    <w:rsid w:val="00207E4D"/>
    <w:rsid w:val="00210091"/>
    <w:rsid w:val="002107B5"/>
    <w:rsid w:val="00213BAC"/>
    <w:rsid w:val="00217881"/>
    <w:rsid w:val="00217E92"/>
    <w:rsid w:val="00220FD4"/>
    <w:rsid w:val="00224696"/>
    <w:rsid w:val="002270CD"/>
    <w:rsid w:val="0023070B"/>
    <w:rsid w:val="002319F2"/>
    <w:rsid w:val="00233B6C"/>
    <w:rsid w:val="00237D51"/>
    <w:rsid w:val="00240488"/>
    <w:rsid w:val="0024336C"/>
    <w:rsid w:val="00244710"/>
    <w:rsid w:val="00245D32"/>
    <w:rsid w:val="00246A98"/>
    <w:rsid w:val="00246E99"/>
    <w:rsid w:val="002513BB"/>
    <w:rsid w:val="00253D52"/>
    <w:rsid w:val="00253E54"/>
    <w:rsid w:val="00255AAC"/>
    <w:rsid w:val="00260205"/>
    <w:rsid w:val="002626B4"/>
    <w:rsid w:val="002653F6"/>
    <w:rsid w:val="00266F71"/>
    <w:rsid w:val="00267139"/>
    <w:rsid w:val="0027185B"/>
    <w:rsid w:val="00271BDE"/>
    <w:rsid w:val="00271F38"/>
    <w:rsid w:val="002739E3"/>
    <w:rsid w:val="00282195"/>
    <w:rsid w:val="002846B3"/>
    <w:rsid w:val="002847E5"/>
    <w:rsid w:val="00285157"/>
    <w:rsid w:val="00287979"/>
    <w:rsid w:val="0029026B"/>
    <w:rsid w:val="00290C5D"/>
    <w:rsid w:val="00292475"/>
    <w:rsid w:val="00292844"/>
    <w:rsid w:val="00293DED"/>
    <w:rsid w:val="0029578B"/>
    <w:rsid w:val="00295B4F"/>
    <w:rsid w:val="00296D8F"/>
    <w:rsid w:val="00297097"/>
    <w:rsid w:val="002A07CD"/>
    <w:rsid w:val="002A3F62"/>
    <w:rsid w:val="002A4F82"/>
    <w:rsid w:val="002A764B"/>
    <w:rsid w:val="002B0B71"/>
    <w:rsid w:val="002B141E"/>
    <w:rsid w:val="002B1597"/>
    <w:rsid w:val="002B227D"/>
    <w:rsid w:val="002B36FF"/>
    <w:rsid w:val="002B5064"/>
    <w:rsid w:val="002B569D"/>
    <w:rsid w:val="002B7D3D"/>
    <w:rsid w:val="002B7DAA"/>
    <w:rsid w:val="002C2755"/>
    <w:rsid w:val="002C4563"/>
    <w:rsid w:val="002D6BA7"/>
    <w:rsid w:val="002D7F09"/>
    <w:rsid w:val="002E0AA1"/>
    <w:rsid w:val="002E1992"/>
    <w:rsid w:val="002E38D4"/>
    <w:rsid w:val="002E47D8"/>
    <w:rsid w:val="002E56F5"/>
    <w:rsid w:val="002E5CE0"/>
    <w:rsid w:val="002F35A3"/>
    <w:rsid w:val="002F4A95"/>
    <w:rsid w:val="002F682E"/>
    <w:rsid w:val="002F7FD2"/>
    <w:rsid w:val="00305A5C"/>
    <w:rsid w:val="00306FAC"/>
    <w:rsid w:val="003100B6"/>
    <w:rsid w:val="00311269"/>
    <w:rsid w:val="00314981"/>
    <w:rsid w:val="00316C96"/>
    <w:rsid w:val="00317259"/>
    <w:rsid w:val="00317A59"/>
    <w:rsid w:val="00322893"/>
    <w:rsid w:val="00324BC8"/>
    <w:rsid w:val="0033169C"/>
    <w:rsid w:val="00333579"/>
    <w:rsid w:val="00335719"/>
    <w:rsid w:val="00336CF4"/>
    <w:rsid w:val="00337F63"/>
    <w:rsid w:val="00342350"/>
    <w:rsid w:val="00344103"/>
    <w:rsid w:val="0034450A"/>
    <w:rsid w:val="00345407"/>
    <w:rsid w:val="00346F72"/>
    <w:rsid w:val="00347309"/>
    <w:rsid w:val="00350041"/>
    <w:rsid w:val="00353B8F"/>
    <w:rsid w:val="00355578"/>
    <w:rsid w:val="00357FA1"/>
    <w:rsid w:val="00364773"/>
    <w:rsid w:val="00365B21"/>
    <w:rsid w:val="003679B9"/>
    <w:rsid w:val="00371897"/>
    <w:rsid w:val="00371F41"/>
    <w:rsid w:val="00373848"/>
    <w:rsid w:val="00374861"/>
    <w:rsid w:val="00381A84"/>
    <w:rsid w:val="0038288C"/>
    <w:rsid w:val="00394D3D"/>
    <w:rsid w:val="00395E60"/>
    <w:rsid w:val="003967DB"/>
    <w:rsid w:val="00397BA2"/>
    <w:rsid w:val="003A01E9"/>
    <w:rsid w:val="003A2646"/>
    <w:rsid w:val="003A2754"/>
    <w:rsid w:val="003A3175"/>
    <w:rsid w:val="003A5435"/>
    <w:rsid w:val="003A55B7"/>
    <w:rsid w:val="003A6671"/>
    <w:rsid w:val="003A7124"/>
    <w:rsid w:val="003B184F"/>
    <w:rsid w:val="003B2691"/>
    <w:rsid w:val="003B44AC"/>
    <w:rsid w:val="003B473C"/>
    <w:rsid w:val="003B5DF3"/>
    <w:rsid w:val="003B7A36"/>
    <w:rsid w:val="003C5135"/>
    <w:rsid w:val="003C7A03"/>
    <w:rsid w:val="003D1C07"/>
    <w:rsid w:val="003D5106"/>
    <w:rsid w:val="003D56A3"/>
    <w:rsid w:val="003D6CEB"/>
    <w:rsid w:val="003D6DEB"/>
    <w:rsid w:val="003D7F4E"/>
    <w:rsid w:val="003E461A"/>
    <w:rsid w:val="003E5A68"/>
    <w:rsid w:val="003F0B4F"/>
    <w:rsid w:val="003F2912"/>
    <w:rsid w:val="003F3043"/>
    <w:rsid w:val="003F67AE"/>
    <w:rsid w:val="00402B69"/>
    <w:rsid w:val="00405A5F"/>
    <w:rsid w:val="004064F8"/>
    <w:rsid w:val="004064F9"/>
    <w:rsid w:val="0040703A"/>
    <w:rsid w:val="00410416"/>
    <w:rsid w:val="00412DA9"/>
    <w:rsid w:val="00413F74"/>
    <w:rsid w:val="00416ADB"/>
    <w:rsid w:val="004222BE"/>
    <w:rsid w:val="00424C79"/>
    <w:rsid w:val="00427658"/>
    <w:rsid w:val="004315B1"/>
    <w:rsid w:val="00434495"/>
    <w:rsid w:val="004347F1"/>
    <w:rsid w:val="004362EB"/>
    <w:rsid w:val="00441513"/>
    <w:rsid w:val="00442D8D"/>
    <w:rsid w:val="00444EE8"/>
    <w:rsid w:val="00446EE6"/>
    <w:rsid w:val="00452526"/>
    <w:rsid w:val="00452691"/>
    <w:rsid w:val="004526FF"/>
    <w:rsid w:val="00452763"/>
    <w:rsid w:val="00452A78"/>
    <w:rsid w:val="0045321F"/>
    <w:rsid w:val="004617F5"/>
    <w:rsid w:val="00463095"/>
    <w:rsid w:val="00464DA2"/>
    <w:rsid w:val="00465524"/>
    <w:rsid w:val="00467D85"/>
    <w:rsid w:val="00472ADD"/>
    <w:rsid w:val="00475E42"/>
    <w:rsid w:val="00480CB2"/>
    <w:rsid w:val="00481F03"/>
    <w:rsid w:val="00483788"/>
    <w:rsid w:val="004837B7"/>
    <w:rsid w:val="004845CF"/>
    <w:rsid w:val="00484FF7"/>
    <w:rsid w:val="0048560A"/>
    <w:rsid w:val="00485B9D"/>
    <w:rsid w:val="00487D42"/>
    <w:rsid w:val="00493CF6"/>
    <w:rsid w:val="00494F7E"/>
    <w:rsid w:val="00496152"/>
    <w:rsid w:val="004965BD"/>
    <w:rsid w:val="0049711D"/>
    <w:rsid w:val="00497E7F"/>
    <w:rsid w:val="004A1119"/>
    <w:rsid w:val="004A73FF"/>
    <w:rsid w:val="004B77CF"/>
    <w:rsid w:val="004B7A8D"/>
    <w:rsid w:val="004C2C2D"/>
    <w:rsid w:val="004C33E1"/>
    <w:rsid w:val="004C6903"/>
    <w:rsid w:val="004C6D98"/>
    <w:rsid w:val="004C7CEC"/>
    <w:rsid w:val="004D0D2E"/>
    <w:rsid w:val="004D1073"/>
    <w:rsid w:val="004D452C"/>
    <w:rsid w:val="004D5E4F"/>
    <w:rsid w:val="004E7519"/>
    <w:rsid w:val="004F30AD"/>
    <w:rsid w:val="004F30DF"/>
    <w:rsid w:val="004F559F"/>
    <w:rsid w:val="004F7308"/>
    <w:rsid w:val="00500BBF"/>
    <w:rsid w:val="00501BE5"/>
    <w:rsid w:val="0050300F"/>
    <w:rsid w:val="0050345C"/>
    <w:rsid w:val="00503793"/>
    <w:rsid w:val="00503F6A"/>
    <w:rsid w:val="00506581"/>
    <w:rsid w:val="0051295E"/>
    <w:rsid w:val="00514107"/>
    <w:rsid w:val="00515660"/>
    <w:rsid w:val="005201A3"/>
    <w:rsid w:val="005229D6"/>
    <w:rsid w:val="005264A0"/>
    <w:rsid w:val="00527E81"/>
    <w:rsid w:val="0053187B"/>
    <w:rsid w:val="00531AD0"/>
    <w:rsid w:val="00533383"/>
    <w:rsid w:val="005335B1"/>
    <w:rsid w:val="005351E9"/>
    <w:rsid w:val="005352EE"/>
    <w:rsid w:val="005368F5"/>
    <w:rsid w:val="00536ECF"/>
    <w:rsid w:val="00537820"/>
    <w:rsid w:val="0054195F"/>
    <w:rsid w:val="00544DC8"/>
    <w:rsid w:val="0054554A"/>
    <w:rsid w:val="005518EF"/>
    <w:rsid w:val="005547D1"/>
    <w:rsid w:val="00554A77"/>
    <w:rsid w:val="00554AA8"/>
    <w:rsid w:val="00556F34"/>
    <w:rsid w:val="00557CFD"/>
    <w:rsid w:val="00557F09"/>
    <w:rsid w:val="005610C6"/>
    <w:rsid w:val="00564848"/>
    <w:rsid w:val="0056511A"/>
    <w:rsid w:val="00567081"/>
    <w:rsid w:val="005670A0"/>
    <w:rsid w:val="005702F9"/>
    <w:rsid w:val="00570916"/>
    <w:rsid w:val="005711A5"/>
    <w:rsid w:val="005744BB"/>
    <w:rsid w:val="00575599"/>
    <w:rsid w:val="00577B45"/>
    <w:rsid w:val="00582BD6"/>
    <w:rsid w:val="00583737"/>
    <w:rsid w:val="00585D6D"/>
    <w:rsid w:val="00586C20"/>
    <w:rsid w:val="00586FD9"/>
    <w:rsid w:val="005872B3"/>
    <w:rsid w:val="005904B4"/>
    <w:rsid w:val="00591B87"/>
    <w:rsid w:val="00593410"/>
    <w:rsid w:val="00593A87"/>
    <w:rsid w:val="005A2978"/>
    <w:rsid w:val="005B0DFE"/>
    <w:rsid w:val="005B13B4"/>
    <w:rsid w:val="005B2228"/>
    <w:rsid w:val="005B343B"/>
    <w:rsid w:val="005B477F"/>
    <w:rsid w:val="005B5991"/>
    <w:rsid w:val="005B7A2E"/>
    <w:rsid w:val="005C096C"/>
    <w:rsid w:val="005C1195"/>
    <w:rsid w:val="005C49C8"/>
    <w:rsid w:val="005C5BD8"/>
    <w:rsid w:val="005C5E46"/>
    <w:rsid w:val="005C6028"/>
    <w:rsid w:val="005D0998"/>
    <w:rsid w:val="005D346E"/>
    <w:rsid w:val="005D67F1"/>
    <w:rsid w:val="005D753D"/>
    <w:rsid w:val="005D7958"/>
    <w:rsid w:val="005E06A3"/>
    <w:rsid w:val="005E2081"/>
    <w:rsid w:val="005E2191"/>
    <w:rsid w:val="005E2D9A"/>
    <w:rsid w:val="005E3C0D"/>
    <w:rsid w:val="005E4161"/>
    <w:rsid w:val="005E5063"/>
    <w:rsid w:val="005E65B9"/>
    <w:rsid w:val="005F5290"/>
    <w:rsid w:val="005F53FE"/>
    <w:rsid w:val="005F5B32"/>
    <w:rsid w:val="006003ED"/>
    <w:rsid w:val="0060098B"/>
    <w:rsid w:val="0060448A"/>
    <w:rsid w:val="006051F8"/>
    <w:rsid w:val="00605D77"/>
    <w:rsid w:val="00610C55"/>
    <w:rsid w:val="00612279"/>
    <w:rsid w:val="006138FF"/>
    <w:rsid w:val="00614F03"/>
    <w:rsid w:val="00615D82"/>
    <w:rsid w:val="00616803"/>
    <w:rsid w:val="006169CB"/>
    <w:rsid w:val="00617A44"/>
    <w:rsid w:val="006225EE"/>
    <w:rsid w:val="00623676"/>
    <w:rsid w:val="006249EA"/>
    <w:rsid w:val="00631404"/>
    <w:rsid w:val="006328F4"/>
    <w:rsid w:val="00632DD2"/>
    <w:rsid w:val="0063598A"/>
    <w:rsid w:val="00637996"/>
    <w:rsid w:val="00640F5F"/>
    <w:rsid w:val="006421CC"/>
    <w:rsid w:val="00643566"/>
    <w:rsid w:val="0064429E"/>
    <w:rsid w:val="00644E01"/>
    <w:rsid w:val="006507EE"/>
    <w:rsid w:val="00651062"/>
    <w:rsid w:val="00651B40"/>
    <w:rsid w:val="00654508"/>
    <w:rsid w:val="00656B37"/>
    <w:rsid w:val="00656BD4"/>
    <w:rsid w:val="006611A8"/>
    <w:rsid w:val="0066271E"/>
    <w:rsid w:val="00662D64"/>
    <w:rsid w:val="006636C8"/>
    <w:rsid w:val="006663BE"/>
    <w:rsid w:val="00666BE6"/>
    <w:rsid w:val="00670503"/>
    <w:rsid w:val="006718AF"/>
    <w:rsid w:val="006721C6"/>
    <w:rsid w:val="0067547A"/>
    <w:rsid w:val="00675E0E"/>
    <w:rsid w:val="006760B0"/>
    <w:rsid w:val="006760FE"/>
    <w:rsid w:val="0068313D"/>
    <w:rsid w:val="006863E2"/>
    <w:rsid w:val="00693545"/>
    <w:rsid w:val="00693B38"/>
    <w:rsid w:val="00694F02"/>
    <w:rsid w:val="006950DC"/>
    <w:rsid w:val="006952B3"/>
    <w:rsid w:val="006A0B4A"/>
    <w:rsid w:val="006A12EF"/>
    <w:rsid w:val="006A3FD8"/>
    <w:rsid w:val="006A48F7"/>
    <w:rsid w:val="006A5ED2"/>
    <w:rsid w:val="006A715A"/>
    <w:rsid w:val="006B0B86"/>
    <w:rsid w:val="006B367A"/>
    <w:rsid w:val="006B4AC5"/>
    <w:rsid w:val="006B573E"/>
    <w:rsid w:val="006B5CE6"/>
    <w:rsid w:val="006C47A5"/>
    <w:rsid w:val="006C488D"/>
    <w:rsid w:val="006C77CA"/>
    <w:rsid w:val="006D1365"/>
    <w:rsid w:val="006D164E"/>
    <w:rsid w:val="006E13BC"/>
    <w:rsid w:val="006E1F24"/>
    <w:rsid w:val="006E3632"/>
    <w:rsid w:val="006E37AA"/>
    <w:rsid w:val="006E5E55"/>
    <w:rsid w:val="006F04AE"/>
    <w:rsid w:val="006F188F"/>
    <w:rsid w:val="006F2232"/>
    <w:rsid w:val="006F54FB"/>
    <w:rsid w:val="006F689A"/>
    <w:rsid w:val="00703047"/>
    <w:rsid w:val="007037B6"/>
    <w:rsid w:val="00704431"/>
    <w:rsid w:val="0070691A"/>
    <w:rsid w:val="007075C5"/>
    <w:rsid w:val="00710D96"/>
    <w:rsid w:val="0071230B"/>
    <w:rsid w:val="00712C33"/>
    <w:rsid w:val="00715728"/>
    <w:rsid w:val="00715860"/>
    <w:rsid w:val="007166E1"/>
    <w:rsid w:val="00716B19"/>
    <w:rsid w:val="00721E53"/>
    <w:rsid w:val="00722C79"/>
    <w:rsid w:val="0072389B"/>
    <w:rsid w:val="007250B5"/>
    <w:rsid w:val="00725B37"/>
    <w:rsid w:val="00730298"/>
    <w:rsid w:val="007315A5"/>
    <w:rsid w:val="007320CA"/>
    <w:rsid w:val="007346A9"/>
    <w:rsid w:val="007350FE"/>
    <w:rsid w:val="00735E15"/>
    <w:rsid w:val="00736284"/>
    <w:rsid w:val="00737316"/>
    <w:rsid w:val="00742C10"/>
    <w:rsid w:val="0074598E"/>
    <w:rsid w:val="00746FC1"/>
    <w:rsid w:val="00747C6C"/>
    <w:rsid w:val="0075534E"/>
    <w:rsid w:val="007576CC"/>
    <w:rsid w:val="00760418"/>
    <w:rsid w:val="00760DB5"/>
    <w:rsid w:val="007621D9"/>
    <w:rsid w:val="00762806"/>
    <w:rsid w:val="00764AFB"/>
    <w:rsid w:val="00764EC7"/>
    <w:rsid w:val="007654B9"/>
    <w:rsid w:val="007659F8"/>
    <w:rsid w:val="007660B1"/>
    <w:rsid w:val="00773DAC"/>
    <w:rsid w:val="00775029"/>
    <w:rsid w:val="00775121"/>
    <w:rsid w:val="007758F7"/>
    <w:rsid w:val="00782EBC"/>
    <w:rsid w:val="00784D31"/>
    <w:rsid w:val="00785328"/>
    <w:rsid w:val="00785863"/>
    <w:rsid w:val="00785D2B"/>
    <w:rsid w:val="00785EB7"/>
    <w:rsid w:val="00797D5B"/>
    <w:rsid w:val="00797EA4"/>
    <w:rsid w:val="007A174B"/>
    <w:rsid w:val="007A17A1"/>
    <w:rsid w:val="007A1D1C"/>
    <w:rsid w:val="007A25C4"/>
    <w:rsid w:val="007A3383"/>
    <w:rsid w:val="007A42AA"/>
    <w:rsid w:val="007A646B"/>
    <w:rsid w:val="007B31A5"/>
    <w:rsid w:val="007B7C25"/>
    <w:rsid w:val="007C0076"/>
    <w:rsid w:val="007C0A9B"/>
    <w:rsid w:val="007C298B"/>
    <w:rsid w:val="007C396A"/>
    <w:rsid w:val="007C794C"/>
    <w:rsid w:val="007C79A4"/>
    <w:rsid w:val="007D006A"/>
    <w:rsid w:val="007D0DEE"/>
    <w:rsid w:val="007D11A2"/>
    <w:rsid w:val="007D3A6D"/>
    <w:rsid w:val="007D53FF"/>
    <w:rsid w:val="007D7BFA"/>
    <w:rsid w:val="007D7EC3"/>
    <w:rsid w:val="007E66EF"/>
    <w:rsid w:val="007E69E0"/>
    <w:rsid w:val="007F20DB"/>
    <w:rsid w:val="007F2C72"/>
    <w:rsid w:val="007F50F1"/>
    <w:rsid w:val="007F6373"/>
    <w:rsid w:val="00804394"/>
    <w:rsid w:val="00805CC9"/>
    <w:rsid w:val="0080731C"/>
    <w:rsid w:val="0081058B"/>
    <w:rsid w:val="0082007E"/>
    <w:rsid w:val="00821CE4"/>
    <w:rsid w:val="00824C7D"/>
    <w:rsid w:val="008273B8"/>
    <w:rsid w:val="00830FCB"/>
    <w:rsid w:val="00833DD2"/>
    <w:rsid w:val="00834041"/>
    <w:rsid w:val="00840BFD"/>
    <w:rsid w:val="008433F8"/>
    <w:rsid w:val="0084344A"/>
    <w:rsid w:val="00844308"/>
    <w:rsid w:val="00846C5C"/>
    <w:rsid w:val="008514A5"/>
    <w:rsid w:val="0085196A"/>
    <w:rsid w:val="00853981"/>
    <w:rsid w:val="00854909"/>
    <w:rsid w:val="00856F5A"/>
    <w:rsid w:val="00861909"/>
    <w:rsid w:val="0086526E"/>
    <w:rsid w:val="008671DB"/>
    <w:rsid w:val="00867823"/>
    <w:rsid w:val="00867A64"/>
    <w:rsid w:val="00870894"/>
    <w:rsid w:val="008713B0"/>
    <w:rsid w:val="00872C77"/>
    <w:rsid w:val="00873690"/>
    <w:rsid w:val="00873D8E"/>
    <w:rsid w:val="00881CA6"/>
    <w:rsid w:val="00883D0C"/>
    <w:rsid w:val="00884F66"/>
    <w:rsid w:val="008867B1"/>
    <w:rsid w:val="00890BCD"/>
    <w:rsid w:val="008933B0"/>
    <w:rsid w:val="00897C00"/>
    <w:rsid w:val="008A0D22"/>
    <w:rsid w:val="008A34D0"/>
    <w:rsid w:val="008A577C"/>
    <w:rsid w:val="008B1C34"/>
    <w:rsid w:val="008B1FBA"/>
    <w:rsid w:val="008B37E4"/>
    <w:rsid w:val="008C46D9"/>
    <w:rsid w:val="008C592B"/>
    <w:rsid w:val="008D0C85"/>
    <w:rsid w:val="008D2285"/>
    <w:rsid w:val="008D35D4"/>
    <w:rsid w:val="008D532B"/>
    <w:rsid w:val="008D54C5"/>
    <w:rsid w:val="008D7012"/>
    <w:rsid w:val="008D7A93"/>
    <w:rsid w:val="008E0541"/>
    <w:rsid w:val="008E1FF7"/>
    <w:rsid w:val="008E30DD"/>
    <w:rsid w:val="008E6DE3"/>
    <w:rsid w:val="008E71B4"/>
    <w:rsid w:val="008E772D"/>
    <w:rsid w:val="008F0EAA"/>
    <w:rsid w:val="008F12AE"/>
    <w:rsid w:val="008F23C5"/>
    <w:rsid w:val="008F28FF"/>
    <w:rsid w:val="008F459D"/>
    <w:rsid w:val="008F6A04"/>
    <w:rsid w:val="00900210"/>
    <w:rsid w:val="00900B78"/>
    <w:rsid w:val="009023F3"/>
    <w:rsid w:val="009024EA"/>
    <w:rsid w:val="00902509"/>
    <w:rsid w:val="00905D07"/>
    <w:rsid w:val="009173C6"/>
    <w:rsid w:val="0092046E"/>
    <w:rsid w:val="00920D53"/>
    <w:rsid w:val="0092136B"/>
    <w:rsid w:val="00922A77"/>
    <w:rsid w:val="00923D8A"/>
    <w:rsid w:val="009258DD"/>
    <w:rsid w:val="00930289"/>
    <w:rsid w:val="009305C9"/>
    <w:rsid w:val="009330C0"/>
    <w:rsid w:val="00936ABE"/>
    <w:rsid w:val="00936B22"/>
    <w:rsid w:val="00936E36"/>
    <w:rsid w:val="00940515"/>
    <w:rsid w:val="0094084A"/>
    <w:rsid w:val="009415B8"/>
    <w:rsid w:val="00944C40"/>
    <w:rsid w:val="0095014F"/>
    <w:rsid w:val="00950B1F"/>
    <w:rsid w:val="009529FD"/>
    <w:rsid w:val="00953584"/>
    <w:rsid w:val="00953C1E"/>
    <w:rsid w:val="0095611F"/>
    <w:rsid w:val="009612D8"/>
    <w:rsid w:val="00961E63"/>
    <w:rsid w:val="009634D9"/>
    <w:rsid w:val="00975EC5"/>
    <w:rsid w:val="00982782"/>
    <w:rsid w:val="00984930"/>
    <w:rsid w:val="00985ECF"/>
    <w:rsid w:val="0098787E"/>
    <w:rsid w:val="00990402"/>
    <w:rsid w:val="00994365"/>
    <w:rsid w:val="009969BE"/>
    <w:rsid w:val="009A346F"/>
    <w:rsid w:val="009A36B5"/>
    <w:rsid w:val="009A3B66"/>
    <w:rsid w:val="009A5828"/>
    <w:rsid w:val="009A7065"/>
    <w:rsid w:val="009B357E"/>
    <w:rsid w:val="009B504E"/>
    <w:rsid w:val="009B5496"/>
    <w:rsid w:val="009B5C6F"/>
    <w:rsid w:val="009C096B"/>
    <w:rsid w:val="009C1622"/>
    <w:rsid w:val="009C1F80"/>
    <w:rsid w:val="009C7037"/>
    <w:rsid w:val="009D02F4"/>
    <w:rsid w:val="009D0EE8"/>
    <w:rsid w:val="009D3930"/>
    <w:rsid w:val="009D4DF3"/>
    <w:rsid w:val="009D57C9"/>
    <w:rsid w:val="009D5BBA"/>
    <w:rsid w:val="009D5E28"/>
    <w:rsid w:val="009D7024"/>
    <w:rsid w:val="009D777F"/>
    <w:rsid w:val="009E26E3"/>
    <w:rsid w:val="009E2A16"/>
    <w:rsid w:val="009E3BC7"/>
    <w:rsid w:val="009E3F23"/>
    <w:rsid w:val="009E4654"/>
    <w:rsid w:val="009E64BC"/>
    <w:rsid w:val="009E6E8B"/>
    <w:rsid w:val="009F1866"/>
    <w:rsid w:val="009F342A"/>
    <w:rsid w:val="00A00DF4"/>
    <w:rsid w:val="00A02041"/>
    <w:rsid w:val="00A02803"/>
    <w:rsid w:val="00A02DC9"/>
    <w:rsid w:val="00A134A1"/>
    <w:rsid w:val="00A143A9"/>
    <w:rsid w:val="00A14CA8"/>
    <w:rsid w:val="00A15755"/>
    <w:rsid w:val="00A163D7"/>
    <w:rsid w:val="00A16B21"/>
    <w:rsid w:val="00A16CC2"/>
    <w:rsid w:val="00A20015"/>
    <w:rsid w:val="00A20B18"/>
    <w:rsid w:val="00A20C6B"/>
    <w:rsid w:val="00A22053"/>
    <w:rsid w:val="00A24492"/>
    <w:rsid w:val="00A2526C"/>
    <w:rsid w:val="00A26566"/>
    <w:rsid w:val="00A27ACA"/>
    <w:rsid w:val="00A3013D"/>
    <w:rsid w:val="00A31839"/>
    <w:rsid w:val="00A34068"/>
    <w:rsid w:val="00A349EE"/>
    <w:rsid w:val="00A37AAD"/>
    <w:rsid w:val="00A403F2"/>
    <w:rsid w:val="00A439CA"/>
    <w:rsid w:val="00A45379"/>
    <w:rsid w:val="00A464FB"/>
    <w:rsid w:val="00A4657A"/>
    <w:rsid w:val="00A50FAC"/>
    <w:rsid w:val="00A543AC"/>
    <w:rsid w:val="00A55947"/>
    <w:rsid w:val="00A63675"/>
    <w:rsid w:val="00A6487D"/>
    <w:rsid w:val="00A651E3"/>
    <w:rsid w:val="00A72C67"/>
    <w:rsid w:val="00A7717B"/>
    <w:rsid w:val="00A77844"/>
    <w:rsid w:val="00A81F97"/>
    <w:rsid w:val="00A85B0A"/>
    <w:rsid w:val="00A86F43"/>
    <w:rsid w:val="00A93E89"/>
    <w:rsid w:val="00A950F7"/>
    <w:rsid w:val="00A96D84"/>
    <w:rsid w:val="00A97438"/>
    <w:rsid w:val="00A97E08"/>
    <w:rsid w:val="00AA0CD4"/>
    <w:rsid w:val="00AA0FDD"/>
    <w:rsid w:val="00AA1C5F"/>
    <w:rsid w:val="00AA27EC"/>
    <w:rsid w:val="00AA4ABE"/>
    <w:rsid w:val="00AA4BE0"/>
    <w:rsid w:val="00AA5316"/>
    <w:rsid w:val="00AA7EEC"/>
    <w:rsid w:val="00AA7F42"/>
    <w:rsid w:val="00AB0CEF"/>
    <w:rsid w:val="00AB128B"/>
    <w:rsid w:val="00AB3A62"/>
    <w:rsid w:val="00AB574A"/>
    <w:rsid w:val="00AB5CE6"/>
    <w:rsid w:val="00AB5F0E"/>
    <w:rsid w:val="00AB70F4"/>
    <w:rsid w:val="00AB7B5D"/>
    <w:rsid w:val="00AC0E3E"/>
    <w:rsid w:val="00AC3F73"/>
    <w:rsid w:val="00AC5AFC"/>
    <w:rsid w:val="00AD03FC"/>
    <w:rsid w:val="00AD310C"/>
    <w:rsid w:val="00AD567A"/>
    <w:rsid w:val="00AD672E"/>
    <w:rsid w:val="00AE59D9"/>
    <w:rsid w:val="00AF6420"/>
    <w:rsid w:val="00AF6475"/>
    <w:rsid w:val="00AF66A3"/>
    <w:rsid w:val="00AF7308"/>
    <w:rsid w:val="00AF7C87"/>
    <w:rsid w:val="00AF7E37"/>
    <w:rsid w:val="00B009E2"/>
    <w:rsid w:val="00B00FF2"/>
    <w:rsid w:val="00B04513"/>
    <w:rsid w:val="00B04B79"/>
    <w:rsid w:val="00B129F0"/>
    <w:rsid w:val="00B13133"/>
    <w:rsid w:val="00B13467"/>
    <w:rsid w:val="00B144DA"/>
    <w:rsid w:val="00B14943"/>
    <w:rsid w:val="00B20183"/>
    <w:rsid w:val="00B2578A"/>
    <w:rsid w:val="00B26F1D"/>
    <w:rsid w:val="00B2715C"/>
    <w:rsid w:val="00B30DF9"/>
    <w:rsid w:val="00B3149E"/>
    <w:rsid w:val="00B336B9"/>
    <w:rsid w:val="00B366D1"/>
    <w:rsid w:val="00B37335"/>
    <w:rsid w:val="00B50419"/>
    <w:rsid w:val="00B518F2"/>
    <w:rsid w:val="00B55705"/>
    <w:rsid w:val="00B56656"/>
    <w:rsid w:val="00B60A3A"/>
    <w:rsid w:val="00B62BF8"/>
    <w:rsid w:val="00B632F3"/>
    <w:rsid w:val="00B643FA"/>
    <w:rsid w:val="00B649CC"/>
    <w:rsid w:val="00B71DE1"/>
    <w:rsid w:val="00B734DB"/>
    <w:rsid w:val="00B74811"/>
    <w:rsid w:val="00B77889"/>
    <w:rsid w:val="00B83DA2"/>
    <w:rsid w:val="00B85523"/>
    <w:rsid w:val="00B90C2C"/>
    <w:rsid w:val="00B93A41"/>
    <w:rsid w:val="00B94064"/>
    <w:rsid w:val="00B9507E"/>
    <w:rsid w:val="00B9585B"/>
    <w:rsid w:val="00B95A6C"/>
    <w:rsid w:val="00BA3DF6"/>
    <w:rsid w:val="00BA44B6"/>
    <w:rsid w:val="00BA4E83"/>
    <w:rsid w:val="00BB12FC"/>
    <w:rsid w:val="00BB19C5"/>
    <w:rsid w:val="00BB265E"/>
    <w:rsid w:val="00BB278D"/>
    <w:rsid w:val="00BB577E"/>
    <w:rsid w:val="00BB6AD6"/>
    <w:rsid w:val="00BB6B37"/>
    <w:rsid w:val="00BC190D"/>
    <w:rsid w:val="00BC1D30"/>
    <w:rsid w:val="00BC4E1B"/>
    <w:rsid w:val="00BC5F3F"/>
    <w:rsid w:val="00BC66C4"/>
    <w:rsid w:val="00BD259C"/>
    <w:rsid w:val="00BD392E"/>
    <w:rsid w:val="00BD495A"/>
    <w:rsid w:val="00BD7ED2"/>
    <w:rsid w:val="00BE0E22"/>
    <w:rsid w:val="00BE0E48"/>
    <w:rsid w:val="00BE291C"/>
    <w:rsid w:val="00BE2F3F"/>
    <w:rsid w:val="00BE3E5C"/>
    <w:rsid w:val="00BE4358"/>
    <w:rsid w:val="00BE4D60"/>
    <w:rsid w:val="00BE5C8A"/>
    <w:rsid w:val="00BE721D"/>
    <w:rsid w:val="00BF298F"/>
    <w:rsid w:val="00BF42DE"/>
    <w:rsid w:val="00BF4F6D"/>
    <w:rsid w:val="00C0034D"/>
    <w:rsid w:val="00C007E4"/>
    <w:rsid w:val="00C06879"/>
    <w:rsid w:val="00C076DE"/>
    <w:rsid w:val="00C07810"/>
    <w:rsid w:val="00C07F7D"/>
    <w:rsid w:val="00C105AA"/>
    <w:rsid w:val="00C11606"/>
    <w:rsid w:val="00C11D95"/>
    <w:rsid w:val="00C127D3"/>
    <w:rsid w:val="00C15549"/>
    <w:rsid w:val="00C16031"/>
    <w:rsid w:val="00C20081"/>
    <w:rsid w:val="00C20D06"/>
    <w:rsid w:val="00C23A1B"/>
    <w:rsid w:val="00C27E9E"/>
    <w:rsid w:val="00C31474"/>
    <w:rsid w:val="00C335CF"/>
    <w:rsid w:val="00C366DB"/>
    <w:rsid w:val="00C36937"/>
    <w:rsid w:val="00C37D1D"/>
    <w:rsid w:val="00C43C23"/>
    <w:rsid w:val="00C451F5"/>
    <w:rsid w:val="00C4579A"/>
    <w:rsid w:val="00C50EF2"/>
    <w:rsid w:val="00C515FE"/>
    <w:rsid w:val="00C56B9B"/>
    <w:rsid w:val="00C61B7F"/>
    <w:rsid w:val="00C61BB3"/>
    <w:rsid w:val="00C6208E"/>
    <w:rsid w:val="00C676A3"/>
    <w:rsid w:val="00C7089A"/>
    <w:rsid w:val="00C77133"/>
    <w:rsid w:val="00C80B90"/>
    <w:rsid w:val="00C80E2B"/>
    <w:rsid w:val="00C840CD"/>
    <w:rsid w:val="00C86678"/>
    <w:rsid w:val="00C931D8"/>
    <w:rsid w:val="00C94E9C"/>
    <w:rsid w:val="00C9541A"/>
    <w:rsid w:val="00C96104"/>
    <w:rsid w:val="00C97680"/>
    <w:rsid w:val="00C97710"/>
    <w:rsid w:val="00CA1621"/>
    <w:rsid w:val="00CA298D"/>
    <w:rsid w:val="00CB2FA4"/>
    <w:rsid w:val="00CB3BC6"/>
    <w:rsid w:val="00CB53FB"/>
    <w:rsid w:val="00CB5ADA"/>
    <w:rsid w:val="00CB6C05"/>
    <w:rsid w:val="00CB6DF1"/>
    <w:rsid w:val="00CC2CC2"/>
    <w:rsid w:val="00CC3FF3"/>
    <w:rsid w:val="00CC5612"/>
    <w:rsid w:val="00CC5D33"/>
    <w:rsid w:val="00CC6197"/>
    <w:rsid w:val="00CD0DBB"/>
    <w:rsid w:val="00CD113A"/>
    <w:rsid w:val="00CD1B1C"/>
    <w:rsid w:val="00CD3D4C"/>
    <w:rsid w:val="00CD3F20"/>
    <w:rsid w:val="00CD4295"/>
    <w:rsid w:val="00CD4DB0"/>
    <w:rsid w:val="00CD7589"/>
    <w:rsid w:val="00CE272D"/>
    <w:rsid w:val="00CE57B4"/>
    <w:rsid w:val="00CE68BC"/>
    <w:rsid w:val="00CF31B2"/>
    <w:rsid w:val="00CF3F78"/>
    <w:rsid w:val="00CF4457"/>
    <w:rsid w:val="00D00AAB"/>
    <w:rsid w:val="00D01E35"/>
    <w:rsid w:val="00D10A67"/>
    <w:rsid w:val="00D10ECF"/>
    <w:rsid w:val="00D124E6"/>
    <w:rsid w:val="00D13D6B"/>
    <w:rsid w:val="00D14FA8"/>
    <w:rsid w:val="00D1659B"/>
    <w:rsid w:val="00D225ED"/>
    <w:rsid w:val="00D23602"/>
    <w:rsid w:val="00D25234"/>
    <w:rsid w:val="00D25694"/>
    <w:rsid w:val="00D27274"/>
    <w:rsid w:val="00D2737D"/>
    <w:rsid w:val="00D307AE"/>
    <w:rsid w:val="00D32214"/>
    <w:rsid w:val="00D36517"/>
    <w:rsid w:val="00D37289"/>
    <w:rsid w:val="00D40457"/>
    <w:rsid w:val="00D464C3"/>
    <w:rsid w:val="00D46781"/>
    <w:rsid w:val="00D51AEC"/>
    <w:rsid w:val="00D53CA2"/>
    <w:rsid w:val="00D56A57"/>
    <w:rsid w:val="00D57612"/>
    <w:rsid w:val="00D60284"/>
    <w:rsid w:val="00D625A2"/>
    <w:rsid w:val="00D630F1"/>
    <w:rsid w:val="00D6663F"/>
    <w:rsid w:val="00D66948"/>
    <w:rsid w:val="00D71C03"/>
    <w:rsid w:val="00D7500E"/>
    <w:rsid w:val="00D8070A"/>
    <w:rsid w:val="00D80DFD"/>
    <w:rsid w:val="00D82B95"/>
    <w:rsid w:val="00D83705"/>
    <w:rsid w:val="00D90573"/>
    <w:rsid w:val="00D919E6"/>
    <w:rsid w:val="00D9420C"/>
    <w:rsid w:val="00D95D44"/>
    <w:rsid w:val="00D96960"/>
    <w:rsid w:val="00DA0BE5"/>
    <w:rsid w:val="00DA2345"/>
    <w:rsid w:val="00DA56BB"/>
    <w:rsid w:val="00DA5C20"/>
    <w:rsid w:val="00DA7225"/>
    <w:rsid w:val="00DB2A98"/>
    <w:rsid w:val="00DB4198"/>
    <w:rsid w:val="00DB62FF"/>
    <w:rsid w:val="00DB7C6E"/>
    <w:rsid w:val="00DC3145"/>
    <w:rsid w:val="00DC39CD"/>
    <w:rsid w:val="00DC5B9E"/>
    <w:rsid w:val="00DC61C9"/>
    <w:rsid w:val="00DD2067"/>
    <w:rsid w:val="00DD46BF"/>
    <w:rsid w:val="00DD4FE6"/>
    <w:rsid w:val="00DD5540"/>
    <w:rsid w:val="00DD6F81"/>
    <w:rsid w:val="00DD79D0"/>
    <w:rsid w:val="00DE1376"/>
    <w:rsid w:val="00DE34E3"/>
    <w:rsid w:val="00DE3A5A"/>
    <w:rsid w:val="00DE3B08"/>
    <w:rsid w:val="00DE52A2"/>
    <w:rsid w:val="00DE6B80"/>
    <w:rsid w:val="00DF0A2D"/>
    <w:rsid w:val="00DF1C2C"/>
    <w:rsid w:val="00DF38E8"/>
    <w:rsid w:val="00DF3F85"/>
    <w:rsid w:val="00E0063A"/>
    <w:rsid w:val="00E056EA"/>
    <w:rsid w:val="00E06814"/>
    <w:rsid w:val="00E1096B"/>
    <w:rsid w:val="00E11FDE"/>
    <w:rsid w:val="00E1210F"/>
    <w:rsid w:val="00E12C54"/>
    <w:rsid w:val="00E1534F"/>
    <w:rsid w:val="00E17352"/>
    <w:rsid w:val="00E2049F"/>
    <w:rsid w:val="00E204EE"/>
    <w:rsid w:val="00E21A62"/>
    <w:rsid w:val="00E2460E"/>
    <w:rsid w:val="00E24F79"/>
    <w:rsid w:val="00E25318"/>
    <w:rsid w:val="00E25C2E"/>
    <w:rsid w:val="00E264E5"/>
    <w:rsid w:val="00E316CB"/>
    <w:rsid w:val="00E31B2E"/>
    <w:rsid w:val="00E352C9"/>
    <w:rsid w:val="00E356B3"/>
    <w:rsid w:val="00E37E69"/>
    <w:rsid w:val="00E406EF"/>
    <w:rsid w:val="00E42A0C"/>
    <w:rsid w:val="00E4392F"/>
    <w:rsid w:val="00E44128"/>
    <w:rsid w:val="00E45F6D"/>
    <w:rsid w:val="00E46135"/>
    <w:rsid w:val="00E50BD3"/>
    <w:rsid w:val="00E50D7D"/>
    <w:rsid w:val="00E5170D"/>
    <w:rsid w:val="00E5403B"/>
    <w:rsid w:val="00E547FD"/>
    <w:rsid w:val="00E57D2E"/>
    <w:rsid w:val="00E6026E"/>
    <w:rsid w:val="00E6199D"/>
    <w:rsid w:val="00E62C7C"/>
    <w:rsid w:val="00E63114"/>
    <w:rsid w:val="00E639C5"/>
    <w:rsid w:val="00E713B9"/>
    <w:rsid w:val="00E72117"/>
    <w:rsid w:val="00E7251B"/>
    <w:rsid w:val="00E86858"/>
    <w:rsid w:val="00E86ACD"/>
    <w:rsid w:val="00E87D2D"/>
    <w:rsid w:val="00E905D2"/>
    <w:rsid w:val="00E934A5"/>
    <w:rsid w:val="00E943E6"/>
    <w:rsid w:val="00E95A72"/>
    <w:rsid w:val="00E95E10"/>
    <w:rsid w:val="00EA3346"/>
    <w:rsid w:val="00EA3BF8"/>
    <w:rsid w:val="00EA7271"/>
    <w:rsid w:val="00EA795A"/>
    <w:rsid w:val="00EB1691"/>
    <w:rsid w:val="00EB3524"/>
    <w:rsid w:val="00EC0F90"/>
    <w:rsid w:val="00EC7D6E"/>
    <w:rsid w:val="00ED099A"/>
    <w:rsid w:val="00ED1BE8"/>
    <w:rsid w:val="00ED3E58"/>
    <w:rsid w:val="00ED6CDE"/>
    <w:rsid w:val="00ED78B3"/>
    <w:rsid w:val="00ED7A09"/>
    <w:rsid w:val="00EE71B9"/>
    <w:rsid w:val="00EE77C3"/>
    <w:rsid w:val="00EF0DD8"/>
    <w:rsid w:val="00EF12B8"/>
    <w:rsid w:val="00EF5670"/>
    <w:rsid w:val="00F039C4"/>
    <w:rsid w:val="00F05D7D"/>
    <w:rsid w:val="00F06A7F"/>
    <w:rsid w:val="00F10409"/>
    <w:rsid w:val="00F12752"/>
    <w:rsid w:val="00F13245"/>
    <w:rsid w:val="00F15459"/>
    <w:rsid w:val="00F15882"/>
    <w:rsid w:val="00F1612F"/>
    <w:rsid w:val="00F220B3"/>
    <w:rsid w:val="00F23661"/>
    <w:rsid w:val="00F2371D"/>
    <w:rsid w:val="00F25B6A"/>
    <w:rsid w:val="00F25F20"/>
    <w:rsid w:val="00F26106"/>
    <w:rsid w:val="00F30459"/>
    <w:rsid w:val="00F34D4F"/>
    <w:rsid w:val="00F40A8B"/>
    <w:rsid w:val="00F419F9"/>
    <w:rsid w:val="00F457AE"/>
    <w:rsid w:val="00F47190"/>
    <w:rsid w:val="00F534B6"/>
    <w:rsid w:val="00F62B88"/>
    <w:rsid w:val="00F6413F"/>
    <w:rsid w:val="00F80A2D"/>
    <w:rsid w:val="00F80D8B"/>
    <w:rsid w:val="00F828CF"/>
    <w:rsid w:val="00F82F4B"/>
    <w:rsid w:val="00F85B08"/>
    <w:rsid w:val="00F94D4D"/>
    <w:rsid w:val="00F95229"/>
    <w:rsid w:val="00FA2783"/>
    <w:rsid w:val="00FA3273"/>
    <w:rsid w:val="00FB1C95"/>
    <w:rsid w:val="00FB2083"/>
    <w:rsid w:val="00FB31AE"/>
    <w:rsid w:val="00FC0665"/>
    <w:rsid w:val="00FC0B47"/>
    <w:rsid w:val="00FC130A"/>
    <w:rsid w:val="00FC23C0"/>
    <w:rsid w:val="00FC5D8E"/>
    <w:rsid w:val="00FC70F9"/>
    <w:rsid w:val="00FD10F2"/>
    <w:rsid w:val="00FD5C68"/>
    <w:rsid w:val="00FE0BFC"/>
    <w:rsid w:val="00FE1699"/>
    <w:rsid w:val="00FE174C"/>
    <w:rsid w:val="00FE44DD"/>
    <w:rsid w:val="00FE737D"/>
    <w:rsid w:val="00FF0DC0"/>
    <w:rsid w:val="00FF1689"/>
    <w:rsid w:val="00FF3AA5"/>
    <w:rsid w:val="00FF3BA2"/>
    <w:rsid w:val="00FF4124"/>
    <w:rsid w:val="00FF66D7"/>
    <w:rsid w:val="00FF792C"/>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D33E4-5BB5-4480-86BD-4436C804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38FF"/>
    <w:pPr>
      <w:spacing w:after="0" w:line="240" w:lineRule="auto"/>
    </w:pPr>
    <w:rPr>
      <w:rFonts w:ascii="Meiryo UI" w:eastAsia="Meiryo UI"/>
      <w:sz w:val="18"/>
      <w:szCs w:val="18"/>
    </w:rPr>
  </w:style>
  <w:style w:type="character" w:customStyle="1" w:styleId="a4">
    <w:name w:val="吹き出し (文字)"/>
    <w:basedOn w:val="a0"/>
    <w:link w:val="a3"/>
    <w:uiPriority w:val="99"/>
    <w:semiHidden/>
    <w:rsid w:val="006138FF"/>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1899</Words>
  <Characters>10825</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篠本滋</dc:creator>
  <cp:keywords/>
  <dc:description/>
  <cp:lastModifiedBy>篠本滋</cp:lastModifiedBy>
  <cp:revision>3</cp:revision>
  <dcterms:created xsi:type="dcterms:W3CDTF">2017-11-02T01:55:00Z</dcterms:created>
  <dcterms:modified xsi:type="dcterms:W3CDTF">2017-11-02T02:28:00Z</dcterms:modified>
</cp:coreProperties>
</file>