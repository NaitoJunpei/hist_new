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178" w:rsidRDefault="001D5178" w:rsidP="001D5178">
      <w:pPr>
        <w:rPr>
          <w:ins w:id="0" w:author="篠本滋" w:date="2017-11-20T09:31:00Z"/>
        </w:rPr>
      </w:pPr>
      <w:ins w:id="1" w:author="篠本滋" w:date="2017-11-20T09:31:00Z">
        <w:r>
          <w:t>##########</w:t>
        </w:r>
      </w:ins>
    </w:p>
    <w:p w:rsidR="001D5178" w:rsidRDefault="001D5178" w:rsidP="001D5178">
      <w:pPr>
        <w:rPr>
          <w:ins w:id="2" w:author="篠本滋" w:date="2017-11-20T09:31:00Z"/>
        </w:rPr>
      </w:pPr>
      <w:ins w:id="3" w:author="篠本滋" w:date="2017-11-20T09:31:00Z">
        <w:r>
          <w:t># HMM.py  returns the firing rate selected as an alternative hidden state.</w:t>
        </w:r>
      </w:ins>
    </w:p>
    <w:p w:rsidR="001D5178" w:rsidRDefault="001D5178" w:rsidP="001D5178">
      <w:pPr>
        <w:rPr>
          <w:ins w:id="4" w:author="篠本滋" w:date="2017-11-20T09:31:00Z"/>
        </w:rPr>
      </w:pPr>
      <w:ins w:id="5" w:author="篠本滋" w:date="2017-11-20T09:31:00Z">
        <w:r>
          <w:t>#  needs librarie</w:t>
        </w:r>
        <w:r w:rsidR="00942477">
          <w:t>s: (matplotlib, numpy, pandas).</w:t>
        </w:r>
      </w:ins>
    </w:p>
    <w:p w:rsidR="001D5178" w:rsidRDefault="001D5178" w:rsidP="001D5178">
      <w:pPr>
        <w:rPr>
          <w:ins w:id="6" w:author="篠本滋" w:date="2017-11-20T09:31:00Z"/>
        </w:rPr>
      </w:pPr>
    </w:p>
    <w:p w:rsidR="001D5178" w:rsidRDefault="001D5178" w:rsidP="001D5178">
      <w:pPr>
        <w:rPr>
          <w:ins w:id="7" w:author="篠本滋" w:date="2017-11-20T09:31:00Z"/>
        </w:rPr>
      </w:pPr>
      <w:ins w:id="8" w:author="篠本滋" w:date="2017-11-20T09:31:00Z">
        <w:r>
          <w:t># Instruction</w:t>
        </w:r>
      </w:ins>
    </w:p>
    <w:p w:rsidR="001D5178" w:rsidRDefault="001D5178" w:rsidP="001D5178">
      <w:pPr>
        <w:rPr>
          <w:ins w:id="9" w:author="篠本滋" w:date="2017-11-20T09:31:00Z"/>
        </w:rPr>
      </w:pPr>
      <w:ins w:id="10" w:author="篠本滋" w:date="2017-11-20T09:31:00Z">
        <w:r>
          <w:t># put HMM.py in a folder on a path.</w:t>
        </w:r>
      </w:ins>
    </w:p>
    <w:p w:rsidR="001D5178" w:rsidRDefault="001D5178" w:rsidP="001D5178">
      <w:pPr>
        <w:rPr>
          <w:ins w:id="11" w:author="篠本滋" w:date="2017-11-20T09:31:00Z"/>
        </w:rPr>
      </w:pPr>
      <w:ins w:id="12" w:author="篠本滋" w:date="2017-11-20T09:31:00Z">
        <w:r>
          <w:t># import HMM</w:t>
        </w:r>
      </w:ins>
    </w:p>
    <w:p w:rsidR="001D5178" w:rsidRDefault="001D5178" w:rsidP="001D5178">
      <w:pPr>
        <w:rPr>
          <w:ins w:id="13" w:author="篠本滋" w:date="2017-11-20T09:31:00Z"/>
        </w:rPr>
      </w:pPr>
      <w:ins w:id="14" w:author="篠本滋" w:date="2017-11-20T09:31:00Z">
        <w:r>
          <w:t># then you may obtain HMM.().</w:t>
        </w:r>
      </w:ins>
    </w:p>
    <w:p w:rsidR="001D5178" w:rsidRDefault="001D5178" w:rsidP="001D5178">
      <w:pPr>
        <w:rPr>
          <w:ins w:id="15" w:author="篠本滋" w:date="2017-11-20T09:31:00Z"/>
        </w:rPr>
      </w:pPr>
      <w:ins w:id="16" w:author="篠本滋" w:date="2017-11-20T09:31:00Z">
        <w:r>
          <w:t># you need only HMM function.</w:t>
        </w:r>
      </w:ins>
    </w:p>
    <w:p w:rsidR="001D5178" w:rsidRDefault="001D5178" w:rsidP="001D5178">
      <w:pPr>
        <w:rPr>
          <w:ins w:id="17" w:author="篠本滋" w:date="2017-11-20T09:31:00Z"/>
        </w:rPr>
      </w:pPr>
      <w:ins w:id="18" w:author="篠本滋" w:date="2017-11-20T09:31:00Z">
        <w:r>
          <w:t># the function HMM take a spike train as an argument.</w:t>
        </w:r>
      </w:ins>
    </w:p>
    <w:p w:rsidR="001D5178" w:rsidRDefault="001D5178" w:rsidP="001D5178">
      <w:pPr>
        <w:rPr>
          <w:ins w:id="19" w:author="篠本滋" w:date="2017-11-20T09:31:00Z"/>
        </w:rPr>
      </w:pPr>
      <w:ins w:id="20" w:author="篠本滋" w:date="2017-11-20T09:31:00Z">
        <w:r>
          <w:t># spike train could be given by list or numpy.array.</w:t>
        </w:r>
      </w:ins>
    </w:p>
    <w:p w:rsidR="001D5178" w:rsidRDefault="001D5178" w:rsidP="001D5178">
      <w:pPr>
        <w:rPr>
          <w:ins w:id="21" w:author="篠本滋" w:date="2017-11-20T09:31:00Z"/>
        </w:rPr>
      </w:pPr>
      <w:ins w:id="22" w:author="篠本滋" w:date="2017-11-20T09:31:00Z">
        <w:r>
          <w:t># parameters are determined by the HMM and  a figure is drawn.</w:t>
        </w:r>
      </w:ins>
    </w:p>
    <w:p w:rsidR="001D5178" w:rsidRDefault="001D5178" w:rsidP="001D5178">
      <w:pPr>
        <w:rPr>
          <w:ins w:id="23" w:author="篠本滋" w:date="2017-11-20T09:31:00Z"/>
        </w:rPr>
      </w:pPr>
      <w:ins w:id="24" w:author="篠本滋" w:date="2017-11-20T09:31:00Z">
        <w:r>
          <w:t># references:</w:t>
        </w:r>
      </w:ins>
    </w:p>
    <w:p w:rsidR="001D5178" w:rsidRDefault="001D5178" w:rsidP="001D5178">
      <w:pPr>
        <w:rPr>
          <w:ins w:id="25" w:author="篠本滋" w:date="2017-11-20T09:31:00Z"/>
        </w:rPr>
      </w:pPr>
      <w:ins w:id="26" w:author="篠本滋" w:date="2017-11-20T09:31:00Z">
        <w:r>
          <w:t># Mochizuki and Shinomoto, Analog and digital codes in the brain</w:t>
        </w:r>
      </w:ins>
    </w:p>
    <w:p w:rsidR="001D5178" w:rsidRDefault="001D5178" w:rsidP="001D5178">
      <w:pPr>
        <w:rPr>
          <w:ins w:id="27" w:author="篠本滋" w:date="2017-11-20T09:31:00Z"/>
        </w:rPr>
      </w:pPr>
      <w:ins w:id="28" w:author="篠本滋" w:date="2017-11-20T09:31:00Z">
        <w:r>
          <w:t>#</w:t>
        </w:r>
      </w:ins>
      <w:ins w:id="29" w:author="篠本滋" w:date="2017-11-20T09:32:00Z">
        <w:r>
          <w:t xml:space="preserve"> </w:t>
        </w:r>
        <w:r w:rsidRPr="001D5178">
          <w:t>Physical Review E (2014) 89:022705</w:t>
        </w:r>
      </w:ins>
    </w:p>
    <w:p w:rsidR="001D5178" w:rsidRDefault="001D5178" w:rsidP="001D5178">
      <w:pPr>
        <w:rPr>
          <w:ins w:id="30" w:author="篠本滋" w:date="2017-11-20T09:31:00Z"/>
        </w:rPr>
      </w:pPr>
      <w:ins w:id="31" w:author="篠本滋" w:date="2017-11-20T09:31:00Z">
        <w:r>
          <w:t># https://arxiv.org/abs/1311.4035</w:t>
        </w:r>
      </w:ins>
    </w:p>
    <w:p w:rsidR="001D5178" w:rsidRDefault="001D5178" w:rsidP="001D5178">
      <w:pPr>
        <w:rPr>
          <w:ins w:id="32" w:author="篠本滋" w:date="2017-11-20T09:31:00Z"/>
        </w:rPr>
      </w:pPr>
      <w:ins w:id="33" w:author="篠本滋" w:date="2017-11-20T09:31:00Z">
        <w:r>
          <w:t># Contact:</w:t>
        </w:r>
      </w:ins>
    </w:p>
    <w:p w:rsidR="001D5178" w:rsidRDefault="001D5178" w:rsidP="001D5178">
      <w:pPr>
        <w:rPr>
          <w:ins w:id="34" w:author="篠本滋" w:date="2017-11-20T09:31:00Z"/>
        </w:rPr>
      </w:pPr>
      <w:ins w:id="35" w:author="篠本滋" w:date="2017-11-20T09:31:00Z">
        <w:r>
          <w:t># Shigeru Shinomoto: shinomoto@scphys.kyoto-u.ac.jp</w:t>
        </w:r>
      </w:ins>
    </w:p>
    <w:p w:rsidR="001D5178" w:rsidRDefault="001D5178" w:rsidP="001D5178">
      <w:pPr>
        <w:rPr>
          <w:ins w:id="36" w:author="篠本滋" w:date="2017-11-20T09:31:00Z"/>
        </w:rPr>
      </w:pPr>
      <w:ins w:id="37" w:author="篠本滋" w:date="2017-11-20T09:31:00Z">
        <w:r>
          <w:t>##########</w:t>
        </w:r>
      </w:ins>
    </w:p>
    <w:p w:rsidR="003053DD" w:rsidRDefault="003053DD" w:rsidP="001D5178">
      <w:r>
        <w:t>###########################################</w:t>
      </w:r>
    </w:p>
    <w:p w:rsidR="004160B9" w:rsidRDefault="003053DD" w:rsidP="006105CE">
      <w:pPr>
        <w:rPr>
          <w:ins w:id="38" w:author="篠本滋" w:date="2017-11-20T09:35:00Z"/>
        </w:rPr>
      </w:pPr>
      <w:r>
        <w:rPr>
          <w:rFonts w:hint="eastAsia"/>
        </w:rPr>
        <w:t xml:space="preserve"># </w:t>
      </w:r>
      <w:ins w:id="39" w:author="篠本滋" w:date="2017-11-20T09:35:00Z">
        <w:r w:rsidR="00B7595D">
          <w:t>HMM_v2</w:t>
        </w:r>
        <w:r w:rsidR="004160B9">
          <w:t>.py</w:t>
        </w:r>
      </w:ins>
    </w:p>
    <w:p w:rsidR="003053DD" w:rsidDel="006105CE" w:rsidRDefault="004160B9">
      <w:pPr>
        <w:rPr>
          <w:del w:id="40" w:author="篠本滋" w:date="2017-11-17T10:23:00Z"/>
        </w:rPr>
      </w:pPr>
      <w:ins w:id="41" w:author="篠本滋" w:date="2017-11-20T09:35:00Z">
        <w:r>
          <w:t xml:space="preserve"># </w:t>
        </w:r>
      </w:ins>
      <w:r w:rsidR="003053DD">
        <w:rPr>
          <w:rFonts w:hint="eastAsia"/>
        </w:rPr>
        <w:t>2017/11/13</w:t>
      </w:r>
      <w:del w:id="42" w:author="篠本滋" w:date="2017-11-17T10:22:00Z">
        <w:r w:rsidR="003053DD" w:rsidDel="006105CE">
          <w:rPr>
            <w:rFonts w:hint="eastAsia"/>
          </w:rPr>
          <w:delText>改訂</w:delText>
        </w:r>
      </w:del>
      <w:ins w:id="43" w:author="篠本滋" w:date="2017-11-17T10:23:00Z">
        <w:r w:rsidR="006105CE">
          <w:rPr>
            <w:rFonts w:hint="eastAsia"/>
          </w:rPr>
          <w:t xml:space="preserve"> </w:t>
        </w:r>
      </w:ins>
    </w:p>
    <w:p w:rsidR="003053DD" w:rsidRDefault="003053DD" w:rsidP="006105CE">
      <w:del w:id="44" w:author="篠本滋" w:date="2017-11-17T10:23:00Z">
        <w:r w:rsidDel="006105CE">
          <w:rPr>
            <w:rFonts w:hint="eastAsia"/>
          </w:rPr>
          <w:delText xml:space="preserve"># </w:delText>
        </w:r>
      </w:del>
      <w:ins w:id="45" w:author="篠本滋" w:date="2017-11-17T10:22:00Z">
        <w:r w:rsidR="001D5178">
          <w:t>revised</w:t>
        </w:r>
        <w:r w:rsidR="006105CE">
          <w:t xml:space="preserve"> by Daisuke Endo</w:t>
        </w:r>
      </w:ins>
      <w:del w:id="46" w:author="篠本滋" w:date="2017-11-17T10:22:00Z">
        <w:r w:rsidDel="006105CE">
          <w:rPr>
            <w:rFonts w:hint="eastAsia"/>
          </w:rPr>
          <w:delText>改訂者：遠藤大輔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47" w:author="篠本滋" w:date="2017-11-17T10:23:00Z">
        <w:r w:rsidDel="006105CE">
          <w:rPr>
            <w:rFonts w:hint="eastAsia"/>
          </w:rPr>
          <w:delText>連絡先：</w:delText>
        </w:r>
      </w:del>
      <w:r>
        <w:rPr>
          <w:rFonts w:hint="eastAsia"/>
        </w:rPr>
        <w:t>endo.daisuke.63m@st.kyoto-u.ac.jp</w:t>
      </w:r>
    </w:p>
    <w:p w:rsidR="003053DD" w:rsidRDefault="003053DD" w:rsidP="003053DD">
      <w:r>
        <w:t>###########################################</w:t>
      </w:r>
    </w:p>
    <w:p w:rsidR="003053DD" w:rsidRDefault="003053DD" w:rsidP="003053DD"/>
    <w:p w:rsidR="003053DD" w:rsidRDefault="003053DD" w:rsidP="003053DD">
      <w:r>
        <w:t>#############</w:t>
      </w:r>
    </w:p>
    <w:p w:rsidR="003053DD" w:rsidRDefault="003053DD" w:rsidP="003053DD">
      <w:r>
        <w:rPr>
          <w:rFonts w:hint="eastAsia"/>
        </w:rPr>
        <w:t xml:space="preserve"># </w:t>
      </w:r>
      <w:del w:id="48" w:author="篠本滋" w:date="2017-11-17T10:23:00Z">
        <w:r w:rsidDel="006105CE">
          <w:rPr>
            <w:rFonts w:hint="eastAsia"/>
          </w:rPr>
          <w:delText>使い方</w:delText>
        </w:r>
      </w:del>
      <w:ins w:id="49" w:author="篠本滋" w:date="2017-11-17T10:23:00Z">
        <w:r w:rsidR="006105CE">
          <w:rPr>
            <w:rFonts w:hint="eastAsia"/>
          </w:rPr>
          <w:t>Instruction</w:t>
        </w:r>
      </w:ins>
    </w:p>
    <w:p w:rsidR="003053DD" w:rsidRDefault="003053DD" w:rsidP="003053DD">
      <w:r>
        <w:lastRenderedPageBreak/>
        <w:t>#</w:t>
      </w:r>
    </w:p>
    <w:p w:rsidR="003053DD" w:rsidRDefault="003053DD" w:rsidP="003053DD">
      <w:r>
        <w:rPr>
          <w:rFonts w:hint="eastAsia"/>
        </w:rPr>
        <w:t xml:space="preserve"># </w:t>
      </w:r>
      <w:ins w:id="50" w:author="篠本滋" w:date="2017-11-17T10:23:00Z">
        <w:r w:rsidR="006105CE">
          <w:t xml:space="preserve">put </w:t>
        </w:r>
      </w:ins>
      <w:r>
        <w:rPr>
          <w:rFonts w:hint="eastAsia"/>
        </w:rPr>
        <w:t>HMM_v1.py</w:t>
      </w:r>
      <w:ins w:id="51" w:author="篠本滋" w:date="2017-11-17T10:23:00Z">
        <w:r w:rsidR="001833B4">
          <w:t xml:space="preserve"> in a folder o</w:t>
        </w:r>
        <w:r w:rsidR="006105CE">
          <w:t>n a path</w:t>
        </w:r>
      </w:ins>
      <w:ins w:id="52" w:author="篠本滋" w:date="2017-11-17T10:24:00Z">
        <w:r w:rsidR="006105CE">
          <w:t>.</w:t>
        </w:r>
      </w:ins>
      <w:del w:id="53" w:author="篠本滋" w:date="2017-11-17T10:24:00Z">
        <w:r w:rsidDel="006105CE">
          <w:rPr>
            <w:rFonts w:hint="eastAsia"/>
          </w:rPr>
          <w:delText>を、パスが通っているフォルダに置き、</w:delText>
        </w:r>
      </w:del>
    </w:p>
    <w:p w:rsidR="003053DD" w:rsidRDefault="003053DD" w:rsidP="003053DD">
      <w:r>
        <w:t># import HMM_v1 as HMM</w:t>
      </w:r>
    </w:p>
    <w:p w:rsidR="003053DD" w:rsidRDefault="003053DD" w:rsidP="003053DD">
      <w:r>
        <w:rPr>
          <w:rFonts w:hint="eastAsia"/>
        </w:rPr>
        <w:t xml:space="preserve"># </w:t>
      </w:r>
      <w:del w:id="54" w:author="篠本滋" w:date="2017-11-17T10:24:00Z">
        <w:r w:rsidDel="006105CE">
          <w:rPr>
            <w:rFonts w:hint="eastAsia"/>
          </w:rPr>
          <w:delText>をすると、ファイル内の関数が、</w:delText>
        </w:r>
      </w:del>
      <w:ins w:id="55" w:author="篠本滋" w:date="2017-11-17T10:24:00Z">
        <w:r w:rsidR="006105CE">
          <w:rPr>
            <w:rFonts w:hint="eastAsia"/>
          </w:rPr>
          <w:t xml:space="preserve"> </w:t>
        </w:r>
        <w:r w:rsidR="006105CE">
          <w:t>then e</w:t>
        </w:r>
      </w:ins>
      <w:ins w:id="56" w:author="篠本滋" w:date="2017-11-17T10:25:00Z">
        <w:r w:rsidR="006105CE">
          <w:t xml:space="preserve">xecutable as </w:t>
        </w:r>
      </w:ins>
      <w:r>
        <w:rPr>
          <w:rFonts w:hint="eastAsia"/>
        </w:rPr>
        <w:t>HMM.(</w:t>
      </w:r>
      <w:ins w:id="57" w:author="篠本滋" w:date="2017-11-17T10:25:00Z">
        <w:r w:rsidR="006105CE">
          <w:rPr>
            <w:rFonts w:hint="eastAsia"/>
          </w:rPr>
          <w:t>function name</w:t>
        </w:r>
      </w:ins>
      <w:del w:id="58" w:author="篠本滋" w:date="2017-11-17T10:25:00Z">
        <w:r w:rsidDel="006105CE">
          <w:rPr>
            <w:rFonts w:hint="eastAsia"/>
          </w:rPr>
          <w:delText>関数名</w:delText>
        </w:r>
      </w:del>
      <w:r>
        <w:rPr>
          <w:rFonts w:hint="eastAsia"/>
        </w:rPr>
        <w:t>)</w:t>
      </w:r>
      <w:del w:id="59" w:author="篠本滋" w:date="2017-11-17T10:25:00Z">
        <w:r w:rsidDel="006105CE">
          <w:rPr>
            <w:rFonts w:hint="eastAsia"/>
          </w:rPr>
          <w:delText>の形で実行可能になります。</w:delText>
        </w:r>
      </w:del>
    </w:p>
    <w:p w:rsidR="003053DD" w:rsidDel="006105CE" w:rsidRDefault="003053DD" w:rsidP="003053DD">
      <w:pPr>
        <w:rPr>
          <w:del w:id="60" w:author="篠本滋" w:date="2017-11-17T10:25:00Z"/>
        </w:rPr>
      </w:pPr>
      <w:r>
        <w:t>#</w:t>
      </w:r>
    </w:p>
    <w:p w:rsidR="003053DD" w:rsidRDefault="003053DD" w:rsidP="003053DD">
      <w:del w:id="61" w:author="篠本滋" w:date="2017-11-17T10:25:00Z">
        <w:r w:rsidDel="006105CE">
          <w:rPr>
            <w:rFonts w:hint="eastAsia"/>
          </w:rPr>
          <w:delText xml:space="preserve"># </w:delText>
        </w:r>
        <w:r w:rsidDel="006105CE">
          <w:rPr>
            <w:rFonts w:hint="eastAsia"/>
          </w:rPr>
          <w:delText>ユーザーが使用するのは</w:delText>
        </w:r>
        <w:r w:rsidDel="006105CE">
          <w:rPr>
            <w:rFonts w:hint="eastAsia"/>
          </w:rPr>
          <w:delText>hmm</w:delText>
        </w:r>
        <w:r w:rsidDel="006105CE">
          <w:rPr>
            <w:rFonts w:hint="eastAsia"/>
          </w:rPr>
          <w:delText>関数のみで十分です。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62" w:author="篠本滋" w:date="2017-11-17T14:06:00Z">
        <w:r w:rsidDel="001833B4">
          <w:rPr>
            <w:rFonts w:hint="eastAsia"/>
          </w:rPr>
          <w:delText>hmm</w:delText>
        </w:r>
      </w:del>
      <w:del w:id="63" w:author="篠本滋" w:date="2017-11-17T10:25:00Z">
        <w:r w:rsidDel="006105CE">
          <w:rPr>
            <w:rFonts w:hint="eastAsia"/>
          </w:rPr>
          <w:delText>関数は、</w:delText>
        </w:r>
      </w:del>
      <w:ins w:id="64" w:author="篠本滋" w:date="2017-11-17T14:06:00Z">
        <w:r w:rsidR="001833B4">
          <w:t>the function HMM</w:t>
        </w:r>
      </w:ins>
      <w:ins w:id="65" w:author="篠本滋" w:date="2017-11-17T10:25:00Z">
        <w:r w:rsidR="006105CE">
          <w:t xml:space="preserve"> takes</w:t>
        </w:r>
      </w:ins>
      <w:ins w:id="66" w:author="篠本滋" w:date="2017-11-17T10:26:00Z">
        <w:r w:rsidR="006105CE">
          <w:t xml:space="preserve"> a spike train as an argument</w:t>
        </w:r>
      </w:ins>
      <w:del w:id="67" w:author="篠本滋" w:date="2017-11-17T10:26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列を引数に取ります。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ins w:id="68" w:author="篠本滋" w:date="2017-11-17T10:27:00Z">
        <w:r w:rsidR="001833B4">
          <w:t>spike train coul</w:t>
        </w:r>
      </w:ins>
      <w:ins w:id="69" w:author="篠本滋" w:date="2017-11-17T14:07:00Z">
        <w:r w:rsidR="001833B4">
          <w:t>d be</w:t>
        </w:r>
      </w:ins>
      <w:ins w:id="70" w:author="篠本滋" w:date="2017-11-17T10:27:00Z">
        <w:r w:rsidR="001833B4">
          <w:t xml:space="preserve"> given by</w:t>
        </w:r>
        <w:r w:rsidR="006105CE">
          <w:t xml:space="preserve"> </w:t>
        </w:r>
      </w:ins>
      <w:del w:id="71" w:author="篠本滋" w:date="2017-11-17T10:26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列の形式は、</w:delText>
        </w:r>
      </w:del>
      <w:r>
        <w:rPr>
          <w:rFonts w:hint="eastAsia"/>
        </w:rPr>
        <w:t>list</w:t>
      </w:r>
      <w:ins w:id="72" w:author="篠本滋" w:date="2017-11-17T10:26:00Z">
        <w:r w:rsidR="006105CE">
          <w:rPr>
            <w:rFonts w:hint="eastAsia"/>
          </w:rPr>
          <w:t xml:space="preserve"> or </w:t>
        </w:r>
      </w:ins>
      <w:del w:id="73" w:author="篠本滋" w:date="2017-11-17T10:26:00Z">
        <w:r w:rsidDel="006105CE">
          <w:rPr>
            <w:rFonts w:hint="eastAsia"/>
          </w:rPr>
          <w:delText>、</w:delText>
        </w:r>
      </w:del>
      <w:r>
        <w:rPr>
          <w:rFonts w:hint="eastAsia"/>
        </w:rPr>
        <w:t>numpy.array</w:t>
      </w:r>
      <w:del w:id="74" w:author="篠本滋" w:date="2017-11-17T10:26:00Z">
        <w:r w:rsidDel="006105CE">
          <w:rPr>
            <w:rFonts w:hint="eastAsia"/>
          </w:rPr>
          <w:delText>などが利用可能です。</w:delText>
        </w:r>
      </w:del>
    </w:p>
    <w:p w:rsidR="003053DD" w:rsidRDefault="003053DD" w:rsidP="003053DD">
      <w:r>
        <w:rPr>
          <w:rFonts w:hint="eastAsia"/>
        </w:rPr>
        <w:t xml:space="preserve"># </w:t>
      </w:r>
      <w:del w:id="75" w:author="篠本滋" w:date="2017-11-17T10:27:00Z">
        <w:r w:rsidDel="006105CE">
          <w:rPr>
            <w:rFonts w:hint="eastAsia"/>
          </w:rPr>
          <w:delText>spike</w:delText>
        </w:r>
        <w:r w:rsidDel="006105CE">
          <w:rPr>
            <w:rFonts w:hint="eastAsia"/>
          </w:rPr>
          <w:delText>時刻の入ったテキストファイル等を</w:delText>
        </w:r>
      </w:del>
      <w:ins w:id="76" w:author="篠本滋" w:date="2017-11-17T10:27:00Z">
        <w:r w:rsidR="006105CE">
          <w:t xml:space="preserve">read a text file of a spike train </w:t>
        </w:r>
      </w:ins>
      <w:ins w:id="77" w:author="篠本滋" w:date="2017-11-17T10:28:00Z">
        <w:r w:rsidR="006105CE">
          <w:t xml:space="preserve">by </w:t>
        </w:r>
      </w:ins>
      <w:r>
        <w:rPr>
          <w:rFonts w:hint="eastAsia"/>
        </w:rPr>
        <w:t>data = np.loadtxt("data.txt")</w:t>
      </w:r>
      <w:del w:id="78" w:author="篠本滋" w:date="2017-11-17T10:28:00Z">
        <w:r w:rsidDel="006105CE">
          <w:rPr>
            <w:rFonts w:hint="eastAsia"/>
          </w:rPr>
          <w:delText>等で読み取ってください。</w:delText>
        </w:r>
      </w:del>
    </w:p>
    <w:p w:rsidR="00D6094F" w:rsidRDefault="003053DD" w:rsidP="003053DD">
      <w:pPr>
        <w:rPr>
          <w:ins w:id="79" w:author="篠本滋" w:date="2017-11-17T10:30:00Z"/>
        </w:rPr>
      </w:pPr>
      <w:r>
        <w:rPr>
          <w:rFonts w:hint="eastAsia"/>
        </w:rPr>
        <w:t xml:space="preserve"># </w:t>
      </w:r>
      <w:ins w:id="80" w:author="篠本滋" w:date="2017-11-17T10:28:00Z">
        <w:r w:rsidR="006105CE">
          <w:t xml:space="preserve">this program computes </w:t>
        </w:r>
      </w:ins>
      <w:ins w:id="81" w:author="篠本滋" w:date="2017-11-17T10:29:00Z">
        <w:r w:rsidR="006105CE">
          <w:t xml:space="preserve">hidden </w:t>
        </w:r>
      </w:ins>
      <w:ins w:id="82" w:author="篠本滋" w:date="2017-11-17T10:28:00Z">
        <w:r w:rsidR="006105CE">
          <w:t xml:space="preserve">variables </w:t>
        </w:r>
      </w:ins>
      <w:ins w:id="83" w:author="篠本滋" w:date="2017-11-17T10:30:00Z">
        <w:r w:rsidR="00D6094F">
          <w:t xml:space="preserve">given as instantaneous rate, </w:t>
        </w:r>
      </w:ins>
      <w:ins w:id="84" w:author="篠本滋" w:date="2017-11-17T10:29:00Z">
        <w:r w:rsidR="006105CE">
          <w:t xml:space="preserve">using the HMM and </w:t>
        </w:r>
        <w:r w:rsidR="00D6094F">
          <w:t xml:space="preserve">draw </w:t>
        </w:r>
      </w:ins>
      <w:ins w:id="85" w:author="篠本滋" w:date="2017-11-17T14:22:00Z">
        <w:r w:rsidR="00E027BE">
          <w:t>a</w:t>
        </w:r>
      </w:ins>
      <w:ins w:id="86" w:author="篠本滋" w:date="2017-11-17T10:29:00Z">
        <w:r w:rsidR="00D6094F">
          <w:t xml:space="preserve"> figure of the rate.</w:t>
        </w:r>
      </w:ins>
    </w:p>
    <w:p w:rsidR="003053DD" w:rsidDel="00D6094F" w:rsidRDefault="003053DD" w:rsidP="003053DD">
      <w:pPr>
        <w:rPr>
          <w:del w:id="87" w:author="篠本滋" w:date="2017-11-17T10:30:00Z"/>
        </w:rPr>
      </w:pPr>
      <w:del w:id="88" w:author="篠本滋" w:date="2017-11-17T10:30:00Z">
        <w:r w:rsidDel="00D6094F">
          <w:rPr>
            <w:rFonts w:hint="eastAsia"/>
          </w:rPr>
          <w:delText>隠れマルコフモデルを使ってパラメータを推測し、</w:delText>
        </w:r>
        <w:r w:rsidDel="00D6094F">
          <w:rPr>
            <w:rFonts w:hint="eastAsia"/>
          </w:rPr>
          <w:delText>state</w:delText>
        </w:r>
        <w:r w:rsidDel="00D6094F">
          <w:rPr>
            <w:rFonts w:hint="eastAsia"/>
          </w:rPr>
          <w:delText>のグラフを描画します。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 xml:space="preserve"># </w:t>
      </w:r>
      <w:del w:id="89" w:author="篠本滋" w:date="2017-11-17T14:09:00Z">
        <w:r w:rsidDel="001833B4">
          <w:rPr>
            <w:rFonts w:hint="eastAsia"/>
          </w:rPr>
          <w:delText>注意：</w:delText>
        </w:r>
        <w:r w:rsidDel="001833B4">
          <w:rPr>
            <w:rFonts w:hint="eastAsia"/>
          </w:rPr>
          <w:delText>HMM_v1.py</w:delText>
        </w:r>
        <w:r w:rsidDel="001833B4">
          <w:rPr>
            <w:rFonts w:hint="eastAsia"/>
          </w:rPr>
          <w:delText>を実行するには、</w:delText>
        </w:r>
      </w:del>
      <w:ins w:id="90" w:author="篠本滋" w:date="2017-11-17T14:09:00Z">
        <w:r w:rsidR="001833B4">
          <w:rPr>
            <w:rFonts w:hint="eastAsia"/>
          </w:rPr>
          <w:t>y</w:t>
        </w:r>
        <w:r w:rsidR="001833B4">
          <w:t xml:space="preserve">ou need libraries of </w:t>
        </w:r>
      </w:ins>
      <w:r>
        <w:rPr>
          <w:rFonts w:hint="eastAsia"/>
        </w:rPr>
        <w:t>matplotlib</w:t>
      </w:r>
      <w:ins w:id="91" w:author="篠本滋" w:date="2017-11-17T14:09:00Z">
        <w:r w:rsidR="001833B4">
          <w:t xml:space="preserve">, </w:t>
        </w:r>
      </w:ins>
      <w:del w:id="92" w:author="篠本滋" w:date="2017-11-17T14:09:00Z">
        <w:r w:rsidDel="001833B4">
          <w:rPr>
            <w:rFonts w:hint="eastAsia"/>
          </w:rPr>
          <w:delText>、</w:delText>
        </w:r>
      </w:del>
      <w:r>
        <w:rPr>
          <w:rFonts w:hint="eastAsia"/>
        </w:rPr>
        <w:t>numpy</w:t>
      </w:r>
      <w:ins w:id="93" w:author="篠本滋" w:date="2017-11-17T14:09:00Z">
        <w:r w:rsidR="001833B4">
          <w:rPr>
            <w:rFonts w:hint="eastAsia"/>
          </w:rPr>
          <w:t xml:space="preserve">, and </w:t>
        </w:r>
      </w:ins>
      <w:del w:id="94" w:author="篠本滋" w:date="2017-11-17T14:09:00Z">
        <w:r w:rsidDel="001833B4">
          <w:rPr>
            <w:rFonts w:hint="eastAsia"/>
          </w:rPr>
          <w:delText>、</w:delText>
        </w:r>
      </w:del>
      <w:del w:id="95" w:author="篠本滋" w:date="2017-11-28T11:28:00Z">
        <w:r w:rsidDel="00B62F65">
          <w:rPr>
            <w:rFonts w:hint="eastAsia"/>
          </w:rPr>
          <w:delText>pandas</w:delText>
        </w:r>
      </w:del>
      <w:ins w:id="96" w:author="篠本滋" w:date="2017-11-28T11:28:00Z">
        <w:r w:rsidR="00B62F65">
          <w:rPr>
            <w:rFonts w:hint="eastAsia"/>
          </w:rPr>
          <w:t>m</w:t>
        </w:r>
        <w:r w:rsidR="00B62F65">
          <w:t>ath</w:t>
        </w:r>
      </w:ins>
      <w:del w:id="97" w:author="篠本滋" w:date="2017-11-17T14:09:00Z">
        <w:r w:rsidDel="001833B4">
          <w:rPr>
            <w:rFonts w:hint="eastAsia"/>
          </w:rPr>
          <w:delText>ライブラリが必要です。</w:delText>
        </w:r>
      </w:del>
    </w:p>
    <w:p w:rsidR="001833B4" w:rsidRDefault="001833B4" w:rsidP="001833B4">
      <w:pPr>
        <w:rPr>
          <w:ins w:id="98" w:author="篠本滋" w:date="2017-11-17T14:08:00Z"/>
        </w:rPr>
      </w:pPr>
      <w:ins w:id="99" w:author="篠本滋" w:date="2017-11-17T14:08:00Z">
        <w:r>
          <w:rPr>
            <w:rFonts w:hint="eastAsia"/>
          </w:rPr>
          <w:t xml:space="preserve"># </w:t>
        </w:r>
        <w:r>
          <w:t>references:</w:t>
        </w:r>
      </w:ins>
    </w:p>
    <w:p w:rsidR="001833B4" w:rsidRDefault="001833B4" w:rsidP="001833B4">
      <w:pPr>
        <w:rPr>
          <w:ins w:id="100" w:author="篠本滋" w:date="2017-11-17T14:08:00Z"/>
        </w:rPr>
      </w:pPr>
      <w:ins w:id="101" w:author="篠本滋" w:date="2017-11-17T14:08:00Z">
        <w:r>
          <w:t># Mochizuki and Shinomoto, Analog and digital codes in the brain</w:t>
        </w:r>
      </w:ins>
    </w:p>
    <w:p w:rsidR="001833B4" w:rsidRDefault="001833B4" w:rsidP="001833B4">
      <w:pPr>
        <w:rPr>
          <w:ins w:id="102" w:author="篠本滋" w:date="2017-11-17T14:08:00Z"/>
        </w:rPr>
      </w:pPr>
      <w:ins w:id="103" w:author="篠本滋" w:date="2017-11-17T14:08:00Z">
        <w:r>
          <w:t># https://arxiv.org/abs/1311.4035</w:t>
        </w:r>
      </w:ins>
    </w:p>
    <w:p w:rsidR="001833B4" w:rsidRDefault="001833B4" w:rsidP="001833B4">
      <w:pPr>
        <w:rPr>
          <w:ins w:id="104" w:author="篠本滋" w:date="2017-11-17T14:08:00Z"/>
        </w:rPr>
      </w:pPr>
      <w:ins w:id="105" w:author="篠本滋" w:date="2017-11-17T14:08:00Z">
        <w:r>
          <w:t># Contact:</w:t>
        </w:r>
      </w:ins>
    </w:p>
    <w:p w:rsidR="001833B4" w:rsidRDefault="001833B4" w:rsidP="001833B4">
      <w:pPr>
        <w:rPr>
          <w:ins w:id="106" w:author="篠本滋" w:date="2017-11-17T14:08:00Z"/>
        </w:rPr>
      </w:pPr>
      <w:ins w:id="107" w:author="篠本滋" w:date="2017-11-17T14:08:00Z">
        <w:r>
          <w:t># Shigeru Shinomoto: shinomoto@scphys.kyoto-u.ac.jp</w:t>
        </w:r>
      </w:ins>
    </w:p>
    <w:p w:rsidR="003053DD" w:rsidDel="001833B4" w:rsidRDefault="003053DD" w:rsidP="003053DD">
      <w:pPr>
        <w:rPr>
          <w:del w:id="108" w:author="篠本滋" w:date="2017-11-17T14:08:00Z"/>
        </w:rPr>
      </w:pPr>
      <w:del w:id="109" w:author="篠本滋" w:date="2017-11-17T14:08:00Z">
        <w:r w:rsidDel="001833B4">
          <w:delText>#</w:delText>
        </w:r>
      </w:del>
    </w:p>
    <w:p w:rsidR="003053DD" w:rsidRDefault="003053DD" w:rsidP="003053DD">
      <w:r>
        <w:t>############</w:t>
      </w:r>
    </w:p>
    <w:p w:rsidR="003053DD" w:rsidRDefault="003053DD" w:rsidP="003053DD"/>
    <w:p w:rsidR="003053DD" w:rsidRDefault="003053DD" w:rsidP="003053DD">
      <w:r>
        <w:t>import matplotlib.pyplot as plt</w:t>
      </w:r>
    </w:p>
    <w:p w:rsidR="003053DD" w:rsidRDefault="003053DD" w:rsidP="003053DD">
      <w:r>
        <w:t>import numpy as np</w:t>
      </w:r>
    </w:p>
    <w:p w:rsidR="003053DD" w:rsidRDefault="003053DD" w:rsidP="003053DD">
      <w:r>
        <w:t>import math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hmm(spike_times):</w:t>
      </w:r>
    </w:p>
    <w:p w:rsidR="003053DD" w:rsidRDefault="003053DD" w:rsidP="003053DD">
      <w:r>
        <w:t xml:space="preserve">    """</w:t>
      </w:r>
    </w:p>
    <w:p w:rsidR="003053DD" w:rsidDel="001833B4" w:rsidRDefault="003053DD" w:rsidP="003053DD">
      <w:pPr>
        <w:rPr>
          <w:del w:id="110" w:author="篠本滋" w:date="2017-11-17T14:10:00Z"/>
        </w:rPr>
      </w:pPr>
      <w:r>
        <w:rPr>
          <w:rFonts w:hint="eastAsia"/>
        </w:rPr>
        <w:t xml:space="preserve">    </w:t>
      </w:r>
      <w:del w:id="111" w:author="篠本滋" w:date="2017-11-17T14:10:00Z">
        <w:r w:rsidDel="001833B4">
          <w:rPr>
            <w:rFonts w:hint="eastAsia"/>
          </w:rPr>
          <w:delText>引数：</w:delText>
        </w:r>
      </w:del>
    </w:p>
    <w:p w:rsidR="003053DD" w:rsidRDefault="001833B4" w:rsidP="003053DD">
      <w:ins w:id="112" w:author="篠本滋" w:date="2017-11-17T14:10:00Z">
        <w:r>
          <w:rPr>
            <w:rFonts w:hint="eastAsia"/>
          </w:rPr>
          <w:t>a</w:t>
        </w:r>
        <w:r>
          <w:t xml:space="preserve">rgument: </w:t>
        </w:r>
      </w:ins>
      <w:del w:id="113" w:author="篠本滋" w:date="2017-11-17T14:10:00Z">
        <w:r w:rsidR="003053DD" w:rsidDel="001833B4">
          <w:rPr>
            <w:rFonts w:hint="eastAsia"/>
          </w:rPr>
          <w:delText xml:space="preserve">        </w:delText>
        </w:r>
      </w:del>
      <w:r w:rsidR="003053DD">
        <w:rPr>
          <w:rFonts w:hint="eastAsia"/>
        </w:rPr>
        <w:t>spike_times</w:t>
      </w:r>
      <w:ins w:id="114" w:author="篠本滋" w:date="2017-11-17T14:10:00Z">
        <w:r>
          <w:t xml:space="preserve">: given in </w:t>
        </w:r>
      </w:ins>
      <w:del w:id="115" w:author="篠本滋" w:date="2017-11-17T14:10:00Z">
        <w:r w:rsidR="003053DD" w:rsidDel="001833B4">
          <w:rPr>
            <w:rFonts w:hint="eastAsia"/>
          </w:rPr>
          <w:delText xml:space="preserve"> = spike</w:delText>
        </w:r>
        <w:r w:rsidR="003053DD" w:rsidDel="001833B4">
          <w:rPr>
            <w:rFonts w:hint="eastAsia"/>
          </w:rPr>
          <w:delText>時刻を</w:delText>
        </w:r>
      </w:del>
      <w:r w:rsidR="003053DD">
        <w:rPr>
          <w:rFonts w:hint="eastAsia"/>
        </w:rPr>
        <w:t>list</w:t>
      </w:r>
      <w:ins w:id="116" w:author="篠本滋" w:date="2017-11-17T14:10:00Z">
        <w:r>
          <w:t xml:space="preserve"> or </w:t>
        </w:r>
      </w:ins>
      <w:del w:id="117" w:author="篠本滋" w:date="2017-11-17T14:10:00Z">
        <w:r w:rsidR="003053DD" w:rsidDel="001833B4">
          <w:rPr>
            <w:rFonts w:hint="eastAsia"/>
          </w:rPr>
          <w:delText>,</w:delText>
        </w:r>
      </w:del>
      <w:r w:rsidR="003053DD">
        <w:rPr>
          <w:rFonts w:hint="eastAsia"/>
        </w:rPr>
        <w:t>ndarray</w:t>
      </w:r>
      <w:del w:id="118" w:author="篠本滋" w:date="2017-11-17T14:11:00Z">
        <w:r w:rsidR="003053DD" w:rsidDel="001833B4">
          <w:rPr>
            <w:rFonts w:hint="eastAsia"/>
          </w:rPr>
          <w:delText>などに入れたもの</w:delText>
        </w:r>
      </w:del>
    </w:p>
    <w:p w:rsidR="003053DD" w:rsidRDefault="003053DD" w:rsidP="003053DD">
      <w:r>
        <w:rPr>
          <w:rFonts w:hint="eastAsia"/>
        </w:rPr>
        <w:lastRenderedPageBreak/>
        <w:t xml:space="preserve">    </w:t>
      </w:r>
      <w:ins w:id="119" w:author="篠本滋" w:date="2017-11-17T14:11:00Z">
        <w:r w:rsidR="001833B4">
          <w:rPr>
            <w:rFonts w:hint="eastAsia"/>
          </w:rPr>
          <w:t>r</w:t>
        </w:r>
        <w:r w:rsidR="001833B4">
          <w:t>eturns hidden states (rates) and draw the figure</w:t>
        </w:r>
      </w:ins>
      <w:del w:id="120" w:author="篠本滋" w:date="2017-11-17T14:11:00Z">
        <w:r w:rsidDel="001833B4">
          <w:rPr>
            <w:rFonts w:hint="eastAsia"/>
          </w:rPr>
          <w:delText>結果：</w:delText>
        </w:r>
      </w:del>
    </w:p>
    <w:p w:rsidR="003053DD" w:rsidDel="001833B4" w:rsidRDefault="003053DD" w:rsidP="003053DD">
      <w:pPr>
        <w:rPr>
          <w:del w:id="121" w:author="篠本滋" w:date="2017-11-17T14:12:00Z"/>
        </w:rPr>
      </w:pPr>
      <w:del w:id="122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返り値：隠れ</w:delText>
        </w:r>
        <w:r w:rsidDel="001833B4">
          <w:rPr>
            <w:rFonts w:hint="eastAsia"/>
          </w:rPr>
          <w:delText>state</w:delText>
        </w:r>
        <w:r w:rsidDel="001833B4">
          <w:rPr>
            <w:rFonts w:hint="eastAsia"/>
          </w:rPr>
          <w:delText>の遷移結果の値</w:delText>
        </w:r>
      </w:del>
    </w:p>
    <w:p w:rsidR="003053DD" w:rsidDel="001833B4" w:rsidRDefault="003053DD" w:rsidP="003053DD">
      <w:pPr>
        <w:rPr>
          <w:del w:id="123" w:author="篠本滋" w:date="2017-11-17T14:12:00Z"/>
        </w:rPr>
      </w:pPr>
      <w:del w:id="124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隠れ</w:delText>
        </w:r>
        <w:r w:rsidDel="001833B4">
          <w:rPr>
            <w:rFonts w:hint="eastAsia"/>
          </w:rPr>
          <w:delText>state</w:delText>
        </w:r>
        <w:r w:rsidDel="001833B4">
          <w:rPr>
            <w:rFonts w:hint="eastAsia"/>
          </w:rPr>
          <w:delText>のグラフを描画</w:delText>
        </w:r>
      </w:del>
    </w:p>
    <w:p w:rsidR="003053DD" w:rsidDel="001833B4" w:rsidRDefault="003053DD">
      <w:pPr>
        <w:rPr>
          <w:del w:id="125" w:author="篠本滋" w:date="2017-11-17T14:12:00Z"/>
        </w:rPr>
      </w:pPr>
      <w:r>
        <w:rPr>
          <w:rFonts w:hint="eastAsia"/>
        </w:rPr>
        <w:t xml:space="preserve">    </w:t>
      </w:r>
      <w:del w:id="126" w:author="篠本滋" w:date="2017-11-17T14:12:00Z">
        <w:r w:rsidDel="001833B4">
          <w:rPr>
            <w:rFonts w:hint="eastAsia"/>
          </w:rPr>
          <w:delText>注意：</w:delText>
        </w:r>
      </w:del>
    </w:p>
    <w:p w:rsidR="001833B4" w:rsidRDefault="003053DD" w:rsidP="001833B4">
      <w:pPr>
        <w:rPr>
          <w:ins w:id="127" w:author="篠本滋" w:date="2017-11-17T14:14:00Z"/>
        </w:rPr>
      </w:pPr>
      <w:del w:id="128" w:author="篠本滋" w:date="2017-11-17T14:12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観測列が</w:delText>
        </w:r>
      </w:del>
      <w:ins w:id="129" w:author="篠本滋" w:date="2017-11-17T14:12:00Z">
        <w:r w:rsidR="001833B4">
          <w:rPr>
            <w:rFonts w:hint="eastAsia"/>
          </w:rPr>
          <w:t>o</w:t>
        </w:r>
        <w:r w:rsidR="001833B4">
          <w:t xml:space="preserve">bserved values is not </w:t>
        </w:r>
      </w:ins>
      <w:ins w:id="130" w:author="篠本滋" w:date="2017-11-17T14:13:00Z">
        <w:r w:rsidR="001833B4">
          <w:t>binary (0,1) but the number of spikes in a given time bin</w:t>
        </w:r>
      </w:ins>
      <w:ins w:id="131" w:author="篠本滋" w:date="2017-11-17T14:14:00Z">
        <w:r w:rsidR="001833B4">
          <w:t>.</w:t>
        </w:r>
      </w:ins>
    </w:p>
    <w:p w:rsidR="003053DD" w:rsidDel="001833B4" w:rsidRDefault="001833B4">
      <w:pPr>
        <w:rPr>
          <w:del w:id="132" w:author="篠本滋" w:date="2017-11-17T14:15:00Z"/>
        </w:rPr>
      </w:pPr>
      <w:ins w:id="133" w:author="篠本滋" w:date="2017-11-17T14:14:00Z">
        <w:r>
          <w:rPr>
            <w:rFonts w:hint="eastAsia"/>
          </w:rPr>
          <w:t xml:space="preserve">    </w:t>
        </w:r>
        <w:r>
          <w:t xml:space="preserve">Poisson distribution is assumed for the number of spikes for a given </w:t>
        </w:r>
      </w:ins>
      <w:ins w:id="134" w:author="篠本滋" w:date="2017-11-17T14:15:00Z">
        <w:r>
          <w:t>time bin.</w:t>
        </w:r>
      </w:ins>
      <w:del w:id="135" w:author="篠本滋" w:date="2017-11-17T14:13:00Z">
        <w:r w:rsidR="003053DD" w:rsidDel="001833B4">
          <w:rPr>
            <w:rFonts w:hint="eastAsia"/>
          </w:rPr>
          <w:delText>0,1</w:delText>
        </w:r>
        <w:r w:rsidR="003053DD" w:rsidDel="001833B4">
          <w:rPr>
            <w:rFonts w:hint="eastAsia"/>
          </w:rPr>
          <w:delText>の</w:delText>
        </w:r>
        <w:r w:rsidR="003053DD" w:rsidDel="001833B4">
          <w:rPr>
            <w:rFonts w:hint="eastAsia"/>
          </w:rPr>
          <w:delText>spike</w:delText>
        </w:r>
        <w:r w:rsidR="003053DD" w:rsidDel="001833B4">
          <w:rPr>
            <w:rFonts w:hint="eastAsia"/>
          </w:rPr>
          <w:delText>列ではなく、一定の</w:delText>
        </w:r>
        <w:r w:rsidR="003053DD" w:rsidDel="001833B4">
          <w:rPr>
            <w:rFonts w:hint="eastAsia"/>
          </w:rPr>
          <w:delText>bin</w:delText>
        </w:r>
        <w:r w:rsidR="003053DD" w:rsidDel="001833B4">
          <w:rPr>
            <w:rFonts w:hint="eastAsia"/>
          </w:rPr>
          <w:delText>のなかの</w:delText>
        </w:r>
        <w:r w:rsidR="003053DD" w:rsidDel="001833B4">
          <w:rPr>
            <w:rFonts w:hint="eastAsia"/>
          </w:rPr>
          <w:delText>spike</w:delText>
        </w:r>
        <w:r w:rsidR="003053DD" w:rsidDel="001833B4">
          <w:rPr>
            <w:rFonts w:hint="eastAsia"/>
          </w:rPr>
          <w:delText>の数になっています。</w:delText>
        </w:r>
      </w:del>
    </w:p>
    <w:p w:rsidR="003053DD" w:rsidDel="00976E16" w:rsidRDefault="003053DD" w:rsidP="001833B4">
      <w:pPr>
        <w:rPr>
          <w:del w:id="136" w:author="篠本滋" w:date="2017-12-01T10:37:00Z"/>
        </w:rPr>
      </w:pPr>
      <w:del w:id="137" w:author="篠本滋" w:date="2017-11-17T14:15:00Z">
        <w:r w:rsidDel="001833B4">
          <w:rPr>
            <w:rFonts w:hint="eastAsia"/>
          </w:rPr>
          <w:delText xml:space="preserve">        </w:delText>
        </w:r>
        <w:r w:rsidDel="001833B4">
          <w:rPr>
            <w:rFonts w:hint="eastAsia"/>
          </w:rPr>
          <w:delText>観測</w:delText>
        </w:r>
        <w:r w:rsidDel="001833B4">
          <w:rPr>
            <w:rFonts w:hint="eastAsia"/>
          </w:rPr>
          <w:delText>(</w:delText>
        </w:r>
        <w:r w:rsidDel="001833B4">
          <w:rPr>
            <w:rFonts w:hint="eastAsia"/>
          </w:rPr>
          <w:delText>ある</w:delText>
        </w:r>
        <w:r w:rsidDel="001833B4">
          <w:rPr>
            <w:rFonts w:hint="eastAsia"/>
          </w:rPr>
          <w:delText>step</w:delText>
        </w:r>
        <w:r w:rsidDel="001833B4">
          <w:rPr>
            <w:rFonts w:hint="eastAsia"/>
          </w:rPr>
          <w:delText>での</w:delText>
        </w:r>
        <w:r w:rsidDel="001833B4">
          <w:rPr>
            <w:rFonts w:hint="eastAsia"/>
          </w:rPr>
          <w:delText>spike</w:delText>
        </w:r>
        <w:r w:rsidDel="001833B4">
          <w:rPr>
            <w:rFonts w:hint="eastAsia"/>
          </w:rPr>
          <w:delText>の数</w:delText>
        </w:r>
        <w:r w:rsidDel="001833B4">
          <w:rPr>
            <w:rFonts w:hint="eastAsia"/>
          </w:rPr>
          <w:delText>)</w:delText>
        </w:r>
        <w:r w:rsidDel="001833B4">
          <w:rPr>
            <w:rFonts w:hint="eastAsia"/>
          </w:rPr>
          <w:delText>を得る確率はポアソン分布を仮定してます。</w:delText>
        </w:r>
      </w:del>
    </w:p>
    <w:p w:rsidR="003053DD" w:rsidDel="001833B4" w:rsidRDefault="003053DD" w:rsidP="003053DD">
      <w:pPr>
        <w:rPr>
          <w:del w:id="138" w:author="篠本滋" w:date="2017-11-17T14:15:00Z"/>
        </w:rPr>
      </w:pPr>
    </w:p>
    <w:p w:rsidR="00E027BE" w:rsidRDefault="003053DD" w:rsidP="003053DD">
      <w:pPr>
        <w:rPr>
          <w:ins w:id="139" w:author="篠本滋" w:date="2017-11-17T14:16:00Z"/>
        </w:rPr>
      </w:pPr>
      <w:del w:id="140" w:author="篠本滋" w:date="2017-11-17T14:15:00Z">
        <w:r w:rsidDel="001833B4">
          <w:rPr>
            <w:rFonts w:hint="eastAsia"/>
          </w:rPr>
          <w:delText xml:space="preserve">    </w:delText>
        </w:r>
        <w:r w:rsidDel="001833B4">
          <w:rPr>
            <w:rFonts w:hint="eastAsia"/>
          </w:rPr>
          <w:delText>例</w:delText>
        </w:r>
        <w:r w:rsidDel="001833B4">
          <w:rPr>
            <w:rFonts w:hint="eastAsia"/>
          </w:rPr>
          <w:delText>1</w:delText>
        </w:r>
        <w:r w:rsidDel="001833B4">
          <w:rPr>
            <w:rFonts w:hint="eastAsia"/>
          </w:rPr>
          <w:delText>：</w:delText>
        </w:r>
      </w:del>
      <w:bookmarkStart w:id="141" w:name="_GoBack"/>
      <w:bookmarkEnd w:id="141"/>
    </w:p>
    <w:p w:rsidR="003053DD" w:rsidRDefault="00B62F65" w:rsidP="00B62F65">
      <w:ins w:id="142" w:author="篠本滋" w:date="2017-11-28T11:29:00Z">
        <w:r>
          <w:t xml:space="preserve">    </w:t>
        </w:r>
      </w:ins>
      <w:ins w:id="143" w:author="篠本滋" w:date="2017-11-17T14:16:00Z">
        <w:r w:rsidR="00E027BE">
          <w:t>python HMM_v1.py</w:t>
        </w:r>
      </w:ins>
      <w:ins w:id="144" w:author="篠本滋" w:date="2017-11-17T14:15:00Z">
        <w:r w:rsidR="001833B4">
          <w:t>:</w:t>
        </w:r>
      </w:ins>
    </w:p>
    <w:p w:rsidR="003053DD" w:rsidRDefault="003053DD" w:rsidP="003053DD">
      <w:r>
        <w:t xml:space="preserve">    if __name__ == "__main__":</w:t>
      </w:r>
    </w:p>
    <w:p w:rsidR="003053DD" w:rsidRDefault="003053DD" w:rsidP="003053DD">
      <w:r>
        <w:t xml:space="preserve">        data = np.loadtxt("data.txt")</w:t>
      </w:r>
    </w:p>
    <w:p w:rsidR="003053DD" w:rsidRDefault="003053DD" w:rsidP="003053DD">
      <w:r>
        <w:t xml:space="preserve">        hmm(spike_times=data)</w:t>
      </w:r>
    </w:p>
    <w:p w:rsidR="003053DD" w:rsidDel="00E027BE" w:rsidRDefault="003053DD" w:rsidP="003053DD">
      <w:pPr>
        <w:rPr>
          <w:del w:id="145" w:author="篠本滋" w:date="2017-11-17T14:16:00Z"/>
        </w:rPr>
      </w:pPr>
      <w:del w:id="146" w:author="篠本滋" w:date="2017-11-17T14:16:00Z">
        <w:r w:rsidDel="00E027BE">
          <w:rPr>
            <w:rFonts w:hint="eastAsia"/>
          </w:rPr>
          <w:delText xml:space="preserve">    </w:delText>
        </w:r>
        <w:r w:rsidDel="00E027BE">
          <w:rPr>
            <w:rFonts w:hint="eastAsia"/>
          </w:rPr>
          <w:delText>をこのコード内の実行する部分に書いて、シェルで</w:delText>
        </w:r>
      </w:del>
    </w:p>
    <w:p w:rsidR="003053DD" w:rsidDel="00E027BE" w:rsidRDefault="003053DD" w:rsidP="003053DD">
      <w:pPr>
        <w:rPr>
          <w:del w:id="147" w:author="篠本滋" w:date="2017-11-17T14:16:00Z"/>
        </w:rPr>
      </w:pPr>
      <w:del w:id="148" w:author="篠本滋" w:date="2017-11-17T14:16:00Z">
        <w:r w:rsidDel="00E027BE">
          <w:delText xml:space="preserve">    python HMM_v1.py</w:delText>
        </w:r>
      </w:del>
    </w:p>
    <w:p w:rsidR="00E027BE" w:rsidRDefault="00E027BE" w:rsidP="003053DD">
      <w:pPr>
        <w:rPr>
          <w:ins w:id="149" w:author="篠本滋" w:date="2017-11-17T14:16:00Z"/>
        </w:rPr>
      </w:pPr>
    </w:p>
    <w:p w:rsidR="003053DD" w:rsidDel="00E027BE" w:rsidRDefault="003053DD" w:rsidP="003053DD">
      <w:pPr>
        <w:rPr>
          <w:del w:id="150" w:author="篠本滋" w:date="2017-11-17T14:16:00Z"/>
        </w:rPr>
      </w:pPr>
      <w:del w:id="151" w:author="篠本滋" w:date="2017-11-17T14:16:00Z">
        <w:r w:rsidDel="00E027BE">
          <w:rPr>
            <w:rFonts w:hint="eastAsia"/>
          </w:rPr>
          <w:delText xml:space="preserve">    </w:delText>
        </w:r>
        <w:r w:rsidDel="00E027BE">
          <w:rPr>
            <w:rFonts w:hint="eastAsia"/>
          </w:rPr>
          <w:delText>例</w:delText>
        </w:r>
        <w:r w:rsidDel="00E027BE">
          <w:rPr>
            <w:rFonts w:hint="eastAsia"/>
          </w:rPr>
          <w:delText>2</w:delText>
        </w:r>
        <w:r w:rsidDel="00E027BE">
          <w:rPr>
            <w:rFonts w:hint="eastAsia"/>
          </w:rPr>
          <w:delText>：</w:delText>
        </w:r>
      </w:del>
    </w:p>
    <w:p w:rsidR="003053DD" w:rsidRDefault="003053DD" w:rsidP="003053DD">
      <w:r>
        <w:rPr>
          <w:rFonts w:hint="eastAsia"/>
        </w:rPr>
        <w:t xml:space="preserve">    # HMM.py</w:t>
      </w:r>
      <w:del w:id="152" w:author="篠本滋" w:date="2017-11-17T14:16:00Z">
        <w:r w:rsidDel="00E027BE">
          <w:rPr>
            <w:rFonts w:hint="eastAsia"/>
          </w:rPr>
          <w:delText>のあるディレクトリで実行</w:delText>
        </w:r>
      </w:del>
      <w:ins w:id="153" w:author="篠本滋" w:date="2017-12-01T10:38:00Z">
        <w:r w:rsidR="00976E16">
          <w:t>:</w:t>
        </w:r>
      </w:ins>
    </w:p>
    <w:p w:rsidR="003053DD" w:rsidRDefault="003053DD" w:rsidP="003053DD">
      <w:r>
        <w:t xml:space="preserve">    import numpy as np</w:t>
      </w:r>
    </w:p>
    <w:p w:rsidR="003053DD" w:rsidRDefault="003053DD" w:rsidP="003053DD">
      <w:r>
        <w:t xml:space="preserve">    import matplotlib.pyplot as plt</w:t>
      </w:r>
    </w:p>
    <w:p w:rsidR="003053DD" w:rsidRDefault="003053DD" w:rsidP="003053DD">
      <w:r>
        <w:t xml:space="preserve">    import math</w:t>
      </w:r>
    </w:p>
    <w:p w:rsidR="003053DD" w:rsidRDefault="003053DD" w:rsidP="003053DD">
      <w:r>
        <w:t xml:space="preserve">    import HMM_v1 as HMM</w:t>
      </w:r>
    </w:p>
    <w:p w:rsidR="003053DD" w:rsidRDefault="003053DD" w:rsidP="003053DD">
      <w:r>
        <w:t xml:space="preserve">    data = np.loadtxt("data.txt")</w:t>
      </w:r>
    </w:p>
    <w:p w:rsidR="003053DD" w:rsidRDefault="003053DD" w:rsidP="003053DD">
      <w:r>
        <w:t xml:space="preserve">    HMM.hmm(spike_times=data)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################################</w:t>
      </w:r>
    </w:p>
    <w:p w:rsidR="00E027BE" w:rsidRDefault="003053DD" w:rsidP="003053DD">
      <w:pPr>
        <w:rPr>
          <w:ins w:id="154" w:author="篠本滋" w:date="2017-11-17T14:17:00Z"/>
        </w:rPr>
      </w:pPr>
      <w:r>
        <w:rPr>
          <w:rFonts w:hint="eastAsia"/>
        </w:rPr>
        <w:t xml:space="preserve">    # </w:t>
      </w:r>
      <w:ins w:id="155" w:author="篠本滋" w:date="2017-11-17T14:17:00Z">
        <w:r w:rsidR="00E027BE">
          <w:t>determine the times of initiation and termination</w:t>
        </w:r>
      </w:ins>
    </w:p>
    <w:p w:rsidR="003053DD" w:rsidDel="00E027BE" w:rsidRDefault="003053DD" w:rsidP="003053DD">
      <w:pPr>
        <w:rPr>
          <w:del w:id="156" w:author="篠本滋" w:date="2017-11-17T14:17:00Z"/>
        </w:rPr>
      </w:pPr>
      <w:del w:id="157" w:author="篠本滋" w:date="2017-11-17T14:17:00Z">
        <w:r w:rsidDel="00E027BE">
          <w:rPr>
            <w:rFonts w:hint="eastAsia"/>
          </w:rPr>
          <w:delText>スタート時刻、終了時刻を決める</w:delText>
        </w:r>
      </w:del>
    </w:p>
    <w:p w:rsidR="003053DD" w:rsidRDefault="003053DD" w:rsidP="003053DD">
      <w:r>
        <w:rPr>
          <w:rFonts w:hint="eastAsia"/>
        </w:rPr>
        <w:t xml:space="preserve">    # bin</w:t>
      </w:r>
      <w:ins w:id="158" w:author="篠本滋" w:date="2017-11-17T14:18:00Z">
        <w:r w:rsidR="00E027BE">
          <w:t xml:space="preserve"> </w:t>
        </w:r>
      </w:ins>
      <w:del w:id="159" w:author="篠本滋" w:date="2017-11-17T14:18:00Z">
        <w:r w:rsidDel="00E027BE">
          <w:rPr>
            <w:rFonts w:hint="eastAsia"/>
          </w:rPr>
          <w:delText>幅は</w:delText>
        </w:r>
        <w:r w:rsidDel="00E027BE">
          <w:rPr>
            <w:rFonts w:hint="eastAsia"/>
          </w:rPr>
          <w:delText>1</w:delText>
        </w:r>
        <w:r w:rsidDel="00E027BE">
          <w:rPr>
            <w:rFonts w:hint="eastAsia"/>
          </w:rPr>
          <w:delText>つ</w:delText>
        </w:r>
      </w:del>
      <w:ins w:id="160" w:author="篠本滋" w:date="2017-11-17T14:18:00Z">
        <w:r w:rsidR="00E027BE">
          <w:rPr>
            <w:rFonts w:hint="eastAsia"/>
          </w:rPr>
          <w:t>s</w:t>
        </w:r>
        <w:r w:rsidR="00E027BE">
          <w:t xml:space="preserve">ize </w:t>
        </w:r>
      </w:ins>
      <w:ins w:id="161" w:author="篠本滋" w:date="2017-11-17T14:19:00Z">
        <w:r w:rsidR="00E027BE">
          <w:t xml:space="preserve">= </w:t>
        </w:r>
      </w:ins>
      <w:ins w:id="162" w:author="篠本滋" w:date="2017-11-17T14:18:00Z">
        <w:r w:rsidR="00E027BE">
          <w:rPr>
            <w:rFonts w:hint="eastAsia"/>
          </w:rPr>
          <w:t xml:space="preserve"> 5*(inter</w:t>
        </w:r>
        <w:r w:rsidR="00E027BE">
          <w:t>-</w:t>
        </w:r>
        <w:r w:rsidR="00E027BE">
          <w:rPr>
            <w:rFonts w:hint="eastAsia"/>
          </w:rPr>
          <w:t>spike interval)</w:t>
        </w:r>
      </w:ins>
      <w:del w:id="163" w:author="篠本滋" w:date="2017-11-17T14:18:00Z">
        <w:r w:rsidDel="00E027BE">
          <w:rPr>
            <w:rFonts w:hint="eastAsia"/>
          </w:rPr>
          <w:delText>の</w:delText>
        </w:r>
        <w:r w:rsidDel="00E027BE">
          <w:rPr>
            <w:rFonts w:hint="eastAsia"/>
          </w:rPr>
          <w:delText>bin</w:delText>
        </w:r>
        <w:r w:rsidDel="00E027BE">
          <w:rPr>
            <w:rFonts w:hint="eastAsia"/>
          </w:rPr>
          <w:delText>に平均して</w:delText>
        </w:r>
        <w:r w:rsidDel="00E027BE">
          <w:rPr>
            <w:rFonts w:hint="eastAsia"/>
          </w:rPr>
          <w:delText>5</w:delText>
        </w:r>
        <w:r w:rsidDel="00E027BE">
          <w:rPr>
            <w:rFonts w:hint="eastAsia"/>
          </w:rPr>
          <w:delText>個の</w:delText>
        </w:r>
        <w:r w:rsidDel="00E027BE">
          <w:rPr>
            <w:rFonts w:hint="eastAsia"/>
          </w:rPr>
          <w:delText>spike</w:delText>
        </w:r>
        <w:r w:rsidDel="00E027BE">
          <w:rPr>
            <w:rFonts w:hint="eastAsia"/>
          </w:rPr>
          <w:delText>が入るように決めている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/>
    <w:p w:rsidR="003053DD" w:rsidRDefault="003053DD" w:rsidP="003053DD">
      <w:r>
        <w:t xml:space="preserve">    spike_times = np.array(list(spike_times))</w:t>
      </w:r>
    </w:p>
    <w:p w:rsidR="003053DD" w:rsidRDefault="003053DD" w:rsidP="003053DD">
      <w:r>
        <w:t xml:space="preserve">    max_value = max(spike_times)</w:t>
      </w:r>
    </w:p>
    <w:p w:rsidR="003053DD" w:rsidRDefault="003053DD" w:rsidP="003053DD">
      <w:r>
        <w:t xml:space="preserve">    min_value = min(spike_times)</w:t>
      </w:r>
    </w:p>
    <w:p w:rsidR="003053DD" w:rsidRDefault="003053DD" w:rsidP="003053DD">
      <w:r>
        <w:t xml:space="preserve">    onset = min_value - 0.001 * (max_value - min_value)</w:t>
      </w:r>
    </w:p>
    <w:p w:rsidR="003053DD" w:rsidRDefault="003053DD" w:rsidP="003053DD">
      <w:r>
        <w:t xml:space="preserve">    offset = max_value + 0.001 * (max_value - min_value)</w:t>
      </w:r>
    </w:p>
    <w:p w:rsidR="003053DD" w:rsidRDefault="003053DD" w:rsidP="003053DD">
      <w:r>
        <w:t xml:space="preserve">    bin_width = (offset - onset) / len(spike_times) * 5</w:t>
      </w:r>
    </w:p>
    <w:p w:rsidR="003053DD" w:rsidRDefault="003053DD" w:rsidP="003053DD"/>
    <w:p w:rsidR="003053DD" w:rsidRDefault="003053DD" w:rsidP="003053DD">
      <w:r>
        <w:t xml:space="preserve">    ###############################</w:t>
      </w:r>
    </w:p>
    <w:p w:rsidR="003053DD" w:rsidRDefault="003053DD" w:rsidP="003053DD">
      <w:r>
        <w:rPr>
          <w:rFonts w:hint="eastAsia"/>
        </w:rPr>
        <w:t xml:space="preserve">    # get_hmm_ratefunc</w:t>
      </w:r>
      <w:del w:id="164" w:author="篠本滋" w:date="2017-11-17T14:20:00Z">
        <w:r w:rsidDel="00E027BE">
          <w:rPr>
            <w:rFonts w:hint="eastAsia"/>
          </w:rPr>
          <w:delText>で</w:delText>
        </w:r>
      </w:del>
      <w:ins w:id="165" w:author="篠本滋" w:date="2017-11-17T14:20:00Z">
        <w:r w:rsidR="00E027BE">
          <w:rPr>
            <w:rFonts w:hint="eastAsia"/>
          </w:rPr>
          <w:t>:</w:t>
        </w:r>
        <w:r w:rsidR="00E027BE">
          <w:t xml:space="preserve"> compute the transition between the hidden states</w:t>
        </w:r>
      </w:ins>
      <w:del w:id="166" w:author="篠本滋" w:date="2017-11-17T14:20:00Z">
        <w:r w:rsidDel="00E027BE">
          <w:rPr>
            <w:rFonts w:hint="eastAsia"/>
          </w:rPr>
          <w:delText>HMM</w:delText>
        </w:r>
        <w:r w:rsidDel="00E027BE">
          <w:rPr>
            <w:rFonts w:hint="eastAsia"/>
          </w:rPr>
          <w:delText>の遷移の様子を求めます。</w:delText>
        </w:r>
      </w:del>
    </w:p>
    <w:p w:rsidR="003053DD" w:rsidRDefault="003053DD" w:rsidP="003053DD">
      <w:r>
        <w:rPr>
          <w:rFonts w:hint="eastAsia"/>
        </w:rPr>
        <w:t xml:space="preserve">    # rate_hmm = (time, rate)</w:t>
      </w:r>
      <w:ins w:id="167" w:author="篠本滋" w:date="2017-11-17T14:21:00Z">
        <w:r w:rsidR="00E027BE">
          <w:t xml:space="preserve"> given in a form of </w:t>
        </w:r>
      </w:ins>
      <w:del w:id="168" w:author="篠本滋" w:date="2017-11-17T14:21:00Z">
        <w:r w:rsidDel="00E027BE">
          <w:rPr>
            <w:rFonts w:hint="eastAsia"/>
          </w:rPr>
          <w:delText>の形の</w:delText>
        </w:r>
      </w:del>
      <w:r>
        <w:rPr>
          <w:rFonts w:hint="eastAsia"/>
        </w:rPr>
        <w:t>ndarray</w:t>
      </w:r>
    </w:p>
    <w:p w:rsidR="003053DD" w:rsidRDefault="003053DD" w:rsidP="003053DD">
      <w:r>
        <w:rPr>
          <w:rFonts w:hint="eastAsia"/>
        </w:rPr>
        <w:t xml:space="preserve">    # drawHMM</w:t>
      </w:r>
      <w:ins w:id="169" w:author="篠本滋" w:date="2017-11-17T14:21:00Z">
        <w:r w:rsidR="00E027BE">
          <w:rPr>
            <w:rFonts w:hint="eastAsia"/>
          </w:rPr>
          <w:t xml:space="preserve">: draw </w:t>
        </w:r>
        <w:r w:rsidR="00E027BE">
          <w:t xml:space="preserve">a </w:t>
        </w:r>
        <w:r w:rsidR="00E027BE">
          <w:rPr>
            <w:rFonts w:hint="eastAsia"/>
          </w:rPr>
          <w:t>fi</w:t>
        </w:r>
        <w:r w:rsidR="00E027BE">
          <w:t>gure</w:t>
        </w:r>
      </w:ins>
      <w:del w:id="170" w:author="篠本滋" w:date="2017-11-17T14:21:00Z">
        <w:r w:rsidDel="00E027BE">
          <w:rPr>
            <w:rFonts w:hint="eastAsia"/>
          </w:rPr>
          <w:delText>で実際に描画します。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/>
    <w:p w:rsidR="003053DD" w:rsidRDefault="003053DD" w:rsidP="003053DD">
      <w:r>
        <w:t xml:space="preserve">    rate_hmm = get_hmm_ratefunc(spike_times, bin_width, max_value, min_value)</w:t>
      </w:r>
    </w:p>
    <w:p w:rsidR="003053DD" w:rsidRDefault="003053DD" w:rsidP="003053DD"/>
    <w:p w:rsidR="003053DD" w:rsidRDefault="003053DD" w:rsidP="003053DD">
      <w:r>
        <w:t xml:space="preserve">    drawHMM(spike_times, rate_hmm)</w:t>
      </w:r>
    </w:p>
    <w:p w:rsidR="003053DD" w:rsidRDefault="003053DD" w:rsidP="003053DD"/>
    <w:p w:rsidR="003053DD" w:rsidRDefault="003053DD" w:rsidP="003053DD">
      <w:r>
        <w:t xml:space="preserve">    return rate_hmm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drawHMM(spike_times, rate_hmm):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ins w:id="171" w:author="篠本滋" w:date="2017-11-17T14:22:00Z">
        <w:r w:rsidR="00E027BE">
          <w:t>draw a figure of the estimated state (given in a form of firing rate)</w:t>
        </w:r>
      </w:ins>
      <w:del w:id="172" w:author="篠本滋" w:date="2017-11-17T14:23:00Z">
        <w:r w:rsidDel="00E027BE">
          <w:rPr>
            <w:rFonts w:hint="eastAsia"/>
          </w:rPr>
          <w:delText>HMM</w:delText>
        </w:r>
        <w:r w:rsidDel="00E027BE">
          <w:rPr>
            <w:rFonts w:hint="eastAsia"/>
          </w:rPr>
          <w:delText>で推定した</w:delText>
        </w:r>
        <w:r w:rsidDel="00E027BE">
          <w:rPr>
            <w:rFonts w:hint="eastAsia"/>
          </w:rPr>
          <w:delText>state</w:delText>
        </w:r>
        <w:r w:rsidDel="00E027BE">
          <w:rPr>
            <w:rFonts w:hint="eastAsia"/>
          </w:rPr>
          <w:delText>の描画を行う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ins w:id="173" w:author="篠本滋" w:date="2017-11-17T14:23:00Z">
        <w:r w:rsidR="00E027BE">
          <w:t>arguments:</w:t>
        </w:r>
      </w:ins>
      <w:del w:id="174" w:author="篠本滋" w:date="2017-11-17T14:23:00Z">
        <w:r w:rsidDel="00E027BE">
          <w:rPr>
            <w:rFonts w:hint="eastAsia"/>
          </w:rPr>
          <w:delText>引数：</w:delText>
        </w:r>
      </w:del>
    </w:p>
    <w:p w:rsidR="003053DD" w:rsidRDefault="003053DD" w:rsidP="003053DD">
      <w:r>
        <w:rPr>
          <w:rFonts w:hint="eastAsia"/>
        </w:rPr>
        <w:t xml:space="preserve">        spike_times </w:t>
      </w:r>
      <w:ins w:id="175" w:author="篠本滋" w:date="2017-11-17T14:24:00Z">
        <w:r w:rsidR="00E027BE">
          <w:t xml:space="preserve">: given in </w:t>
        </w:r>
      </w:ins>
      <w:del w:id="176" w:author="篠本滋" w:date="2017-11-17T14:24:00Z">
        <w:r w:rsidDel="00E027BE">
          <w:rPr>
            <w:rFonts w:hint="eastAsia"/>
          </w:rPr>
          <w:delText>= spike</w:delText>
        </w:r>
        <w:r w:rsidDel="00E027BE">
          <w:rPr>
            <w:rFonts w:hint="eastAsia"/>
          </w:rPr>
          <w:delText>時刻を</w:delText>
        </w:r>
      </w:del>
      <w:r>
        <w:rPr>
          <w:rFonts w:hint="eastAsia"/>
        </w:rPr>
        <w:t>list</w:t>
      </w:r>
      <w:ins w:id="177" w:author="篠本滋" w:date="2017-11-17T14:24:00Z">
        <w:r w:rsidR="00E027BE">
          <w:t xml:space="preserve"> or </w:t>
        </w:r>
      </w:ins>
      <w:del w:id="178" w:author="篠本滋" w:date="2017-11-17T14:24:00Z">
        <w:r w:rsidDel="00E027BE">
          <w:rPr>
            <w:rFonts w:hint="eastAsia"/>
          </w:rPr>
          <w:delText>,</w:delText>
        </w:r>
      </w:del>
      <w:r>
        <w:rPr>
          <w:rFonts w:hint="eastAsia"/>
        </w:rPr>
        <w:t>ndarray</w:t>
      </w:r>
      <w:del w:id="179" w:author="篠本滋" w:date="2017-11-17T14:24:00Z">
        <w:r w:rsidDel="00E027BE">
          <w:rPr>
            <w:rFonts w:hint="eastAsia"/>
          </w:rPr>
          <w:delText>などに入れたもの</w:delText>
        </w:r>
      </w:del>
    </w:p>
    <w:p w:rsidR="003053DD" w:rsidRDefault="003053DD" w:rsidP="003053DD">
      <w:r>
        <w:rPr>
          <w:rFonts w:hint="eastAsia"/>
        </w:rPr>
        <w:t xml:space="preserve">        rate_hmm =</w:t>
      </w:r>
      <w:del w:id="180" w:author="篠本滋" w:date="2017-11-17T14:24:00Z">
        <w:r w:rsidDel="00E027BE">
          <w:rPr>
            <w:rFonts w:hint="eastAsia"/>
          </w:rPr>
          <w:delText xml:space="preserve"> </w:delText>
        </w:r>
        <w:r w:rsidDel="00E027BE">
          <w:rPr>
            <w:rFonts w:hint="eastAsia"/>
          </w:rPr>
          <w:delText>バウムウェルチとビタビで推定された値</w:delText>
        </w:r>
      </w:del>
      <w:ins w:id="181" w:author="篠本滋" w:date="2017-11-17T14:24:00Z">
        <w:r w:rsidR="00E027BE">
          <w:rPr>
            <w:rFonts w:hint="eastAsia"/>
          </w:rPr>
          <w:t xml:space="preserve"> </w:t>
        </w:r>
      </w:ins>
      <w:del w:id="182" w:author="篠本滋" w:date="2017-11-17T14:24:00Z">
        <w:r w:rsidDel="00E027BE">
          <w:rPr>
            <w:rFonts w:hint="eastAsia"/>
          </w:rPr>
          <w:delText>。</w:delText>
        </w:r>
      </w:del>
      <w:r>
        <w:rPr>
          <w:rFonts w:hint="eastAsia"/>
        </w:rPr>
        <w:t>(time, rate)</w:t>
      </w:r>
      <w:del w:id="183" w:author="篠本滋" w:date="2017-11-17T14:24:00Z">
        <w:r w:rsidDel="00E027BE">
          <w:rPr>
            <w:rFonts w:hint="eastAsia"/>
          </w:rPr>
          <w:delText>の形の</w:delText>
        </w:r>
      </w:del>
      <w:ins w:id="184" w:author="篠本滋" w:date="2017-11-17T14:24:00Z">
        <w:r w:rsidR="00E027BE">
          <w:rPr>
            <w:rFonts w:hint="eastAsia"/>
          </w:rPr>
          <w:t xml:space="preserve"> </w:t>
        </w:r>
      </w:ins>
      <w:ins w:id="185" w:author="篠本滋" w:date="2017-11-17T14:25:00Z">
        <w:r w:rsidR="00E027BE">
          <w:t xml:space="preserve">determined by </w:t>
        </w:r>
      </w:ins>
      <w:ins w:id="186" w:author="篠本滋" w:date="2017-11-17T14:28:00Z">
        <w:r w:rsidR="0072281E">
          <w:t xml:space="preserve">the </w:t>
        </w:r>
      </w:ins>
      <w:ins w:id="187" w:author="篠本滋" w:date="2017-11-17T14:25:00Z">
        <w:r w:rsidR="00E027BE">
          <w:t xml:space="preserve">Baum-Welch </w:t>
        </w:r>
      </w:ins>
      <w:ins w:id="188" w:author="篠本滋" w:date="2017-11-17T14:28:00Z">
        <w:r w:rsidR="0072281E">
          <w:t xml:space="preserve">algorithm </w:t>
        </w:r>
      </w:ins>
      <w:ins w:id="189" w:author="篠本滋" w:date="2017-11-17T14:25:00Z">
        <w:r w:rsidR="00E027BE">
          <w:t xml:space="preserve">and </w:t>
        </w:r>
      </w:ins>
      <w:ins w:id="190" w:author="篠本滋" w:date="2017-11-17T14:28:00Z">
        <w:r w:rsidR="0072281E">
          <w:t xml:space="preserve">the </w:t>
        </w:r>
      </w:ins>
      <w:ins w:id="191" w:author="篠本滋" w:date="2017-11-17T14:25:00Z">
        <w:r w:rsidR="00E027BE">
          <w:t xml:space="preserve">Viterbi </w:t>
        </w:r>
      </w:ins>
      <w:ins w:id="192" w:author="篠本滋" w:date="2017-11-17T14:28:00Z">
        <w:r w:rsidR="0072281E">
          <w:t xml:space="preserve">algorithm </w:t>
        </w:r>
      </w:ins>
      <w:ins w:id="193" w:author="篠本滋" w:date="2017-11-17T14:24:00Z">
        <w:r w:rsidR="00E027BE">
          <w:rPr>
            <w:rFonts w:hint="eastAsia"/>
          </w:rPr>
          <w:t xml:space="preserve">in a form of </w:t>
        </w:r>
      </w:ins>
      <w:r>
        <w:rPr>
          <w:rFonts w:hint="eastAsia"/>
        </w:rPr>
        <w:t>ndarray</w:t>
      </w:r>
    </w:p>
    <w:p w:rsidR="003053DD" w:rsidRDefault="003053DD" w:rsidP="003053DD">
      <w:r>
        <w:rPr>
          <w:rFonts w:hint="eastAsia"/>
        </w:rPr>
        <w:t xml:space="preserve">    </w:t>
      </w:r>
      <w:del w:id="194" w:author="篠本滋" w:date="2017-11-17T14:28:00Z">
        <w:r w:rsidDel="0072281E">
          <w:rPr>
            <w:rFonts w:hint="eastAsia"/>
          </w:rPr>
          <w:delText>結果：</w:delText>
        </w:r>
      </w:del>
      <w:ins w:id="195" w:author="篠本滋" w:date="2017-11-17T14:28:00Z">
        <w:r w:rsidR="0072281E">
          <w:rPr>
            <w:rFonts w:hint="eastAsia"/>
          </w:rPr>
          <w:t>r</w:t>
        </w:r>
        <w:r w:rsidR="0072281E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196" w:author="篠本滋" w:date="2017-11-17T14:29:00Z">
        <w:r w:rsidDel="0072281E">
          <w:rPr>
            <w:rFonts w:hint="eastAsia"/>
          </w:rPr>
          <w:delText>返り値：なし</w:delText>
        </w:r>
      </w:del>
      <w:ins w:id="197" w:author="篠本滋" w:date="2017-11-17T14:29:00Z">
        <w:r w:rsidR="0072281E">
          <w:rPr>
            <w:rFonts w:hint="eastAsia"/>
          </w:rPr>
          <w:t>n</w:t>
        </w:r>
        <w:r w:rsidR="0072281E">
          <w:t xml:space="preserve">othing, </w:t>
        </w:r>
      </w:ins>
      <w:ins w:id="198" w:author="篠本滋" w:date="2017-11-17T14:37:00Z">
        <w:r w:rsidR="006352DC">
          <w:t xml:space="preserve">but </w:t>
        </w:r>
      </w:ins>
      <w:ins w:id="199" w:author="篠本滋" w:date="2017-11-17T14:29:00Z">
        <w:r w:rsidR="0072281E">
          <w:t>draws a figure</w:t>
        </w:r>
      </w:ins>
    </w:p>
    <w:p w:rsidR="003053DD" w:rsidDel="0072281E" w:rsidRDefault="003053DD" w:rsidP="003053DD">
      <w:pPr>
        <w:rPr>
          <w:del w:id="200" w:author="篠本滋" w:date="2017-11-17T14:29:00Z"/>
        </w:rPr>
      </w:pPr>
      <w:del w:id="201" w:author="篠本滋" w:date="2017-11-17T14:29:00Z">
        <w:r w:rsidDel="0072281E">
          <w:rPr>
            <w:rFonts w:hint="eastAsia"/>
          </w:rPr>
          <w:delText xml:space="preserve">        </w:delText>
        </w:r>
        <w:r w:rsidDel="0072281E">
          <w:rPr>
            <w:rFonts w:hint="eastAsia"/>
          </w:rPr>
          <w:delText>グラフを描画する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</w:t>
      </w:r>
    </w:p>
    <w:p w:rsidR="003053DD" w:rsidDel="0072281E" w:rsidRDefault="003053DD">
      <w:pPr>
        <w:rPr>
          <w:del w:id="202" w:author="篠本滋" w:date="2017-11-17T14:31:00Z"/>
        </w:rPr>
      </w:pPr>
      <w:r>
        <w:rPr>
          <w:rFonts w:hint="eastAsia"/>
        </w:rPr>
        <w:t xml:space="preserve">    # </w:t>
      </w:r>
      <w:ins w:id="203" w:author="篠本滋" w:date="2017-11-17T14:30:00Z">
        <w:r w:rsidR="0072281E">
          <w:t xml:space="preserve">output is </w:t>
        </w:r>
      </w:ins>
      <w:ins w:id="204" w:author="篠本滋" w:date="2017-11-17T14:31:00Z">
        <w:r w:rsidR="0072281E">
          <w:t xml:space="preserve">shaped so that </w:t>
        </w:r>
      </w:ins>
      <w:r>
        <w:rPr>
          <w:rFonts w:hint="eastAsia"/>
        </w:rPr>
        <w:t>state</w:t>
      </w:r>
      <w:ins w:id="205" w:author="篠本滋" w:date="2017-11-17T14:30:00Z">
        <w:r w:rsidR="0072281E">
          <w:t xml:space="preserve"> </w:t>
        </w:r>
      </w:ins>
      <w:ins w:id="206" w:author="篠本滋" w:date="2017-11-17T14:29:00Z">
        <w:r w:rsidR="0072281E">
          <w:t>change</w:t>
        </w:r>
      </w:ins>
      <w:ins w:id="207" w:author="篠本滋" w:date="2017-11-17T14:31:00Z">
        <w:r w:rsidR="0072281E">
          <w:t>s</w:t>
        </w:r>
      </w:ins>
      <w:ins w:id="208" w:author="篠本滋" w:date="2017-11-17T14:29:00Z">
        <w:r w:rsidR="0072281E">
          <w:t xml:space="preserve"> </w:t>
        </w:r>
      </w:ins>
      <w:ins w:id="209" w:author="篠本滋" w:date="2017-11-17T14:31:00Z">
        <w:r w:rsidR="0072281E">
          <w:t>appear vertical.</w:t>
        </w:r>
      </w:ins>
      <w:del w:id="210" w:author="篠本滋" w:date="2017-11-17T14:31:00Z">
        <w:r w:rsidDel="0072281E">
          <w:rPr>
            <w:rFonts w:hint="eastAsia"/>
          </w:rPr>
          <w:delText>の変化が斜め線にならないように、いくらか補正しています。</w:delText>
        </w:r>
      </w:del>
    </w:p>
    <w:p w:rsidR="003053DD" w:rsidDel="0072281E" w:rsidRDefault="003053DD">
      <w:pPr>
        <w:rPr>
          <w:del w:id="211" w:author="篠本滋" w:date="2017-11-17T14:31:00Z"/>
        </w:rPr>
      </w:pPr>
      <w:del w:id="212" w:author="篠本滋" w:date="2017-11-17T14:31:00Z">
        <w:r w:rsidDel="0072281E">
          <w:rPr>
            <w:rFonts w:hint="eastAsia"/>
          </w:rPr>
          <w:delText xml:space="preserve">    # for</w:delText>
        </w:r>
        <w:r w:rsidDel="0072281E">
          <w:rPr>
            <w:rFonts w:hint="eastAsia"/>
          </w:rPr>
          <w:delText>のなかがその操作です。</w:delText>
        </w:r>
      </w:del>
    </w:p>
    <w:p w:rsidR="003053DD" w:rsidRDefault="003053DD" w:rsidP="0072281E">
      <w:del w:id="213" w:author="篠本滋" w:date="2017-11-17T14:31:00Z">
        <w:r w:rsidDel="0072281E">
          <w:rPr>
            <w:rFonts w:hint="eastAsia"/>
          </w:rPr>
          <w:delText xml:space="preserve">    # </w:delText>
        </w:r>
        <w:r w:rsidDel="0072281E">
          <w:rPr>
            <w:rFonts w:hint="eastAsia"/>
          </w:rPr>
          <w:delText>ややこしいですが、見栄えを良くするためです</w:delText>
        </w:r>
      </w:del>
    </w:p>
    <w:p w:rsidR="003053DD" w:rsidRDefault="003053DD" w:rsidP="003053DD">
      <w:r>
        <w:t xml:space="preserve">    ###################</w:t>
      </w:r>
    </w:p>
    <w:p w:rsidR="003053DD" w:rsidRDefault="003053DD" w:rsidP="003053DD"/>
    <w:p w:rsidR="003053DD" w:rsidRDefault="003053DD" w:rsidP="003053DD">
      <w:r>
        <w:t xml:space="preserve">    xaxis = [rate_hmm[0, 0]]</w:t>
      </w:r>
    </w:p>
    <w:p w:rsidR="003053DD" w:rsidRDefault="003053DD" w:rsidP="003053DD">
      <w:r>
        <w:t xml:space="preserve">    yaxis = [rate_hmm[0, 1]]</w:t>
      </w:r>
    </w:p>
    <w:p w:rsidR="003053DD" w:rsidRDefault="003053DD" w:rsidP="003053DD">
      <w:r>
        <w:t xml:space="preserve">    tempx_old = tempx = rate_hmm[0, 0]</w:t>
      </w:r>
    </w:p>
    <w:p w:rsidR="003053DD" w:rsidRDefault="003053DD" w:rsidP="003053DD">
      <w:r>
        <w:t xml:space="preserve">    tempy_old = tempy = rate_hmm[0, 1]</w:t>
      </w:r>
    </w:p>
    <w:p w:rsidR="003053DD" w:rsidRDefault="003053DD" w:rsidP="003053DD">
      <w:r>
        <w:t xml:space="preserve">    for i in range(0, len(rate_hmm) - 1):</w:t>
      </w:r>
    </w:p>
    <w:p w:rsidR="003053DD" w:rsidRDefault="003053DD" w:rsidP="003053DD">
      <w:r>
        <w:t xml:space="preserve">        tempx, tempy = rate_hmm[i]</w:t>
      </w:r>
    </w:p>
    <w:p w:rsidR="003053DD" w:rsidRDefault="003053DD" w:rsidP="003053DD">
      <w:r>
        <w:t xml:space="preserve">        if (tempy != tempy_old):</w:t>
      </w:r>
    </w:p>
    <w:p w:rsidR="003053DD" w:rsidRDefault="003053DD" w:rsidP="003053DD">
      <w:r>
        <w:t xml:space="preserve">            mid = (tempx + tempx_old) / 2</w:t>
      </w:r>
    </w:p>
    <w:p w:rsidR="003053DD" w:rsidRDefault="003053DD" w:rsidP="003053DD">
      <w:r>
        <w:t xml:space="preserve">            xaxis.append(mid)</w:t>
      </w:r>
    </w:p>
    <w:p w:rsidR="003053DD" w:rsidRDefault="003053DD" w:rsidP="003053DD">
      <w:r>
        <w:t xml:space="preserve">            xaxis.append(mid)</w:t>
      </w:r>
    </w:p>
    <w:p w:rsidR="003053DD" w:rsidRDefault="003053DD" w:rsidP="003053DD">
      <w:r>
        <w:t xml:space="preserve">            yaxis.append(tempy_old)</w:t>
      </w:r>
    </w:p>
    <w:p w:rsidR="003053DD" w:rsidRDefault="003053DD" w:rsidP="003053DD">
      <w:r>
        <w:t xml:space="preserve">            yaxis.append(tempy)</w:t>
      </w:r>
    </w:p>
    <w:p w:rsidR="003053DD" w:rsidRDefault="003053DD" w:rsidP="003053DD">
      <w:r>
        <w:t xml:space="preserve">        tempx_old = tempx</w:t>
      </w:r>
    </w:p>
    <w:p w:rsidR="003053DD" w:rsidRDefault="003053DD" w:rsidP="003053DD">
      <w:r>
        <w:t xml:space="preserve">        tempy_old = tempy</w:t>
      </w:r>
    </w:p>
    <w:p w:rsidR="003053DD" w:rsidRDefault="003053DD" w:rsidP="003053DD"/>
    <w:p w:rsidR="003053DD" w:rsidRDefault="003053DD" w:rsidP="003053DD">
      <w:r>
        <w:t xml:space="preserve">    xaxis.append(rate_hmm[-1, 0])</w:t>
      </w:r>
    </w:p>
    <w:p w:rsidR="003053DD" w:rsidRDefault="003053DD" w:rsidP="003053DD">
      <w:r>
        <w:t xml:space="preserve">    yaxis.append(rate_hmm[-1, 1])</w:t>
      </w:r>
    </w:p>
    <w:p w:rsidR="003053DD" w:rsidRDefault="003053DD" w:rsidP="003053DD">
      <w:r>
        <w:t xml:space="preserve">    plt.stackplot(xaxis, yaxis)</w:t>
      </w:r>
    </w:p>
    <w:p w:rsidR="003053DD" w:rsidRDefault="003053DD" w:rsidP="003053DD">
      <w:r>
        <w:t xml:space="preserve">    plt.xlim(xmin=min(xaxis), xmax=max(xaxis))</w:t>
      </w:r>
    </w:p>
    <w:p w:rsidR="003053DD" w:rsidRDefault="003053DD" w:rsidP="003053DD">
      <w:r>
        <w:t xml:space="preserve">    plt.ylim(ymin=0)</w:t>
      </w:r>
    </w:p>
    <w:p w:rsidR="003053DD" w:rsidRDefault="003053DD" w:rsidP="003053DD">
      <w:r>
        <w:t xml:space="preserve">    plt.show()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get_hmm_ratefunc(spike_times, bin_width, max_value, min_value):</w:t>
      </w:r>
    </w:p>
    <w:p w:rsidR="003053DD" w:rsidRDefault="003053DD" w:rsidP="003053DD">
      <w:r>
        <w:t xml:space="preserve">    """</w:t>
      </w:r>
    </w:p>
    <w:p w:rsidR="0072281E" w:rsidRDefault="003053DD" w:rsidP="003053DD">
      <w:pPr>
        <w:rPr>
          <w:ins w:id="214" w:author="篠本滋" w:date="2017-11-17T14:33:00Z"/>
        </w:rPr>
      </w:pPr>
      <w:r>
        <w:rPr>
          <w:rFonts w:hint="eastAsia"/>
        </w:rPr>
        <w:t xml:space="preserve">    </w:t>
      </w:r>
      <w:ins w:id="215" w:author="篠本滋" w:date="2017-11-17T14:32:00Z">
        <w:r w:rsidR="0072281E">
          <w:t>infers optimal states using</w:t>
        </w:r>
      </w:ins>
      <w:ins w:id="216" w:author="篠本滋" w:date="2017-11-17T14:33:00Z">
        <w:r w:rsidR="0072281E" w:rsidRPr="0072281E">
          <w:t xml:space="preserve"> </w:t>
        </w:r>
        <w:r w:rsidR="0072281E">
          <w:t>the Baum-Welch algorithm and the Viterbi algorithm</w:t>
        </w:r>
      </w:ins>
    </w:p>
    <w:p w:rsidR="003053DD" w:rsidDel="0072281E" w:rsidRDefault="003053DD" w:rsidP="003053DD">
      <w:pPr>
        <w:rPr>
          <w:del w:id="217" w:author="篠本滋" w:date="2017-11-17T14:33:00Z"/>
        </w:rPr>
      </w:pPr>
      <w:del w:id="218" w:author="篠本滋" w:date="2017-11-17T14:33:00Z">
        <w:r w:rsidDel="0072281E">
          <w:rPr>
            <w:rFonts w:hint="eastAsia"/>
          </w:rPr>
          <w:lastRenderedPageBreak/>
          <w:delText>バウムウェルチとビタビアルゴリズムで観測列に対する最適な</w:delText>
        </w:r>
        <w:r w:rsidDel="0072281E">
          <w:rPr>
            <w:rFonts w:hint="eastAsia"/>
          </w:rPr>
          <w:delText>state</w:delText>
        </w:r>
        <w:r w:rsidDel="0072281E">
          <w:rPr>
            <w:rFonts w:hint="eastAsia"/>
          </w:rPr>
          <w:delText>を推定する</w:delText>
        </w:r>
      </w:del>
    </w:p>
    <w:p w:rsidR="003053DD" w:rsidRDefault="003053DD" w:rsidP="003053DD">
      <w:r>
        <w:rPr>
          <w:rFonts w:hint="eastAsia"/>
        </w:rPr>
        <w:t xml:space="preserve">   </w:t>
      </w:r>
      <w:ins w:id="219" w:author="篠本滋" w:date="2017-11-17T14:33:00Z">
        <w:r w:rsidR="0072281E">
          <w:rPr>
            <w:rFonts w:hint="eastAsia"/>
          </w:rPr>
          <w:t>arguments:</w:t>
        </w:r>
      </w:ins>
      <w:del w:id="220" w:author="篠本滋" w:date="2017-11-17T14:33:00Z">
        <w:r w:rsidDel="0072281E">
          <w:rPr>
            <w:rFonts w:hint="eastAsia"/>
          </w:rPr>
          <w:delText xml:space="preserve"> </w:delText>
        </w:r>
        <w:r w:rsidDel="0072281E">
          <w:rPr>
            <w:rFonts w:hint="eastAsia"/>
          </w:rPr>
          <w:delText>引数：</w:delText>
        </w:r>
      </w:del>
    </w:p>
    <w:p w:rsidR="0072281E" w:rsidRDefault="003053DD" w:rsidP="003053DD">
      <w:pPr>
        <w:rPr>
          <w:ins w:id="221" w:author="篠本滋" w:date="2017-11-17T14:33:00Z"/>
        </w:rPr>
      </w:pPr>
      <w:r>
        <w:rPr>
          <w:rFonts w:hint="eastAsia"/>
        </w:rPr>
        <w:t xml:space="preserve">        spike_times</w:t>
      </w:r>
    </w:p>
    <w:p w:rsidR="003053DD" w:rsidDel="0072281E" w:rsidRDefault="003053DD" w:rsidP="003053DD">
      <w:pPr>
        <w:rPr>
          <w:del w:id="222" w:author="篠本滋" w:date="2017-11-17T14:33:00Z"/>
        </w:rPr>
      </w:pPr>
      <w:del w:id="223" w:author="篠本滋" w:date="2017-11-17T14:33:00Z">
        <w:r w:rsidDel="0072281E">
          <w:rPr>
            <w:rFonts w:hint="eastAsia"/>
          </w:rPr>
          <w:delText>=spike</w:delText>
        </w:r>
        <w:r w:rsidDel="0072281E">
          <w:rPr>
            <w:rFonts w:hint="eastAsia"/>
          </w:rPr>
          <w:delText>時刻の列</w:delText>
        </w:r>
      </w:del>
    </w:p>
    <w:p w:rsidR="003053DD" w:rsidRDefault="003053DD" w:rsidP="003053DD">
      <w:r>
        <w:rPr>
          <w:rFonts w:hint="eastAsia"/>
        </w:rPr>
        <w:t xml:space="preserve">        bin_width</w:t>
      </w:r>
      <w:ins w:id="224" w:author="篠本滋" w:date="2017-11-17T14:33:00Z">
        <w:r w:rsidR="0072281E">
          <w:t>: bin size</w:t>
        </w:r>
      </w:ins>
      <w:del w:id="225" w:author="篠本滋" w:date="2017-11-17T14:33:00Z">
        <w:r w:rsidDel="0072281E">
          <w:rPr>
            <w:rFonts w:hint="eastAsia"/>
          </w:rPr>
          <w:delText>=bin</w:delText>
        </w:r>
        <w:r w:rsidDel="0072281E">
          <w:rPr>
            <w:rFonts w:hint="eastAsia"/>
          </w:rPr>
          <w:delText>幅</w:delText>
        </w:r>
      </w:del>
    </w:p>
    <w:p w:rsidR="003053DD" w:rsidRDefault="003053DD" w:rsidP="003053DD">
      <w:r>
        <w:rPr>
          <w:rFonts w:hint="eastAsia"/>
        </w:rPr>
        <w:t xml:space="preserve">        max_value</w:t>
      </w:r>
      <w:ins w:id="226" w:author="篠本滋" w:date="2017-11-17T14:34:00Z">
        <w:r w:rsidR="0072281E">
          <w:t xml:space="preserve">: final </w:t>
        </w:r>
      </w:ins>
      <w:del w:id="227" w:author="篠本滋" w:date="2017-11-17T14:33:00Z">
        <w:r w:rsidDel="0072281E">
          <w:rPr>
            <w:rFonts w:hint="eastAsia"/>
          </w:rPr>
          <w:delText>=</w:delText>
        </w:r>
      </w:del>
      <w:r>
        <w:rPr>
          <w:rFonts w:hint="eastAsia"/>
        </w:rPr>
        <w:t>spike</w:t>
      </w:r>
      <w:ins w:id="228" w:author="篠本滋" w:date="2017-11-17T14:34:00Z">
        <w:r w:rsidR="0072281E">
          <w:t xml:space="preserve"> time</w:t>
        </w:r>
      </w:ins>
      <w:del w:id="229" w:author="篠本滋" w:date="2017-11-17T14:34:00Z">
        <w:r w:rsidDel="0072281E">
          <w:rPr>
            <w:rFonts w:hint="eastAsia"/>
          </w:rPr>
          <w:delText>時刻の最後の値</w:delText>
        </w:r>
      </w:del>
    </w:p>
    <w:p w:rsidR="003053DD" w:rsidRDefault="003053DD" w:rsidP="003053DD">
      <w:r>
        <w:rPr>
          <w:rFonts w:hint="eastAsia"/>
        </w:rPr>
        <w:t xml:space="preserve">        min_value</w:t>
      </w:r>
      <w:ins w:id="230" w:author="篠本滋" w:date="2017-11-17T14:34:00Z">
        <w:r w:rsidR="0072281E">
          <w:t xml:space="preserve">: initial </w:t>
        </w:r>
      </w:ins>
      <w:del w:id="231" w:author="篠本滋" w:date="2017-11-17T14:34:00Z">
        <w:r w:rsidDel="0072281E">
          <w:rPr>
            <w:rFonts w:hint="eastAsia"/>
          </w:rPr>
          <w:delText>=</w:delText>
        </w:r>
      </w:del>
      <w:r>
        <w:rPr>
          <w:rFonts w:hint="eastAsia"/>
        </w:rPr>
        <w:t>spike</w:t>
      </w:r>
      <w:del w:id="232" w:author="篠本滋" w:date="2017-11-17T14:34:00Z">
        <w:r w:rsidDel="0072281E">
          <w:rPr>
            <w:rFonts w:hint="eastAsia"/>
          </w:rPr>
          <w:delText>時刻の最初の値</w:delText>
        </w:r>
      </w:del>
      <w:ins w:id="233" w:author="篠本滋" w:date="2017-11-17T14:34:00Z">
        <w:r w:rsidR="0072281E">
          <w:rPr>
            <w:rFonts w:hint="eastAsia"/>
          </w:rPr>
          <w:t xml:space="preserve"> </w:t>
        </w:r>
        <w:r w:rsidR="0072281E">
          <w:t>time</w:t>
        </w:r>
      </w:ins>
    </w:p>
    <w:p w:rsidR="003053DD" w:rsidRDefault="003053DD" w:rsidP="003053DD">
      <w:r>
        <w:rPr>
          <w:rFonts w:hint="eastAsia"/>
        </w:rPr>
        <w:t xml:space="preserve">    </w:t>
      </w:r>
      <w:del w:id="234" w:author="篠本滋" w:date="2017-11-17T14:34:00Z">
        <w:r w:rsidDel="0072281E">
          <w:rPr>
            <w:rFonts w:hint="eastAsia"/>
          </w:rPr>
          <w:delText>結果：</w:delText>
        </w:r>
      </w:del>
      <w:ins w:id="235" w:author="篠本滋" w:date="2017-11-17T14:34:00Z">
        <w:r w:rsidR="0072281E">
          <w:rPr>
            <w:rFonts w:hint="eastAsia"/>
          </w:rPr>
          <w:t>r</w:t>
        </w:r>
        <w:r w:rsidR="0072281E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236" w:author="篠本滋" w:date="2017-11-17T14:34:00Z">
        <w:r w:rsidDel="0072281E">
          <w:rPr>
            <w:rFonts w:hint="eastAsia"/>
          </w:rPr>
          <w:delText>返り値：隠れ</w:delText>
        </w:r>
        <w:r w:rsidDel="0072281E">
          <w:rPr>
            <w:rFonts w:hint="eastAsia"/>
          </w:rPr>
          <w:delText>state</w:delText>
        </w:r>
        <w:r w:rsidDel="0072281E">
          <w:rPr>
            <w:rFonts w:hint="eastAsia"/>
          </w:rPr>
          <w:delText>の変化</w:delText>
        </w:r>
      </w:del>
      <w:ins w:id="237" w:author="篠本滋" w:date="2017-11-17T14:34:00Z">
        <w:r w:rsidR="0072281E">
          <w:rPr>
            <w:rFonts w:hint="eastAsia"/>
          </w:rPr>
          <w:t>h</w:t>
        </w:r>
        <w:r w:rsidR="0072281E">
          <w:t xml:space="preserve">idden states </w:t>
        </w:r>
      </w:ins>
      <w:r>
        <w:rPr>
          <w:rFonts w:hint="eastAsia"/>
        </w:rPr>
        <w:t>(rate_func)</w:t>
      </w:r>
      <w:ins w:id="238" w:author="篠本滋" w:date="2017-11-17T14:35:00Z">
        <w:r w:rsidR="0072281E">
          <w:rPr>
            <w:rFonts w:hint="eastAsia"/>
          </w:rPr>
          <w:t xml:space="preserve">. </w:t>
        </w:r>
        <w:r w:rsidR="0072281E">
          <w:t xml:space="preserve">Here </w:t>
        </w:r>
      </w:ins>
      <w:del w:id="239" w:author="篠本滋" w:date="2017-11-17T14:35:00Z">
        <w:r w:rsidDel="0072281E">
          <w:rPr>
            <w:rFonts w:hint="eastAsia"/>
          </w:rPr>
          <w:delText>、</w:delText>
        </w:r>
      </w:del>
      <w:r>
        <w:rPr>
          <w:rFonts w:hint="eastAsia"/>
        </w:rPr>
        <w:t>rate_func</w:t>
      </w:r>
      <w:ins w:id="240" w:author="篠本滋" w:date="2017-11-17T14:35:00Z">
        <w:r w:rsidR="0072281E">
          <w:rPr>
            <w:rFonts w:hint="eastAsia"/>
          </w:rPr>
          <w:t xml:space="preserve"> is given by a matrix of </w:t>
        </w:r>
      </w:ins>
      <w:del w:id="241" w:author="篠本滋" w:date="2017-11-17T14:35:00Z">
        <w:r w:rsidDel="0072281E">
          <w:rPr>
            <w:rFonts w:hint="eastAsia"/>
          </w:rPr>
          <w:delText>は</w:delText>
        </w:r>
      </w:del>
      <w:r>
        <w:rPr>
          <w:rFonts w:hint="eastAsia"/>
        </w:rPr>
        <w:t>(time, state)</w:t>
      </w:r>
      <w:del w:id="242" w:author="篠本滋" w:date="2017-11-17T14:35:00Z">
        <w:r w:rsidDel="0072281E">
          <w:rPr>
            <w:rFonts w:hint="eastAsia"/>
          </w:rPr>
          <w:delText>の行列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243" w:author="篠本滋" w:date="2017-11-17T14:35:00Z">
        <w:r w:rsidDel="0072281E">
          <w:rPr>
            <w:rFonts w:hint="eastAsia"/>
          </w:rPr>
          <w:delText>例：</w:delText>
        </w:r>
      </w:del>
      <w:ins w:id="244" w:author="篠本滋" w:date="2017-11-17T14:35:00Z">
        <w:r w:rsidR="0072281E">
          <w:rPr>
            <w:rFonts w:hint="eastAsia"/>
          </w:rPr>
          <w:t>e</w:t>
        </w:r>
        <w:r w:rsidR="0072281E">
          <w:t>xample:</w:t>
        </w:r>
      </w:ins>
    </w:p>
    <w:p w:rsidR="003053DD" w:rsidRDefault="003053DD" w:rsidP="003053DD">
      <w:r>
        <w:t xml:space="preserve">    rate_hmm = get_hmm_ratefunc(spike_times, bin_width, max_values, min_values)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</w:t>
      </w:r>
    </w:p>
    <w:p w:rsidR="006352DC" w:rsidRDefault="003053DD" w:rsidP="003053DD">
      <w:pPr>
        <w:rPr>
          <w:ins w:id="245" w:author="篠本滋" w:date="2017-11-17T14:38:00Z"/>
        </w:rPr>
      </w:pPr>
      <w:r>
        <w:rPr>
          <w:rFonts w:hint="eastAsia"/>
        </w:rPr>
        <w:t xml:space="preserve">    # </w:t>
      </w:r>
      <w:ins w:id="246" w:author="篠本滋" w:date="2017-11-17T14:38:00Z">
        <w:r w:rsidR="006352DC">
          <w:t>set the initial values of the model parameters</w:t>
        </w:r>
      </w:ins>
    </w:p>
    <w:p w:rsidR="003053DD" w:rsidDel="006352DC" w:rsidRDefault="003053DD" w:rsidP="003053DD">
      <w:pPr>
        <w:rPr>
          <w:del w:id="247" w:author="篠本滋" w:date="2017-11-17T14:38:00Z"/>
        </w:rPr>
      </w:pPr>
      <w:del w:id="248" w:author="篠本滋" w:date="2017-11-17T14:38:00Z">
        <w:r w:rsidDel="006352DC">
          <w:rPr>
            <w:rFonts w:hint="eastAsia"/>
          </w:rPr>
          <w:delText>モデルパラメータの初期値を設定しています。</w:delText>
        </w:r>
      </w:del>
    </w:p>
    <w:p w:rsidR="003053DD" w:rsidRDefault="003053DD" w:rsidP="003053DD">
      <w:r>
        <w:rPr>
          <w:rFonts w:hint="eastAsia"/>
        </w:rPr>
        <w:t xml:space="preserve">    # vec_spkt</w:t>
      </w:r>
      <w:ins w:id="249" w:author="篠本滋" w:date="2017-11-17T14:38:00Z">
        <w:r w:rsidR="006352DC">
          <w:rPr>
            <w:rFonts w:hint="eastAsia"/>
          </w:rPr>
          <w:t xml:space="preserve">: </w:t>
        </w:r>
      </w:ins>
      <w:ins w:id="250" w:author="篠本滋" w:date="2017-11-17T14:39:00Z">
        <w:r w:rsidR="006352DC">
          <w:t>set</w:t>
        </w:r>
      </w:ins>
      <w:ins w:id="251" w:author="篠本滋" w:date="2017-11-17T14:40:00Z">
        <w:r w:rsidR="006352DC">
          <w:t>s</w:t>
        </w:r>
      </w:ins>
      <w:ins w:id="252" w:author="篠本滋" w:date="2017-11-17T14:39:00Z">
        <w:r w:rsidR="006352DC">
          <w:t xml:space="preserve"> the </w:t>
        </w:r>
      </w:ins>
      <w:del w:id="253" w:author="篠本滋" w:date="2017-11-17T14:38:00Z">
        <w:r w:rsidDel="006352DC">
          <w:rPr>
            <w:rFonts w:hint="eastAsia"/>
          </w:rPr>
          <w:delText>で</w:delText>
        </w:r>
      </w:del>
      <w:del w:id="254" w:author="篠本滋" w:date="2017-11-17T14:39:00Z">
        <w:r w:rsidDel="006352DC">
          <w:rPr>
            <w:rFonts w:hint="eastAsia"/>
          </w:rPr>
          <w:delText>spike</w:delText>
        </w:r>
        <w:r w:rsidDel="006352DC">
          <w:rPr>
            <w:rFonts w:hint="eastAsia"/>
          </w:rPr>
          <w:delText>時刻列を初めの</w:delText>
        </w:r>
      </w:del>
      <w:ins w:id="255" w:author="篠本滋" w:date="2017-11-17T14:39:00Z">
        <w:r w:rsidR="006352DC">
          <w:rPr>
            <w:rFonts w:hint="eastAsia"/>
          </w:rPr>
          <w:t>i</w:t>
        </w:r>
        <w:r w:rsidR="006352DC">
          <w:t xml:space="preserve">nitial </w:t>
        </w:r>
      </w:ins>
      <w:r>
        <w:rPr>
          <w:rFonts w:hint="eastAsia"/>
        </w:rPr>
        <w:t>spike</w:t>
      </w:r>
      <w:ins w:id="256" w:author="篠本滋" w:date="2017-11-17T14:39:00Z">
        <w:r w:rsidR="006352DC">
          <w:t xml:space="preserve"> time</w:t>
        </w:r>
      </w:ins>
      <w:del w:id="257" w:author="篠本滋" w:date="2017-11-17T14:39:00Z">
        <w:r w:rsidDel="006352DC">
          <w:rPr>
            <w:rFonts w:hint="eastAsia"/>
          </w:rPr>
          <w:delText>時刻がスタートになるよう補正しています。</w:delText>
        </w:r>
      </w:del>
    </w:p>
    <w:p w:rsidR="003053DD" w:rsidRDefault="003053DD" w:rsidP="003053DD">
      <w:r>
        <w:rPr>
          <w:rFonts w:hint="eastAsia"/>
        </w:rPr>
        <w:t xml:space="preserve">    # vec_Xi</w:t>
      </w:r>
      <w:ins w:id="258" w:author="篠本滋" w:date="2017-11-17T14:39:00Z">
        <w:r w:rsidR="006352DC">
          <w:t xml:space="preserve">: </w:t>
        </w:r>
      </w:ins>
      <w:del w:id="259" w:author="篠本滋" w:date="2017-11-17T14:39:00Z">
        <w:r w:rsidDel="006352DC">
          <w:rPr>
            <w:rFonts w:hint="eastAsia"/>
          </w:rPr>
          <w:delText>では観測列を得ています。</w:delText>
        </w:r>
      </w:del>
      <w:ins w:id="260" w:author="篠本滋" w:date="2017-11-17T14:39:00Z">
        <w:r w:rsidR="006352DC">
          <w:rPr>
            <w:rFonts w:hint="eastAsia"/>
          </w:rPr>
          <w:t>a</w:t>
        </w:r>
        <w:r w:rsidR="006352DC">
          <w:t>cquire</w:t>
        </w:r>
      </w:ins>
      <w:ins w:id="261" w:author="篠本滋" w:date="2017-11-17T14:40:00Z">
        <w:r w:rsidR="006352DC">
          <w:t>s</w:t>
        </w:r>
      </w:ins>
      <w:ins w:id="262" w:author="篠本滋" w:date="2017-11-17T14:39:00Z">
        <w:r w:rsidR="006352DC">
          <w:t xml:space="preserve"> the observed values</w:t>
        </w:r>
      </w:ins>
    </w:p>
    <w:p w:rsidR="006352DC" w:rsidRDefault="003053DD" w:rsidP="003053DD">
      <w:pPr>
        <w:rPr>
          <w:ins w:id="263" w:author="篠本滋" w:date="2017-11-17T14:40:00Z"/>
        </w:rPr>
      </w:pPr>
      <w:r>
        <w:rPr>
          <w:rFonts w:hint="eastAsia"/>
        </w:rPr>
        <w:t xml:space="preserve">    # vec_Xi</w:t>
      </w:r>
      <w:ins w:id="264" w:author="篠本滋" w:date="2017-11-17T14:40:00Z">
        <w:r w:rsidR="006352DC">
          <w:rPr>
            <w:rFonts w:hint="eastAsia"/>
          </w:rPr>
          <w:t xml:space="preserve"> consists of the number of spikes </w:t>
        </w:r>
      </w:ins>
      <w:ins w:id="265" w:author="篠本滋" w:date="2017-11-17T14:41:00Z">
        <w:r w:rsidR="006352DC">
          <w:t xml:space="preserve">(0, 1, 2, 3, ..) </w:t>
        </w:r>
      </w:ins>
      <w:ins w:id="266" w:author="篠本滋" w:date="2017-11-17T14:40:00Z">
        <w:r w:rsidR="006352DC">
          <w:rPr>
            <w:rFonts w:hint="eastAsia"/>
          </w:rPr>
          <w:t>in each step.</w:t>
        </w:r>
      </w:ins>
      <w:del w:id="267" w:author="篠本滋" w:date="2017-11-17T14:40:00Z">
        <w:r w:rsidDel="006352DC">
          <w:rPr>
            <w:rFonts w:hint="eastAsia"/>
          </w:rPr>
          <w:delText>には各</w:delText>
        </w:r>
      </w:del>
    </w:p>
    <w:p w:rsidR="003053DD" w:rsidDel="006352DC" w:rsidRDefault="003053DD" w:rsidP="003053DD">
      <w:pPr>
        <w:rPr>
          <w:del w:id="268" w:author="篠本滋" w:date="2017-11-17T14:40:00Z"/>
        </w:rPr>
      </w:pPr>
      <w:del w:id="269" w:author="篠本滋" w:date="2017-11-17T14:40:00Z">
        <w:r w:rsidDel="006352DC">
          <w:rPr>
            <w:rFonts w:hint="eastAsia"/>
          </w:rPr>
          <w:delText>step</w:delText>
        </w:r>
        <w:r w:rsidDel="006352DC">
          <w:rPr>
            <w:rFonts w:hint="eastAsia"/>
          </w:rPr>
          <w:delText>での</w:delText>
        </w:r>
        <w:r w:rsidDel="006352DC">
          <w:rPr>
            <w:rFonts w:hint="eastAsia"/>
          </w:rPr>
          <w:delText>spike</w:delText>
        </w:r>
        <w:r w:rsidDel="006352DC">
          <w:rPr>
            <w:rFonts w:hint="eastAsia"/>
          </w:rPr>
          <w:delText>の個数が入っています。</w:delText>
        </w:r>
        <w:r w:rsidDel="006352DC">
          <w:rPr>
            <w:rFonts w:hint="eastAsia"/>
          </w:rPr>
          <w:delText>0,1</w:delText>
        </w:r>
        <w:r w:rsidDel="006352DC">
          <w:rPr>
            <w:rFonts w:hint="eastAsia"/>
          </w:rPr>
          <w:delText>の観測列ではないので注意してください。</w:delText>
        </w:r>
      </w:del>
    </w:p>
    <w:p w:rsidR="003053DD" w:rsidRDefault="003053DD" w:rsidP="003053DD">
      <w:r>
        <w:t xml:space="preserve">    #######################</w:t>
      </w:r>
    </w:p>
    <w:p w:rsidR="003053DD" w:rsidRDefault="003053DD" w:rsidP="003053DD">
      <w:r>
        <w:t xml:space="preserve">    EMloop_num = 5000</w:t>
      </w:r>
    </w:p>
    <w:p w:rsidR="003053DD" w:rsidRDefault="003053DD" w:rsidP="003053DD"/>
    <w:p w:rsidR="003053DD" w:rsidRDefault="003053DD" w:rsidP="003053DD">
      <w:r>
        <w:t xml:space="preserve">    mat_A = np.array([[0.999, 0.001], [0.001, 0.999]])</w:t>
      </w:r>
    </w:p>
    <w:p w:rsidR="003053DD" w:rsidRDefault="003053DD" w:rsidP="003053DD">
      <w:r>
        <w:t xml:space="preserve">    vec_pi = np.array([0.5, 0.5])</w:t>
      </w:r>
    </w:p>
    <w:p w:rsidR="003053DD" w:rsidRDefault="003053DD" w:rsidP="003053DD">
      <w:r>
        <w:t xml:space="preserve">    mean_rate = len(spike_times) / (max_value - min_value)</w:t>
      </w:r>
    </w:p>
    <w:p w:rsidR="003053DD" w:rsidRDefault="003053DD" w:rsidP="003053DD"/>
    <w:p w:rsidR="003053DD" w:rsidRDefault="003053DD" w:rsidP="003053DD">
      <w:r>
        <w:t xml:space="preserve">    vec_lambda = np.empty(2)</w:t>
      </w:r>
    </w:p>
    <w:p w:rsidR="003053DD" w:rsidRDefault="003053DD" w:rsidP="003053DD"/>
    <w:p w:rsidR="003053DD" w:rsidRDefault="003053DD" w:rsidP="003053DD">
      <w:r>
        <w:t xml:space="preserve">    vec_lambda[0] = (mean_rate * 0.75) * bin_width</w:t>
      </w:r>
    </w:p>
    <w:p w:rsidR="003053DD" w:rsidRDefault="003053DD" w:rsidP="003053DD">
      <w:r>
        <w:t xml:space="preserve">    vec_lambda[1] = (mean_rate * 1.25) * bin_width</w:t>
      </w:r>
    </w:p>
    <w:p w:rsidR="003053DD" w:rsidRDefault="003053DD" w:rsidP="003053DD"/>
    <w:p w:rsidR="003053DD" w:rsidRDefault="003053DD" w:rsidP="003053DD">
      <w:r>
        <w:lastRenderedPageBreak/>
        <w:t xml:space="preserve">    vec_spkt = np.array([spike - min_value for spike in spike_times])</w:t>
      </w:r>
    </w:p>
    <w:p w:rsidR="003053DD" w:rsidRDefault="003053DD" w:rsidP="003053DD"/>
    <w:p w:rsidR="003053DD" w:rsidRDefault="003053DD" w:rsidP="003053DD">
      <w:r>
        <w:t xml:space="preserve">    vec_Xi = get_vec_Xi(vec_spkt, bin_width)</w:t>
      </w:r>
    </w:p>
    <w:p w:rsidR="003053DD" w:rsidRDefault="003053DD" w:rsidP="003053DD"/>
    <w:p w:rsidR="003053DD" w:rsidRDefault="003053DD" w:rsidP="003053DD">
      <w:r>
        <w:t xml:space="preserve">    #########################################################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270" w:author="篠本滋" w:date="2017-11-17T14:41:00Z">
        <w:r w:rsidDel="006352DC">
          <w:rPr>
            <w:rFonts w:hint="eastAsia"/>
          </w:rPr>
          <w:delText>バウムウェルチでのモデルパラメーターの最適化</w:delText>
        </w:r>
      </w:del>
      <w:ins w:id="271" w:author="篠本滋" w:date="2017-11-17T14:41:00Z">
        <w:r w:rsidR="006352DC">
          <w:rPr>
            <w:rFonts w:hint="eastAsia"/>
          </w:rPr>
          <w:t>O</w:t>
        </w:r>
        <w:r w:rsidR="006352DC">
          <w:t xml:space="preserve">ptimizing the </w:t>
        </w:r>
      </w:ins>
      <w:ins w:id="272" w:author="篠本滋" w:date="2017-11-17T14:42:00Z">
        <w:r w:rsidR="006352DC">
          <w:t xml:space="preserve">model parameters using the </w:t>
        </w:r>
      </w:ins>
      <w:ins w:id="273" w:author="篠本滋" w:date="2017-11-17T14:41:00Z">
        <w:r w:rsidR="006352DC">
          <w:t>Baum-Welch algorithm</w:t>
        </w:r>
      </w:ins>
    </w:p>
    <w:p w:rsidR="003053DD" w:rsidRDefault="003053DD" w:rsidP="003053DD">
      <w:r>
        <w:t xml:space="preserve">    #</w:t>
      </w:r>
    </w:p>
    <w:p w:rsidR="003053DD" w:rsidDel="006352DC" w:rsidRDefault="003053DD" w:rsidP="003053DD">
      <w:pPr>
        <w:rPr>
          <w:del w:id="274" w:author="篠本滋" w:date="2017-11-17T14:43:00Z"/>
        </w:rPr>
      </w:pPr>
      <w:del w:id="275" w:author="篠本滋" w:date="2017-11-17T14:43:00Z">
        <w:r w:rsidDel="006352DC">
          <w:delText xml:space="preserve">    #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276" w:author="篠本滋" w:date="2017-11-17T14:42:00Z">
        <w:r w:rsidR="006352DC">
          <w:t>update</w:t>
        </w:r>
      </w:ins>
      <w:ins w:id="277" w:author="篠本滋" w:date="2017-11-17T14:43:00Z">
        <w:r w:rsidR="006352DC">
          <w:t>s</w:t>
        </w:r>
      </w:ins>
      <w:ins w:id="278" w:author="篠本滋" w:date="2017-11-17T14:42:00Z">
        <w:r w:rsidR="006352DC">
          <w:t xml:space="preserve"> parameters by </w:t>
        </w:r>
      </w:ins>
      <w:r>
        <w:rPr>
          <w:rFonts w:hint="eastAsia"/>
        </w:rPr>
        <w:t>hmm_E_step</w:t>
      </w:r>
      <w:ins w:id="279" w:author="篠本滋" w:date="2017-11-17T14:42:00Z">
        <w:r w:rsidR="006352DC">
          <w:rPr>
            <w:rFonts w:hint="eastAsia"/>
          </w:rPr>
          <w:t xml:space="preserve"> and </w:t>
        </w:r>
      </w:ins>
      <w:del w:id="280" w:author="篠本滋" w:date="2017-11-17T14:42:00Z">
        <w:r w:rsidDel="006352DC">
          <w:rPr>
            <w:rFonts w:hint="eastAsia"/>
          </w:rPr>
          <w:delText>と</w:delText>
        </w:r>
      </w:del>
      <w:r>
        <w:rPr>
          <w:rFonts w:hint="eastAsia"/>
        </w:rPr>
        <w:t>hmm_M_step</w:t>
      </w:r>
      <w:del w:id="281" w:author="篠本滋" w:date="2017-11-17T14:43:00Z">
        <w:r w:rsidDel="006352DC">
          <w:rPr>
            <w:rFonts w:hint="eastAsia"/>
          </w:rPr>
          <w:delText>で一つ更新されたパラメータを得ます。</w:delText>
        </w:r>
      </w:del>
    </w:p>
    <w:p w:rsidR="003053DD" w:rsidDel="006352DC" w:rsidRDefault="003053DD" w:rsidP="003053DD">
      <w:pPr>
        <w:rPr>
          <w:del w:id="282" w:author="篠本滋" w:date="2017-11-17T14:43:00Z"/>
        </w:rPr>
      </w:pPr>
      <w:del w:id="283" w:author="篠本滋" w:date="2017-11-17T14:43:00Z">
        <w:r w:rsidDel="006352DC">
          <w:rPr>
            <w:rFonts w:hint="eastAsia"/>
          </w:rPr>
          <w:delText xml:space="preserve">    # while</w:delText>
        </w:r>
        <w:r w:rsidDel="006352DC">
          <w:rPr>
            <w:rFonts w:hint="eastAsia"/>
          </w:rPr>
          <w:delText>を使って繰り返します。</w:delText>
        </w:r>
      </w:del>
    </w:p>
    <w:p w:rsidR="003053DD" w:rsidRDefault="003053DD" w:rsidP="003053DD">
      <w:r>
        <w:t xml:space="preserve">    ########################################################</w:t>
      </w:r>
    </w:p>
    <w:p w:rsidR="003053DD" w:rsidRDefault="003053DD" w:rsidP="003053DD"/>
    <w:p w:rsidR="003053DD" w:rsidRDefault="003053DD" w:rsidP="003053DD">
      <w:r>
        <w:t xml:space="preserve">    mat_Gamma, mat_Xi = hmm_E_step(vec_Xi, mat_A, vec_lambda, vec_pi)</w:t>
      </w:r>
    </w:p>
    <w:p w:rsidR="003053DD" w:rsidRDefault="003053DD" w:rsidP="003053DD"/>
    <w:p w:rsidR="003053DD" w:rsidRDefault="003053DD" w:rsidP="003053DD">
      <w:r>
        <w:t xml:space="preserve">    mat_A_old = mat_A</w:t>
      </w:r>
    </w:p>
    <w:p w:rsidR="003053DD" w:rsidRDefault="003053DD" w:rsidP="003053DD">
      <w:r>
        <w:t xml:space="preserve">    vec_pi_old = vec_pi</w:t>
      </w:r>
    </w:p>
    <w:p w:rsidR="003053DD" w:rsidRDefault="003053DD" w:rsidP="003053DD">
      <w:r>
        <w:t xml:space="preserve">    vec_lambda_old = vec_lambda</w:t>
      </w:r>
    </w:p>
    <w:p w:rsidR="003053DD" w:rsidRDefault="003053DD" w:rsidP="003053DD"/>
    <w:p w:rsidR="003053DD" w:rsidRDefault="003053DD" w:rsidP="003053DD">
      <w:r>
        <w:t xml:space="preserve">    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284" w:author="篠本滋" w:date="2017-11-17T14:43:00Z">
        <w:r w:rsidR="006352DC">
          <w:t xml:space="preserve">Evaluation in the </w:t>
        </w:r>
      </w:ins>
      <w:r>
        <w:rPr>
          <w:rFonts w:hint="eastAsia"/>
        </w:rPr>
        <w:t>while</w:t>
      </w:r>
      <w:ins w:id="285" w:author="篠本滋" w:date="2017-11-17T14:43:00Z">
        <w:r w:rsidR="006352DC">
          <w:t xml:space="preserve"> loop</w:t>
        </w:r>
      </w:ins>
      <w:del w:id="286" w:author="篠本滋" w:date="2017-11-17T14:43:00Z">
        <w:r w:rsidDel="006352DC">
          <w:rPr>
            <w:rFonts w:hint="eastAsia"/>
          </w:rPr>
          <w:delText>の評価について</w:delText>
        </w:r>
      </w:del>
    </w:p>
    <w:p w:rsidR="006352DC" w:rsidRDefault="003053DD" w:rsidP="003053DD">
      <w:pPr>
        <w:rPr>
          <w:ins w:id="287" w:author="篠本滋" w:date="2017-11-17T14:45:00Z"/>
        </w:rPr>
      </w:pPr>
      <w:r>
        <w:rPr>
          <w:rFonts w:hint="eastAsia"/>
        </w:rPr>
        <w:t xml:space="preserve">    # </w:t>
      </w:r>
      <w:ins w:id="288" w:author="篠本滋" w:date="2017-11-17T14:44:00Z">
        <w:r w:rsidR="006352DC">
          <w:t xml:space="preserve">stops when the change in </w:t>
        </w:r>
      </w:ins>
      <w:ins w:id="289" w:author="篠本滋" w:date="2017-11-17T14:45:00Z">
        <w:r w:rsidR="006352DC">
          <w:t xml:space="preserve">a </w:t>
        </w:r>
      </w:ins>
      <w:ins w:id="290" w:author="篠本滋" w:date="2017-11-17T14:44:00Z">
        <w:r w:rsidR="006352DC">
          <w:t>model parameter</w:t>
        </w:r>
      </w:ins>
      <w:ins w:id="291" w:author="篠本滋" w:date="2017-11-17T14:45:00Z">
        <w:r w:rsidR="006352DC">
          <w:t xml:space="preserve"> </w:t>
        </w:r>
      </w:ins>
      <w:ins w:id="292" w:author="篠本滋" w:date="2017-11-17T14:44:00Z">
        <w:r w:rsidR="006352DC">
          <w:t>becomes small</w:t>
        </w:r>
      </w:ins>
    </w:p>
    <w:p w:rsidR="003053DD" w:rsidDel="006352DC" w:rsidRDefault="003053DD" w:rsidP="003053DD">
      <w:pPr>
        <w:rPr>
          <w:del w:id="293" w:author="篠本滋" w:date="2017-11-17T14:45:00Z"/>
        </w:rPr>
      </w:pPr>
      <w:del w:id="294" w:author="篠本滋" w:date="2017-11-17T14:45:00Z">
        <w:r w:rsidDel="006352DC">
          <w:rPr>
            <w:rFonts w:hint="eastAsia"/>
          </w:rPr>
          <w:delText>モデルパラメータの変化が小さくなったところを終わりとしています</w:delText>
        </w:r>
      </w:del>
    </w:p>
    <w:p w:rsidR="00FB1596" w:rsidRDefault="003053DD" w:rsidP="003053DD">
      <w:pPr>
        <w:rPr>
          <w:ins w:id="295" w:author="篠本滋" w:date="2017-11-17T14:50:00Z"/>
        </w:rPr>
      </w:pPr>
      <w:r>
        <w:rPr>
          <w:rFonts w:hint="eastAsia"/>
        </w:rPr>
        <w:t xml:space="preserve">    # </w:t>
      </w:r>
      <w:ins w:id="296" w:author="篠本滋" w:date="2017-11-17T14:49:00Z">
        <w:r w:rsidR="006352DC">
          <w:t xml:space="preserve">set </w:t>
        </w:r>
        <w:r w:rsidR="00FB1596">
          <w:t xml:space="preserve">flag=1 if </w:t>
        </w:r>
      </w:ins>
      <w:ins w:id="297" w:author="篠本滋" w:date="2017-11-17T14:46:00Z">
        <w:r w:rsidR="006352DC">
          <w:t>the sum of change in</w:t>
        </w:r>
      </w:ins>
      <w:ins w:id="298" w:author="篠本滋" w:date="2017-11-17T14:50:00Z">
        <w:r w:rsidR="00FB1596">
          <w:t xml:space="preserve"> a</w:t>
        </w:r>
      </w:ins>
      <w:del w:id="299" w:author="篠本滋" w:date="2017-11-17T14:46:00Z">
        <w:r w:rsidDel="006352DC">
          <w:rPr>
            <w:rFonts w:hint="eastAsia"/>
          </w:rPr>
          <w:delText>具体的にはモデルパラメータの変化の差の和</w:delText>
        </w:r>
        <w:r w:rsidDel="006352DC">
          <w:rPr>
            <w:rFonts w:hint="eastAsia"/>
          </w:rPr>
          <w:delText xml:space="preserve"> </w:delText>
        </w:r>
      </w:del>
      <w:ins w:id="300" w:author="篠本滋" w:date="2017-11-17T14:46:00Z">
        <w:r w:rsidR="006352DC">
          <w:t xml:space="preserve"> parameter </w:t>
        </w:r>
      </w:ins>
      <w:r>
        <w:rPr>
          <w:rFonts w:hint="eastAsia"/>
        </w:rPr>
        <w:t xml:space="preserve">sumcheck </w:t>
      </w:r>
      <w:ins w:id="301" w:author="篠本滋" w:date="2017-11-17T14:50:00Z">
        <w:r w:rsidR="00FB1596">
          <w:t>becomes smaller than some threshold</w:t>
        </w:r>
      </w:ins>
    </w:p>
    <w:p w:rsidR="003053DD" w:rsidDel="00FB1596" w:rsidRDefault="003053DD" w:rsidP="003053DD">
      <w:pPr>
        <w:rPr>
          <w:del w:id="302" w:author="篠本滋" w:date="2017-11-17T14:50:00Z"/>
        </w:rPr>
      </w:pPr>
      <w:del w:id="303" w:author="篠本滋" w:date="2017-11-17T14:50:00Z">
        <w:r w:rsidDel="00FB1596">
          <w:rPr>
            <w:rFonts w:hint="eastAsia"/>
          </w:rPr>
          <w:delText>がある値より小さくなったときに</w:delText>
        </w:r>
        <w:r w:rsidDel="00FB1596">
          <w:rPr>
            <w:rFonts w:hint="eastAsia"/>
          </w:rPr>
          <w:delText>flag=1</w:delText>
        </w:r>
        <w:r w:rsidDel="00FB1596">
          <w:rPr>
            <w:rFonts w:hint="eastAsia"/>
          </w:rPr>
          <w:delText>として、ループを抜けるようにしています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304" w:author="篠本滋" w:date="2017-11-17T14:51:00Z">
        <w:r w:rsidR="00FB1596">
          <w:rPr>
            <w:rFonts w:hint="eastAsia"/>
          </w:rPr>
          <w:t>or stops if the l</w:t>
        </w:r>
        <w:r w:rsidR="00976E16">
          <w:rPr>
            <w:rFonts w:hint="eastAsia"/>
          </w:rPr>
          <w:t>oops are repeated so many times</w:t>
        </w:r>
      </w:ins>
      <w:del w:id="305" w:author="篠本滋" w:date="2017-11-17T14:51:00Z">
        <w:r w:rsidDel="00FB1596">
          <w:rPr>
            <w:rFonts w:hint="eastAsia"/>
          </w:rPr>
          <w:delText>また、ループがあまりに多いときは抜けます</w:delText>
        </w:r>
      </w:del>
    </w:p>
    <w:p w:rsidR="003053DD" w:rsidRDefault="003053DD" w:rsidP="003053DD">
      <w:r>
        <w:t xml:space="preserve">    #####################</w:t>
      </w:r>
    </w:p>
    <w:p w:rsidR="003053DD" w:rsidRDefault="003053DD" w:rsidP="003053DD"/>
    <w:p w:rsidR="003053DD" w:rsidRDefault="003053DD" w:rsidP="003053DD">
      <w:r>
        <w:t xml:space="preserve">    loop = 0</w:t>
      </w:r>
    </w:p>
    <w:p w:rsidR="003053DD" w:rsidRDefault="003053DD" w:rsidP="003053DD">
      <w:r>
        <w:t xml:space="preserve">    flag = 0</w:t>
      </w:r>
    </w:p>
    <w:p w:rsidR="003053DD" w:rsidRDefault="003053DD" w:rsidP="003053DD">
      <w:r>
        <w:lastRenderedPageBreak/>
        <w:t xml:space="preserve">    while(loop &lt;= EMloop_num and flag == 0):</w:t>
      </w:r>
    </w:p>
    <w:p w:rsidR="003053DD" w:rsidRDefault="003053DD" w:rsidP="003053DD">
      <w:r>
        <w:t xml:space="preserve">        vec_pi_new, vec_lambda_new, mat_A_new = hmm_M_step(vec_Xi, mat_A, vec_lambda, vec_pi, mat_Gamma, mat_Xi)</w:t>
      </w:r>
    </w:p>
    <w:p w:rsidR="003053DD" w:rsidRDefault="003053DD" w:rsidP="003053DD"/>
    <w:p w:rsidR="003053DD" w:rsidRDefault="003053DD" w:rsidP="003053DD">
      <w:r>
        <w:t xml:space="preserve">        vec_pi = vec_pi_new</w:t>
      </w:r>
    </w:p>
    <w:p w:rsidR="003053DD" w:rsidRDefault="003053DD" w:rsidP="003053DD">
      <w:r>
        <w:t xml:space="preserve">        vec_lambda = vec_lambda_new</w:t>
      </w:r>
    </w:p>
    <w:p w:rsidR="003053DD" w:rsidRDefault="003053DD" w:rsidP="003053DD">
      <w:r>
        <w:t xml:space="preserve">        mat_A = mat_A_new</w:t>
      </w:r>
    </w:p>
    <w:p w:rsidR="003053DD" w:rsidRDefault="003053DD" w:rsidP="003053DD"/>
    <w:p w:rsidR="003053DD" w:rsidRDefault="003053DD" w:rsidP="003053DD">
      <w:r>
        <w:t xml:space="preserve">        sum_check = 0.0</w:t>
      </w:r>
    </w:p>
    <w:p w:rsidR="003053DD" w:rsidRDefault="003053DD" w:rsidP="003053DD">
      <w:r>
        <w:t xml:space="preserve">        num_state = len(vec_pi)</w:t>
      </w:r>
    </w:p>
    <w:p w:rsidR="003053DD" w:rsidRDefault="003053DD" w:rsidP="003053DD"/>
    <w:p w:rsidR="003053DD" w:rsidRDefault="003053DD" w:rsidP="003053DD">
      <w:r>
        <w:t xml:space="preserve">        sum_check += sum(abs(vec_pi_old - vec_pi))</w:t>
      </w:r>
    </w:p>
    <w:p w:rsidR="003053DD" w:rsidRDefault="003053DD" w:rsidP="003053DD"/>
    <w:p w:rsidR="003053DD" w:rsidRDefault="003053DD" w:rsidP="003053DD">
      <w:r>
        <w:t xml:space="preserve">        sum_check += sum(abs(vec_lambda_old - vec_lambda))</w:t>
      </w:r>
    </w:p>
    <w:p w:rsidR="003053DD" w:rsidRDefault="003053DD" w:rsidP="003053DD"/>
    <w:p w:rsidR="003053DD" w:rsidRDefault="003053DD" w:rsidP="003053DD">
      <w:r>
        <w:t xml:space="preserve">        sum_check += sum(sum(abs(mat_A_old - mat_A)))</w:t>
      </w:r>
    </w:p>
    <w:p w:rsidR="003053DD" w:rsidRDefault="003053DD" w:rsidP="003053DD"/>
    <w:p w:rsidR="003053DD" w:rsidRDefault="003053DD" w:rsidP="003053DD">
      <w:r>
        <w:t xml:space="preserve">        if (sum_check / (1.0 * num_state * (num_state + 2)) &lt; 1.0e-7):</w:t>
      </w:r>
    </w:p>
    <w:p w:rsidR="003053DD" w:rsidRDefault="003053DD" w:rsidP="003053DD">
      <w:r>
        <w:t xml:space="preserve">            flag = 1</w:t>
      </w:r>
    </w:p>
    <w:p w:rsidR="003053DD" w:rsidRDefault="003053DD" w:rsidP="003053DD">
      <w:r>
        <w:t xml:space="preserve">        mat_A_old = mat_A</w:t>
      </w:r>
    </w:p>
    <w:p w:rsidR="003053DD" w:rsidRDefault="003053DD" w:rsidP="003053DD">
      <w:r>
        <w:t xml:space="preserve">        vec_pi_old = vec_pi</w:t>
      </w:r>
    </w:p>
    <w:p w:rsidR="003053DD" w:rsidRDefault="003053DD" w:rsidP="003053DD">
      <w:r>
        <w:t xml:space="preserve">        vec_lambda_old = vec_lambda</w:t>
      </w:r>
    </w:p>
    <w:p w:rsidR="003053DD" w:rsidRDefault="003053DD" w:rsidP="003053DD"/>
    <w:p w:rsidR="003053DD" w:rsidRDefault="003053DD" w:rsidP="003053DD">
      <w:r>
        <w:t xml:space="preserve">        mat_Gamma, mat_Xi = hmm_E_step(vec_Xi, mat_A, vec_lambda, vec_pi)</w:t>
      </w:r>
    </w:p>
    <w:p w:rsidR="003053DD" w:rsidRDefault="003053DD" w:rsidP="003053DD"/>
    <w:p w:rsidR="003053DD" w:rsidRDefault="003053DD" w:rsidP="003053DD">
      <w:r>
        <w:t xml:space="preserve">        loop += 1</w:t>
      </w:r>
    </w:p>
    <w:p w:rsidR="003053DD" w:rsidRDefault="003053DD" w:rsidP="003053DD"/>
    <w:p w:rsidR="003053DD" w:rsidRDefault="003053DD" w:rsidP="003053DD">
      <w:r>
        <w:lastRenderedPageBreak/>
        <w:t xml:space="preserve">    #############################################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306" w:author="篠本滋" w:date="2017-11-17T14:52:00Z">
        <w:r w:rsidDel="00FB1596">
          <w:rPr>
            <w:rFonts w:hint="eastAsia"/>
          </w:rPr>
          <w:delText>ビタビアルゴリズムで最適な状態列を求める</w:delText>
        </w:r>
      </w:del>
      <w:ins w:id="307" w:author="篠本滋" w:date="2017-11-17T14:52:00Z">
        <w:r w:rsidR="00FB1596">
          <w:rPr>
            <w:rFonts w:hint="eastAsia"/>
          </w:rPr>
          <w:t xml:space="preserve"> </w:t>
        </w:r>
        <w:r w:rsidR="00FB1596">
          <w:t>Estimate an optimal sequence of states using the Viterbi algorithm</w:t>
        </w:r>
      </w:ins>
    </w:p>
    <w:p w:rsidR="003053DD" w:rsidRDefault="003053DD" w:rsidP="003053DD">
      <w:r>
        <w:rPr>
          <w:rFonts w:hint="eastAsia"/>
        </w:rPr>
        <w:t xml:space="preserve">    # state</w:t>
      </w:r>
      <w:ins w:id="308" w:author="篠本滋" w:date="2017-11-17T14:52:00Z">
        <w:r w:rsidR="00FB1596">
          <w:t xml:space="preserve"> is represented as </w:t>
        </w:r>
      </w:ins>
      <w:del w:id="309" w:author="篠本滋" w:date="2017-11-17T14:52:00Z">
        <w:r w:rsidDel="00FB1596">
          <w:rPr>
            <w:rFonts w:hint="eastAsia"/>
          </w:rPr>
          <w:delText>は</w:delText>
        </w:r>
        <w:r w:rsidDel="00FB1596">
          <w:rPr>
            <w:rFonts w:hint="eastAsia"/>
          </w:rPr>
          <w:delText xml:space="preserve"> </w:delText>
        </w:r>
      </w:del>
      <w:r>
        <w:rPr>
          <w:rFonts w:hint="eastAsia"/>
        </w:rPr>
        <w:t>0 or 1</w:t>
      </w:r>
      <w:ins w:id="310" w:author="篠本滋" w:date="2017-11-17T14:52:00Z">
        <w:r w:rsidR="00FB1596">
          <w:t xml:space="preserve"> here</w:t>
        </w:r>
      </w:ins>
      <w:del w:id="311" w:author="篠本滋" w:date="2017-12-01T10:40:00Z">
        <w:r w:rsidDel="00976E16">
          <w:rPr>
            <w:rFonts w:hint="eastAsia"/>
          </w:rPr>
          <w:delText xml:space="preserve"> </w:delText>
        </w:r>
      </w:del>
      <w:del w:id="312" w:author="篠本滋" w:date="2017-11-17T14:52:00Z">
        <w:r w:rsidDel="00FB1596">
          <w:rPr>
            <w:rFonts w:hint="eastAsia"/>
          </w:rPr>
          <w:delText>で表される</w:delText>
        </w:r>
      </w:del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#############################################</w:t>
      </w:r>
    </w:p>
    <w:p w:rsidR="003053DD" w:rsidRDefault="003053DD" w:rsidP="003053DD"/>
    <w:p w:rsidR="003053DD" w:rsidRDefault="003053DD" w:rsidP="003053DD">
      <w:r>
        <w:t xml:space="preserve">    vec_hidden = hmm_Viterbi(vec_Xi, mat_A, vec_lambda, vec_pi)</w:t>
      </w:r>
    </w:p>
    <w:p w:rsidR="003053DD" w:rsidRDefault="003053DD" w:rsidP="003053DD"/>
    <w:p w:rsidR="003053DD" w:rsidRDefault="003053DD" w:rsidP="003053DD">
      <w:r>
        <w:t xml:space="preserve">    ############################################</w:t>
      </w:r>
    </w:p>
    <w:p w:rsidR="003053DD" w:rsidRDefault="003053DD" w:rsidP="003053DD">
      <w:r>
        <w:rPr>
          <w:rFonts w:hint="eastAsia"/>
        </w:rPr>
        <w:t xml:space="preserve">    # vec_hidden</w:t>
      </w:r>
      <w:ins w:id="313" w:author="篠本滋" w:date="2017-11-17T14:53:00Z">
        <w:r w:rsidR="00FB1596">
          <w:t xml:space="preserve">: </w:t>
        </w:r>
      </w:ins>
      <w:del w:id="314" w:author="篠本滋" w:date="2017-11-17T14:53:00Z">
        <w:r w:rsidDel="00FB1596">
          <w:rPr>
            <w:rFonts w:hint="eastAsia"/>
          </w:rPr>
          <w:delText>は</w:delText>
        </w:r>
      </w:del>
      <w:r>
        <w:rPr>
          <w:rFonts w:hint="eastAsia"/>
        </w:rPr>
        <w:t>0</w:t>
      </w:r>
      <w:ins w:id="315" w:author="篠本滋" w:date="2017-11-17T14:53:00Z">
        <w:r w:rsidR="00FB1596">
          <w:t xml:space="preserve"> or </w:t>
        </w:r>
      </w:ins>
      <w:del w:id="316" w:author="篠本滋" w:date="2017-11-17T14:53:00Z">
        <w:r w:rsidDel="00FB1596">
          <w:rPr>
            <w:rFonts w:hint="eastAsia"/>
          </w:rPr>
          <w:delText>,</w:delText>
        </w:r>
      </w:del>
      <w:r>
        <w:rPr>
          <w:rFonts w:hint="eastAsia"/>
        </w:rPr>
        <w:t>1</w:t>
      </w:r>
      <w:del w:id="317" w:author="篠本滋" w:date="2017-11-17T14:53:00Z">
        <w:r w:rsidDel="00FB1596">
          <w:rPr>
            <w:rFonts w:hint="eastAsia"/>
          </w:rPr>
          <w:delText>で状態を表している。</w:delText>
        </w:r>
      </w:del>
      <w:ins w:id="318" w:author="篠本滋" w:date="2017-11-17T14:53:00Z">
        <w:r w:rsidR="00FB1596">
          <w:rPr>
            <w:rFonts w:hint="eastAsia"/>
          </w:rPr>
          <w:t>,</w:t>
        </w:r>
        <w:r w:rsidR="00FB1596">
          <w:t xml:space="preserve"> representing the hidden state</w:t>
        </w:r>
      </w:ins>
    </w:p>
    <w:p w:rsidR="003053DD" w:rsidRDefault="003053DD" w:rsidP="003053DD">
      <w:r>
        <w:rPr>
          <w:rFonts w:hint="eastAsia"/>
        </w:rPr>
        <w:t xml:space="preserve">    # </w:t>
      </w:r>
      <w:ins w:id="319" w:author="篠本滋" w:date="2017-11-17T14:54:00Z">
        <w:r w:rsidR="00FB1596">
          <w:t xml:space="preserve">two </w:t>
        </w:r>
      </w:ins>
      <w:ins w:id="320" w:author="篠本滋" w:date="2017-11-17T14:53:00Z">
        <w:r w:rsidR="00FB1596">
          <w:t>state</w:t>
        </w:r>
      </w:ins>
      <w:ins w:id="321" w:author="篠本滋" w:date="2017-11-17T14:54:00Z">
        <w:r w:rsidR="00FB1596">
          <w:t>s</w:t>
        </w:r>
      </w:ins>
      <w:ins w:id="322" w:author="篠本滋" w:date="2017-11-17T14:53:00Z">
        <w:r w:rsidR="00FB1596">
          <w:t xml:space="preserve"> are transformed into the </w:t>
        </w:r>
      </w:ins>
      <w:del w:id="323" w:author="篠本滋" w:date="2017-11-17T14:53:00Z">
        <w:r w:rsidDel="00FB1596">
          <w:rPr>
            <w:rFonts w:hint="eastAsia"/>
          </w:rPr>
          <w:delText>以下で状態列の値を</w:delText>
        </w:r>
        <w:r w:rsidDel="00FB1596">
          <w:rPr>
            <w:rFonts w:hint="eastAsia"/>
          </w:rPr>
          <w:delText>plot</w:delText>
        </w:r>
        <w:r w:rsidDel="00FB1596">
          <w:rPr>
            <w:rFonts w:hint="eastAsia"/>
          </w:rPr>
          <w:delText>しやすいように</w:delText>
        </w:r>
        <w:r w:rsidDel="00FB1596">
          <w:rPr>
            <w:rFonts w:hint="eastAsia"/>
          </w:rPr>
          <w:delText>,</w:delText>
        </w:r>
        <w:r w:rsidDel="00FB1596">
          <w:rPr>
            <w:rFonts w:hint="eastAsia"/>
          </w:rPr>
          <w:delText>実際の</w:delText>
        </w:r>
      </w:del>
      <w:r>
        <w:rPr>
          <w:rFonts w:hint="eastAsia"/>
        </w:rPr>
        <w:t>rate</w:t>
      </w:r>
      <w:ins w:id="324" w:author="篠本滋" w:date="2017-11-17T14:54:00Z">
        <w:r w:rsidR="00FB1596">
          <w:t>s</w:t>
        </w:r>
      </w:ins>
      <w:del w:id="325" w:author="篠本滋" w:date="2017-11-17T14:54:00Z">
        <w:r w:rsidDel="00FB1596">
          <w:rPr>
            <w:rFonts w:hint="eastAsia"/>
          </w:rPr>
          <w:delText>に変換してる</w:delText>
        </w:r>
      </w:del>
    </w:p>
    <w:p w:rsidR="003053DD" w:rsidRDefault="003053DD" w:rsidP="003053DD">
      <w:r>
        <w:t xml:space="preserve">    ############################################</w:t>
      </w:r>
    </w:p>
    <w:p w:rsidR="003053DD" w:rsidRDefault="003053DD" w:rsidP="003053DD"/>
    <w:p w:rsidR="003053DD" w:rsidRDefault="003053DD" w:rsidP="003053DD">
      <w:r>
        <w:t xml:space="preserve">    rate_func = np.empty([len(vec_Xi), 2])</w:t>
      </w:r>
    </w:p>
    <w:p w:rsidR="003053DD" w:rsidRDefault="003053DD" w:rsidP="003053DD"/>
    <w:p w:rsidR="003053DD" w:rsidRDefault="003053DD" w:rsidP="003053DD">
      <w:r>
        <w:t xml:space="preserve">    c_time = 0.0</w:t>
      </w:r>
    </w:p>
    <w:p w:rsidR="003053DD" w:rsidRDefault="003053DD" w:rsidP="003053DD">
      <w:r>
        <w:t xml:space="preserve">    for n in range(0, len(vec_Xi)):</w:t>
      </w:r>
    </w:p>
    <w:p w:rsidR="003053DD" w:rsidRDefault="003053DD" w:rsidP="003053DD">
      <w:r>
        <w:t xml:space="preserve">        state_id = vec_hidden[n]</w:t>
      </w:r>
    </w:p>
    <w:p w:rsidR="003053DD" w:rsidRDefault="003053DD" w:rsidP="003053DD">
      <w:r>
        <w:t xml:space="preserve">        rate_func[n][0] = round(c_time * 100) / 100.0</w:t>
      </w:r>
    </w:p>
    <w:p w:rsidR="003053DD" w:rsidRDefault="003053DD" w:rsidP="003053DD">
      <w:r>
        <w:t xml:space="preserve">        rate_func[n][1] = round(vec_lambda[int(state_id)] * 100) / (bin_width * 100.0)</w:t>
      </w:r>
    </w:p>
    <w:p w:rsidR="003053DD" w:rsidRDefault="003053DD" w:rsidP="003053DD"/>
    <w:p w:rsidR="003053DD" w:rsidRDefault="003053DD" w:rsidP="003053DD">
      <w:r>
        <w:t xml:space="preserve">        c_time += bin_width</w:t>
      </w:r>
    </w:p>
    <w:p w:rsidR="003053DD" w:rsidRDefault="003053DD" w:rsidP="003053DD"/>
    <w:p w:rsidR="003053DD" w:rsidRDefault="003053DD" w:rsidP="003053DD">
      <w:r>
        <w:t xml:space="preserve">    return rate_func</w:t>
      </w:r>
    </w:p>
    <w:p w:rsidR="003053DD" w:rsidRDefault="003053DD" w:rsidP="003053DD"/>
    <w:p w:rsidR="003053DD" w:rsidRDefault="003053DD" w:rsidP="003053DD"/>
    <w:p w:rsidR="003053DD" w:rsidRDefault="003053DD" w:rsidP="003053DD">
      <w:r>
        <w:lastRenderedPageBreak/>
        <w:t>################################</w:t>
      </w:r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 xml:space="preserve"># </w:t>
      </w:r>
      <w:ins w:id="326" w:author="篠本滋" w:date="2017-11-17T14:54:00Z">
        <w:r w:rsidR="00FB1596">
          <w:t xml:space="preserve">Function acquiring the observation sequence from </w:t>
        </w:r>
      </w:ins>
      <w:ins w:id="327" w:author="篠本滋" w:date="2017-11-17T14:55:00Z">
        <w:r w:rsidR="00FB1596">
          <w:t xml:space="preserve">a </w:t>
        </w:r>
      </w:ins>
      <w:r>
        <w:rPr>
          <w:rFonts w:hint="eastAsia"/>
        </w:rPr>
        <w:t>spike</w:t>
      </w:r>
      <w:ins w:id="328" w:author="篠本滋" w:date="2017-11-17T14:55:00Z">
        <w:r w:rsidR="00FB1596">
          <w:t xml:space="preserve"> train</w:t>
        </w:r>
      </w:ins>
      <w:del w:id="329" w:author="篠本滋" w:date="2017-11-17T14:55:00Z">
        <w:r w:rsidDel="00FB1596">
          <w:rPr>
            <w:rFonts w:hint="eastAsia"/>
          </w:rPr>
          <w:delText>列から観測列を得る関数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################################</w:t>
      </w:r>
    </w:p>
    <w:p w:rsidR="003053DD" w:rsidRDefault="003053DD" w:rsidP="003053DD">
      <w:r>
        <w:t>def get_vec_Xi(vec_spkt, bin_width):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30" w:author="篠本滋" w:date="2017-11-19T19:03:00Z">
        <w:r w:rsidDel="009F06B0">
          <w:rPr>
            <w:rFonts w:hint="eastAsia"/>
          </w:rPr>
          <w:delText>引数：</w:delText>
        </w:r>
      </w:del>
      <w:ins w:id="331" w:author="篠本滋" w:date="2017-11-19T19:03:00Z">
        <w:r w:rsidR="009F06B0">
          <w:rPr>
            <w:rFonts w:hint="eastAsia"/>
          </w:rPr>
          <w:t>a</w:t>
        </w:r>
        <w:r w:rsidR="009F06B0">
          <w:t>rguments:</w:t>
        </w:r>
      </w:ins>
    </w:p>
    <w:p w:rsidR="003053DD" w:rsidRDefault="003053DD" w:rsidP="003053DD">
      <w:r>
        <w:rPr>
          <w:rFonts w:hint="eastAsia"/>
        </w:rPr>
        <w:t xml:space="preserve">        vec_spkt</w:t>
      </w:r>
      <w:del w:id="332" w:author="篠本滋" w:date="2017-11-19T19:03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初めの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がきた時を</w:delText>
        </w:r>
        <w:r w:rsidDel="009F06B0">
          <w:rPr>
            <w:rFonts w:hint="eastAsia"/>
          </w:rPr>
          <w:delText>0</w:delText>
        </w:r>
        <w:r w:rsidDel="009F06B0">
          <w:rPr>
            <w:rFonts w:hint="eastAsia"/>
          </w:rPr>
          <w:delText>とした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時刻列</w:delText>
        </w:r>
      </w:del>
      <w:ins w:id="333" w:author="篠本滋" w:date="2017-11-19T19:03:00Z">
        <w:r w:rsidR="009F06B0">
          <w:t>: spike time measured from the initial spike</w:t>
        </w:r>
      </w:ins>
    </w:p>
    <w:p w:rsidR="003053DD" w:rsidRDefault="003053DD" w:rsidP="003053DD">
      <w:r>
        <w:rPr>
          <w:rFonts w:hint="eastAsia"/>
        </w:rPr>
        <w:t xml:space="preserve">        bin_width</w:t>
      </w:r>
      <w:del w:id="334" w:author="篠本滋" w:date="2017-11-19T19:03:00Z">
        <w:r w:rsidDel="009F06B0">
          <w:rPr>
            <w:rFonts w:hint="eastAsia"/>
          </w:rPr>
          <w:delText>=bin</w:delText>
        </w:r>
        <w:r w:rsidDel="009F06B0">
          <w:rPr>
            <w:rFonts w:hint="eastAsia"/>
          </w:rPr>
          <w:delText>幅</w:delText>
        </w:r>
      </w:del>
      <w:ins w:id="335" w:author="篠本滋" w:date="2017-11-19T19:03:00Z">
        <w:r w:rsidR="009F06B0">
          <w:t>: bin size</w:t>
        </w:r>
      </w:ins>
    </w:p>
    <w:p w:rsidR="003053DD" w:rsidRDefault="003053DD" w:rsidP="003053DD">
      <w:r>
        <w:rPr>
          <w:rFonts w:hint="eastAsia"/>
        </w:rPr>
        <w:t xml:space="preserve">    </w:t>
      </w:r>
      <w:ins w:id="336" w:author="篠本滋" w:date="2017-11-19T19:04:00Z">
        <w:r w:rsidR="009F06B0">
          <w:rPr>
            <w:rFonts w:hint="eastAsia"/>
          </w:rPr>
          <w:t>r</w:t>
        </w:r>
        <w:r w:rsidR="009F06B0">
          <w:t>eturns:</w:t>
        </w:r>
      </w:ins>
      <w:del w:id="337" w:author="篠本滋" w:date="2017-11-19T19:04:00Z">
        <w:r w:rsidDel="009F06B0">
          <w:rPr>
            <w:rFonts w:hint="eastAsia"/>
          </w:rPr>
          <w:delText>結果：</w:delText>
        </w:r>
      </w:del>
    </w:p>
    <w:p w:rsidR="009F06B0" w:rsidRDefault="003053DD" w:rsidP="003053DD">
      <w:pPr>
        <w:rPr>
          <w:ins w:id="338" w:author="篠本滋" w:date="2017-11-19T19:05:00Z"/>
        </w:rPr>
      </w:pPr>
      <w:r>
        <w:rPr>
          <w:rFonts w:hint="eastAsia"/>
        </w:rPr>
        <w:t xml:space="preserve">        </w:t>
      </w:r>
      <w:del w:id="339" w:author="篠本滋" w:date="2017-11-19T19:04:00Z">
        <w:r w:rsidDel="009F06B0">
          <w:rPr>
            <w:rFonts w:hint="eastAsia"/>
          </w:rPr>
          <w:delText>返り値</w:delText>
        </w:r>
        <w:r w:rsidDel="009F06B0">
          <w:rPr>
            <w:rFonts w:hint="eastAsia"/>
          </w:rPr>
          <w:delText>:</w:delText>
        </w:r>
        <w:r w:rsidDel="009F06B0">
          <w:rPr>
            <w:rFonts w:hint="eastAsia"/>
          </w:rPr>
          <w:delText>観測列</w:delText>
        </w:r>
      </w:del>
      <w:r>
        <w:rPr>
          <w:rFonts w:hint="eastAsia"/>
        </w:rPr>
        <w:t>vec_Xi</w:t>
      </w:r>
      <w:ins w:id="340" w:author="篠本滋" w:date="2017-11-19T19:04:00Z">
        <w:r w:rsidR="009F06B0">
          <w:rPr>
            <w:rFonts w:hint="eastAsia"/>
          </w:rPr>
          <w:t xml:space="preserve">: observation </w:t>
        </w:r>
      </w:ins>
      <w:ins w:id="341" w:author="篠本滋" w:date="2017-11-19T19:05:00Z">
        <w:r w:rsidR="009F06B0">
          <w:t>values consisting of spike counts in each bin.</w:t>
        </w:r>
      </w:ins>
      <w:del w:id="342" w:author="篠本滋" w:date="2017-11-19T19:04:00Z">
        <w:r w:rsidDel="009F06B0">
          <w:rPr>
            <w:rFonts w:hint="eastAsia"/>
          </w:rPr>
          <w:delText>。</w:delText>
        </w:r>
      </w:del>
    </w:p>
    <w:p w:rsidR="003053DD" w:rsidDel="009F06B0" w:rsidRDefault="003053DD" w:rsidP="003053DD">
      <w:pPr>
        <w:rPr>
          <w:del w:id="343" w:author="篠本滋" w:date="2017-11-19T19:05:00Z"/>
        </w:rPr>
      </w:pPr>
      <w:del w:id="344" w:author="篠本滋" w:date="2017-11-19T19:05:00Z">
        <w:r w:rsidDel="009F06B0">
          <w:rPr>
            <w:rFonts w:hint="eastAsia"/>
          </w:rPr>
          <w:delText>vec_Xi</w:delText>
        </w:r>
        <w:r w:rsidDel="009F06B0">
          <w:rPr>
            <w:rFonts w:hint="eastAsia"/>
          </w:rPr>
          <w:delText>には各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の個数が入ってます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spkt_dura = vec_spkt[len(vec_spkt) - 1]</w:t>
      </w:r>
    </w:p>
    <w:p w:rsidR="003053DD" w:rsidRDefault="003053DD" w:rsidP="003053DD">
      <w:r>
        <w:t xml:space="preserve">    bin_num = int(math.ceil(spkt_dura / bin_width))</w:t>
      </w:r>
    </w:p>
    <w:p w:rsidR="003053DD" w:rsidRDefault="003053DD" w:rsidP="003053DD">
      <w:r>
        <w:t xml:space="preserve">    vec_Xi = np.zeros(bin_num)</w:t>
      </w:r>
    </w:p>
    <w:p w:rsidR="003053DD" w:rsidRDefault="003053DD" w:rsidP="003053DD"/>
    <w:p w:rsidR="003053DD" w:rsidRDefault="003053DD" w:rsidP="003053DD">
      <w:r>
        <w:t xml:space="preserve">    ##########</w:t>
      </w:r>
    </w:p>
    <w:p w:rsidR="003053DD" w:rsidRDefault="003053DD" w:rsidP="003053DD">
      <w:r>
        <w:rPr>
          <w:rFonts w:hint="eastAsia"/>
        </w:rPr>
        <w:t xml:space="preserve">    # </w:t>
      </w:r>
      <w:ins w:id="345" w:author="篠本滋" w:date="2017-11-19T19:06:00Z">
        <w:r w:rsidR="009F06B0">
          <w:t>counting spikes</w:t>
        </w:r>
      </w:ins>
      <w:del w:id="346" w:author="篠本滋" w:date="2017-11-19T19:06:00Z"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時刻が各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にあれば</w:delText>
        </w:r>
        <w:r w:rsidDel="009F06B0">
          <w:rPr>
            <w:rFonts w:hint="eastAsia"/>
          </w:rPr>
          <w:delText>1</w:delText>
        </w:r>
        <w:r w:rsidDel="009F06B0">
          <w:rPr>
            <w:rFonts w:hint="eastAsia"/>
          </w:rPr>
          <w:delText>を足していく</w:delText>
        </w:r>
      </w:del>
    </w:p>
    <w:p w:rsidR="003053DD" w:rsidRDefault="003053DD" w:rsidP="003053DD">
      <w:r>
        <w:t xml:space="preserve">    ##########</w:t>
      </w:r>
    </w:p>
    <w:p w:rsidR="003053DD" w:rsidRDefault="003053DD" w:rsidP="003053DD">
      <w:r>
        <w:t xml:space="preserve">    for x in vec_spkt:</w:t>
      </w:r>
    </w:p>
    <w:p w:rsidR="003053DD" w:rsidRDefault="003053DD" w:rsidP="003053DD">
      <w:r>
        <w:t xml:space="preserve">        bin_id = int(math.floor(x / bin_width))</w:t>
      </w:r>
    </w:p>
    <w:p w:rsidR="003053DD" w:rsidRDefault="003053DD" w:rsidP="003053DD">
      <w:r>
        <w:t xml:space="preserve">        if (bin_id &lt; bin_num):</w:t>
      </w:r>
    </w:p>
    <w:p w:rsidR="003053DD" w:rsidRDefault="003053DD" w:rsidP="003053DD">
      <w:r>
        <w:t xml:space="preserve">            vec_Xi[bin_id] += 1</w:t>
      </w:r>
    </w:p>
    <w:p w:rsidR="003053DD" w:rsidRDefault="003053DD" w:rsidP="003053DD">
      <w:r>
        <w:t xml:space="preserve">    return vec_Xi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lastRenderedPageBreak/>
        <w:t>###########################</w:t>
      </w:r>
    </w:p>
    <w:p w:rsidR="003053DD" w:rsidRDefault="003053DD" w:rsidP="003053DD">
      <w:r>
        <w:t>#</w:t>
      </w:r>
    </w:p>
    <w:p w:rsidR="009F06B0" w:rsidRDefault="003053DD" w:rsidP="003053DD">
      <w:pPr>
        <w:rPr>
          <w:ins w:id="347" w:author="篠本滋" w:date="2017-11-19T19:06:00Z"/>
        </w:rPr>
      </w:pPr>
      <w:r>
        <w:rPr>
          <w:rFonts w:hint="eastAsia"/>
        </w:rPr>
        <w:t># hmm_E_step</w:t>
      </w:r>
    </w:p>
    <w:p w:rsidR="003053DD" w:rsidDel="009F06B0" w:rsidRDefault="003053DD" w:rsidP="003053DD">
      <w:pPr>
        <w:rPr>
          <w:del w:id="348" w:author="篠本滋" w:date="2017-11-19T19:06:00Z"/>
        </w:rPr>
      </w:pPr>
      <w:del w:id="349" w:author="篠本滋" w:date="2017-11-19T19:06:00Z">
        <w:r w:rsidDel="009F06B0">
          <w:rPr>
            <w:rFonts w:hint="eastAsia"/>
          </w:rPr>
          <w:delText>関数</w:delText>
        </w:r>
      </w:del>
    </w:p>
    <w:p w:rsidR="009F06B0" w:rsidRDefault="003053DD" w:rsidP="003053DD">
      <w:pPr>
        <w:rPr>
          <w:ins w:id="350" w:author="篠本滋" w:date="2017-11-19T19:07:00Z"/>
        </w:rPr>
      </w:pPr>
      <w:r>
        <w:rPr>
          <w:rFonts w:hint="eastAsia"/>
        </w:rPr>
        <w:t xml:space="preserve"># </w:t>
      </w:r>
      <w:ins w:id="351" w:author="篠本滋" w:date="2017-11-19T19:06:00Z">
        <w:r w:rsidR="00976E16">
          <w:t>computes expectation</w:t>
        </w:r>
      </w:ins>
    </w:p>
    <w:p w:rsidR="003053DD" w:rsidDel="009F06B0" w:rsidRDefault="003053DD" w:rsidP="003053DD">
      <w:pPr>
        <w:rPr>
          <w:del w:id="352" w:author="篠本滋" w:date="2017-11-19T19:07:00Z"/>
        </w:rPr>
      </w:pPr>
      <w:del w:id="353" w:author="篠本滋" w:date="2017-11-19T19:07:00Z">
        <w:r w:rsidDel="009F06B0">
          <w:rPr>
            <w:rFonts w:hint="eastAsia"/>
          </w:rPr>
          <w:delText>隠れマルコフモデルの期待値を計算するステップです。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</w:t>
      </w:r>
    </w:p>
    <w:p w:rsidR="003053DD" w:rsidRDefault="003053DD" w:rsidP="003053DD">
      <w:r>
        <w:t>def hmm_E_step(vec_Xi, mat_A, vec_lambda, vec_pi):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354" w:author="篠本滋" w:date="2017-11-19T19:07:00Z">
        <w:r w:rsidDel="009F06B0">
          <w:rPr>
            <w:rFonts w:hint="eastAsia"/>
          </w:rPr>
          <w:delText>引数：</w:delText>
        </w:r>
      </w:del>
      <w:ins w:id="355" w:author="篠本滋" w:date="2017-11-19T19:07:00Z">
        <w:r w:rsidR="009F06B0">
          <w:rPr>
            <w:rFonts w:hint="eastAsia"/>
          </w:rPr>
          <w:t>a</w:t>
        </w:r>
        <w:r w:rsidR="009F06B0">
          <w:t>rguments:</w:t>
        </w:r>
      </w:ins>
    </w:p>
    <w:p w:rsidR="009F06B0" w:rsidRDefault="003053DD" w:rsidP="003053DD">
      <w:pPr>
        <w:rPr>
          <w:ins w:id="356" w:author="篠本滋" w:date="2017-11-19T19:07:00Z"/>
        </w:rPr>
      </w:pPr>
      <w:r>
        <w:rPr>
          <w:rFonts w:hint="eastAsia"/>
        </w:rPr>
        <w:t xml:space="preserve">        vec_Xi</w:t>
      </w:r>
      <w:ins w:id="357" w:author="篠本滋" w:date="2017-11-19T19:07:00Z">
        <w:r w:rsidR="009F06B0">
          <w:t>: observation consisting of spike counts</w:t>
        </w:r>
      </w:ins>
    </w:p>
    <w:p w:rsidR="003053DD" w:rsidDel="009F06B0" w:rsidRDefault="003053DD" w:rsidP="003053DD">
      <w:pPr>
        <w:rPr>
          <w:del w:id="358" w:author="篠本滋" w:date="2017-11-19T19:07:00Z"/>
        </w:rPr>
      </w:pPr>
      <w:del w:id="359" w:author="篠本滋" w:date="2017-11-19T19:07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観測列。各</w:delText>
        </w:r>
        <w:r w:rsidDel="009F06B0">
          <w:rPr>
            <w:rFonts w:hint="eastAsia"/>
          </w:rPr>
          <w:delText>step</w:delText>
        </w:r>
        <w:r w:rsidDel="009F06B0">
          <w:rPr>
            <w:rFonts w:hint="eastAsia"/>
          </w:rPr>
          <w:delText>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の個数が入ってます</w:delText>
        </w:r>
        <w:r w:rsidDel="009F06B0">
          <w:rPr>
            <w:rFonts w:hint="eastAsia"/>
          </w:rPr>
          <w:delText>.</w:delText>
        </w:r>
      </w:del>
    </w:p>
    <w:p w:rsidR="003053DD" w:rsidRDefault="003053DD" w:rsidP="003053DD">
      <w:r>
        <w:rPr>
          <w:rFonts w:hint="eastAsia"/>
        </w:rPr>
        <w:t xml:space="preserve">        mat_A</w:t>
      </w:r>
      <w:ins w:id="360" w:author="篠本滋" w:date="2017-11-19T19:07:00Z">
        <w:r w:rsidR="009F06B0">
          <w:t>: transition matrix</w:t>
        </w:r>
      </w:ins>
      <w:del w:id="361" w:author="篠本滋" w:date="2017-11-19T19:07:00Z">
        <w:r w:rsidDel="009F06B0">
          <w:rPr>
            <w:rFonts w:hint="eastAsia"/>
          </w:rPr>
          <w:delText>=</w:delText>
        </w:r>
      </w:del>
      <w:del w:id="362" w:author="篠本滋" w:date="2017-11-19T19:08:00Z">
        <w:r w:rsidDel="009F06B0">
          <w:rPr>
            <w:rFonts w:hint="eastAsia"/>
          </w:rPr>
          <w:delText>状態遷移確率行列</w:delText>
        </w:r>
      </w:del>
    </w:p>
    <w:p w:rsidR="003053DD" w:rsidRDefault="003053DD" w:rsidP="003053DD">
      <w:r>
        <w:rPr>
          <w:rFonts w:hint="eastAsia"/>
        </w:rPr>
        <w:t xml:space="preserve">        vec_lambda</w:t>
      </w:r>
      <w:ins w:id="363" w:author="篠本滋" w:date="2017-11-19T19:08:00Z">
        <w:r w:rsidR="009F06B0">
          <w:t xml:space="preserve">: spikes in each </w:t>
        </w:r>
      </w:ins>
      <w:ins w:id="364" w:author="篠本滋" w:date="2017-11-19T19:09:00Z">
        <w:r w:rsidR="009F06B0">
          <w:t>bin</w:t>
        </w:r>
      </w:ins>
      <w:del w:id="365" w:author="篠本滋" w:date="2017-11-19T19:09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それぞれの状態での</w:delText>
        </w:r>
        <w:r w:rsidDel="009F06B0">
          <w:rPr>
            <w:rFonts w:hint="eastAsia"/>
          </w:rPr>
          <w:delText>bin</w:delText>
        </w:r>
        <w:r w:rsidDel="009F06B0">
          <w:rPr>
            <w:rFonts w:hint="eastAsia"/>
          </w:rPr>
          <w:delText>内の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の平均値</w:delText>
        </w:r>
      </w:del>
    </w:p>
    <w:p w:rsidR="003053DD" w:rsidRDefault="003053DD" w:rsidP="003053DD">
      <w:r>
        <w:rPr>
          <w:rFonts w:hint="eastAsia"/>
        </w:rPr>
        <w:t xml:space="preserve">        vec_pi</w:t>
      </w:r>
      <w:del w:id="366" w:author="篠本滋" w:date="2017-11-19T19:08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初期状態の確率</w:delText>
        </w:r>
      </w:del>
      <w:ins w:id="367" w:author="篠本滋" w:date="2017-11-19T19:08:00Z">
        <w:r w:rsidR="009F06B0">
          <w:t>: initial probabilities</w:t>
        </w:r>
      </w:ins>
    </w:p>
    <w:p w:rsidR="003053DD" w:rsidDel="009F06B0" w:rsidRDefault="003053DD" w:rsidP="003053DD">
      <w:pPr>
        <w:rPr>
          <w:del w:id="368" w:author="篠本滋" w:date="2017-11-19T19:09:00Z"/>
        </w:rPr>
      </w:pPr>
      <w:r>
        <w:rPr>
          <w:rFonts w:hint="eastAsia"/>
        </w:rPr>
        <w:t xml:space="preserve">    </w:t>
      </w:r>
      <w:del w:id="369" w:author="篠本滋" w:date="2017-11-19T19:09:00Z">
        <w:r w:rsidDel="009F06B0">
          <w:rPr>
            <w:rFonts w:hint="eastAsia"/>
          </w:rPr>
          <w:delText>結果：</w:delText>
        </w:r>
      </w:del>
      <w:ins w:id="370" w:author="篠本滋" w:date="2017-11-19T19:09:00Z">
        <w:r w:rsidR="009F06B0">
          <w:rPr>
            <w:rFonts w:hint="eastAsia"/>
          </w:rPr>
          <w:t>r</w:t>
        </w:r>
        <w:r w:rsidR="009F06B0">
          <w:t>eturns:</w:t>
        </w:r>
      </w:ins>
    </w:p>
    <w:p w:rsidR="003053DD" w:rsidRDefault="003053DD" w:rsidP="003053DD">
      <w:del w:id="371" w:author="篠本滋" w:date="2017-11-19T19:09:00Z">
        <w:r w:rsidDel="009F06B0">
          <w:rPr>
            <w:rFonts w:hint="eastAsia"/>
          </w:rPr>
          <w:delText xml:space="preserve">        </w:delText>
        </w:r>
        <w:r w:rsidDel="009F06B0">
          <w:rPr>
            <w:rFonts w:hint="eastAsia"/>
          </w:rPr>
          <w:delText>返り値：</w:delText>
        </w:r>
      </w:del>
    </w:p>
    <w:p w:rsidR="003053DD" w:rsidRDefault="003053DD" w:rsidP="003053DD">
      <w:r>
        <w:rPr>
          <w:rFonts w:hint="eastAsia"/>
        </w:rPr>
        <w:t xml:space="preserve">            mat_Gamma</w:t>
      </w:r>
      <w:ins w:id="372" w:author="篠本滋" w:date="2017-11-19T19:09:00Z">
        <w:r w:rsidR="009F06B0">
          <w:t>:</w:t>
        </w:r>
      </w:ins>
      <w:del w:id="373" w:author="篠本滋" w:date="2017-11-19T19:09:00Z">
        <w:r w:rsidDel="009F06B0">
          <w:rPr>
            <w:rFonts w:hint="eastAsia"/>
          </w:rPr>
          <w:delText xml:space="preserve"> =</w:delText>
        </w:r>
      </w:del>
      <w:r>
        <w:rPr>
          <w:rFonts w:hint="eastAsia"/>
        </w:rPr>
        <w:t xml:space="preserve"> </w:t>
      </w:r>
      <w:ins w:id="374" w:author="篠本滋" w:date="2017-11-19T19:09:00Z">
        <w:r w:rsidR="009F06B0">
          <w:t xml:space="preserve">a matrix consisting of </w:t>
        </w:r>
      </w:ins>
      <w:r>
        <w:rPr>
          <w:rFonts w:hint="eastAsia"/>
        </w:rPr>
        <w:t>P(</w:t>
      </w:r>
      <w:ins w:id="375" w:author="篠本滋" w:date="2017-11-19T19:10:00Z">
        <w:r w:rsidR="009F06B0">
          <w:t>state i at time t</w:t>
        </w:r>
        <w:r w:rsidR="009F06B0">
          <w:rPr>
            <w:rFonts w:hint="eastAsia"/>
          </w:rPr>
          <w:t xml:space="preserve">, </w:t>
        </w:r>
      </w:ins>
      <w:del w:id="376" w:author="篠本滋" w:date="2017-11-19T19:10:00Z">
        <w:r w:rsidDel="009F06B0">
          <w:rPr>
            <w:rFonts w:hint="eastAsia"/>
          </w:rPr>
          <w:delText>時刻</w:delText>
        </w:r>
        <w:r w:rsidDel="009F06B0">
          <w:rPr>
            <w:rFonts w:hint="eastAsia"/>
          </w:rPr>
          <w:delText>t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 xml:space="preserve">i </w:delText>
        </w:r>
        <w:r w:rsidDel="009F06B0">
          <w:rPr>
            <w:rFonts w:hint="eastAsia"/>
          </w:rPr>
          <w:delText>、</w:delText>
        </w:r>
      </w:del>
      <w:r>
        <w:rPr>
          <w:rFonts w:hint="eastAsia"/>
        </w:rPr>
        <w:t>vec_Xi |model)</w:t>
      </w:r>
      <w:del w:id="377" w:author="篠本滋" w:date="2017-11-19T19:09:00Z">
        <w:r w:rsidDel="009F06B0">
          <w:rPr>
            <w:rFonts w:hint="eastAsia"/>
          </w:rPr>
          <w:delText>が成分の行列</w:delText>
        </w:r>
      </w:del>
    </w:p>
    <w:p w:rsidR="009F06B0" w:rsidRDefault="003053DD" w:rsidP="003053DD">
      <w:pPr>
        <w:rPr>
          <w:ins w:id="378" w:author="篠本滋" w:date="2017-11-19T19:11:00Z"/>
        </w:rPr>
      </w:pPr>
      <w:r>
        <w:rPr>
          <w:rFonts w:hint="eastAsia"/>
        </w:rPr>
        <w:t xml:space="preserve">            mat_Xi</w:t>
      </w:r>
      <w:ins w:id="379" w:author="篠本滋" w:date="2017-11-19T19:10:00Z">
        <w:r w:rsidR="009F06B0">
          <w:t xml:space="preserve">: a matrix consisting of </w:t>
        </w:r>
      </w:ins>
      <w:del w:id="380" w:author="篠本滋" w:date="2017-11-19T19:10:00Z">
        <w:r w:rsidDel="009F06B0">
          <w:rPr>
            <w:rFonts w:hint="eastAsia"/>
          </w:rPr>
          <w:delText xml:space="preserve"> = </w:delText>
        </w:r>
      </w:del>
      <w:r>
        <w:rPr>
          <w:rFonts w:hint="eastAsia"/>
        </w:rPr>
        <w:t>P(</w:t>
      </w:r>
      <w:ins w:id="381" w:author="篠本滋" w:date="2017-11-19T19:11:00Z">
        <w:r w:rsidR="009F06B0">
          <w:t>state i at time t</w:t>
        </w:r>
        <w:r w:rsidR="009F06B0">
          <w:rPr>
            <w:rFonts w:hint="eastAsia"/>
          </w:rPr>
          <w:t xml:space="preserve"> and state j at time t+1, </w:t>
        </w:r>
      </w:ins>
      <w:del w:id="382" w:author="篠本滋" w:date="2017-11-19T19:11:00Z">
        <w:r w:rsidDel="009F06B0">
          <w:rPr>
            <w:rFonts w:hint="eastAsia"/>
          </w:rPr>
          <w:delText>時刻</w:delText>
        </w:r>
        <w:r w:rsidDel="009F06B0">
          <w:rPr>
            <w:rFonts w:hint="eastAsia"/>
          </w:rPr>
          <w:delText>t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>i</w:delText>
        </w:r>
        <w:r w:rsidDel="009F06B0">
          <w:rPr>
            <w:rFonts w:hint="eastAsia"/>
          </w:rPr>
          <w:delText>、時刻</w:delText>
        </w:r>
        <w:r w:rsidDel="009F06B0">
          <w:rPr>
            <w:rFonts w:hint="eastAsia"/>
          </w:rPr>
          <w:delText>t+1</w:delText>
        </w:r>
        <w:r w:rsidDel="009F06B0">
          <w:rPr>
            <w:rFonts w:hint="eastAsia"/>
          </w:rPr>
          <w:delText>で状態</w:delText>
        </w:r>
        <w:r w:rsidDel="009F06B0">
          <w:rPr>
            <w:rFonts w:hint="eastAsia"/>
          </w:rPr>
          <w:delText>j</w:delText>
        </w:r>
        <w:r w:rsidDel="009F06B0">
          <w:rPr>
            <w:rFonts w:hint="eastAsia"/>
          </w:rPr>
          <w:delText>、</w:delText>
        </w:r>
      </w:del>
      <w:r>
        <w:rPr>
          <w:rFonts w:hint="eastAsia"/>
        </w:rPr>
        <w:t>vec_Xi|model)</w:t>
      </w:r>
    </w:p>
    <w:p w:rsidR="003053DD" w:rsidDel="009F06B0" w:rsidRDefault="003053DD" w:rsidP="003053DD">
      <w:pPr>
        <w:rPr>
          <w:del w:id="383" w:author="篠本滋" w:date="2017-11-19T19:11:00Z"/>
        </w:rPr>
      </w:pPr>
      <w:del w:id="384" w:author="篠本滋" w:date="2017-11-19T19:11:00Z">
        <w:r w:rsidDel="009F06B0">
          <w:rPr>
            <w:rFonts w:hint="eastAsia"/>
          </w:rPr>
          <w:delText>が成分の行列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mat_emission = get_mat_emission(vec_Xi, vec_lambda)</w:t>
      </w:r>
    </w:p>
    <w:p w:rsidR="003053DD" w:rsidRDefault="003053DD" w:rsidP="003053DD">
      <w:r>
        <w:t xml:space="preserve">    vec_C, mat_alpha = get_alpha_C(mat_A, vec_pi, mat_emission)</w:t>
      </w:r>
    </w:p>
    <w:p w:rsidR="003053DD" w:rsidRDefault="003053DD" w:rsidP="003053DD">
      <w:r>
        <w:t xml:space="preserve">    mat_beta = get_beta(mat_A, vec_pi, mat_emission, vec_C)</w:t>
      </w:r>
    </w:p>
    <w:p w:rsidR="003053DD" w:rsidRDefault="003053DD" w:rsidP="003053DD">
      <w:r>
        <w:t xml:space="preserve">    mat_Gamma, mat_Xi = get_Gamma_Xi(mat_A, mat_emission, mat_alpha, mat_beta, vec_C)</w:t>
      </w:r>
    </w:p>
    <w:p w:rsidR="003053DD" w:rsidRDefault="003053DD" w:rsidP="003053DD"/>
    <w:p w:rsidR="003053DD" w:rsidRDefault="003053DD" w:rsidP="003053DD">
      <w:r>
        <w:t xml:space="preserve">    return mat_Gamma, mat_Xi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get_mat_emission(vec_Xi, vec_lambda):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lastRenderedPageBreak/>
        <w:t xml:space="preserve">    </w:t>
      </w:r>
      <w:del w:id="385" w:author="篠本滋" w:date="2017-11-19T19:11:00Z">
        <w:r w:rsidDel="009F06B0">
          <w:rPr>
            <w:rFonts w:hint="eastAsia"/>
          </w:rPr>
          <w:delText>引数：</w:delText>
        </w:r>
      </w:del>
      <w:ins w:id="386" w:author="篠本滋" w:date="2017-11-19T19:11:00Z">
        <w:r w:rsidR="009F06B0">
          <w:rPr>
            <w:rFonts w:hint="eastAsia"/>
          </w:rPr>
          <w:t>a</w:t>
        </w:r>
        <w:r w:rsidR="009F06B0">
          <w:t>rguments</w:t>
        </w:r>
      </w:ins>
      <w:ins w:id="387" w:author="篠本滋" w:date="2017-11-19T19:12:00Z">
        <w:r w:rsidR="009F06B0">
          <w:t>:</w:t>
        </w:r>
      </w:ins>
    </w:p>
    <w:p w:rsidR="003053DD" w:rsidRDefault="003053DD" w:rsidP="003053DD">
      <w:r>
        <w:rPr>
          <w:rFonts w:hint="eastAsia"/>
        </w:rPr>
        <w:t xml:space="preserve">        vec_Xi</w:t>
      </w:r>
      <w:del w:id="388" w:author="篠本滋" w:date="2017-11-19T19:12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観測列</w:delText>
        </w:r>
      </w:del>
      <w:ins w:id="389" w:author="篠本滋" w:date="2017-11-19T19:12:00Z">
        <w:r w:rsidR="009F06B0">
          <w:t>: observation</w:t>
        </w:r>
      </w:ins>
    </w:p>
    <w:p w:rsidR="003053DD" w:rsidRDefault="003053DD" w:rsidP="003053DD">
      <w:r>
        <w:rPr>
          <w:rFonts w:hint="eastAsia"/>
        </w:rPr>
        <w:t xml:space="preserve">        vec_lambda</w:t>
      </w:r>
      <w:ins w:id="390" w:author="篠本滋" w:date="2017-11-19T19:12:00Z">
        <w:r w:rsidR="009F06B0">
          <w:t>: average spikes in each bin</w:t>
        </w:r>
      </w:ins>
      <w:del w:id="391" w:author="篠本滋" w:date="2017-11-19T19:12:00Z">
        <w:r w:rsidDel="009F06B0">
          <w:rPr>
            <w:rFonts w:hint="eastAsia"/>
          </w:rPr>
          <w:delText>=</w:delText>
        </w:r>
        <w:r w:rsidDel="009F06B0">
          <w:rPr>
            <w:rFonts w:hint="eastAsia"/>
          </w:rPr>
          <w:delText>それぞれの状態での</w:delText>
        </w:r>
        <w:r w:rsidDel="009F06B0">
          <w:rPr>
            <w:rFonts w:hint="eastAsia"/>
          </w:rPr>
          <w:delText>bin</w:delText>
        </w:r>
        <w:r w:rsidDel="009F06B0">
          <w:rPr>
            <w:rFonts w:hint="eastAsia"/>
          </w:rPr>
          <w:delText>内の</w:delText>
        </w:r>
        <w:r w:rsidDel="009F06B0">
          <w:rPr>
            <w:rFonts w:hint="eastAsia"/>
          </w:rPr>
          <w:delText>spike</w:delText>
        </w:r>
        <w:r w:rsidDel="009F06B0">
          <w:rPr>
            <w:rFonts w:hint="eastAsia"/>
          </w:rPr>
          <w:delText>の平均値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392" w:author="篠本滋" w:date="2017-11-19T19:12:00Z">
        <w:r w:rsidDel="009F06B0">
          <w:rPr>
            <w:rFonts w:hint="eastAsia"/>
          </w:rPr>
          <w:delText>結果：</w:delText>
        </w:r>
      </w:del>
      <w:ins w:id="393" w:author="篠本滋" w:date="2017-11-19T19:12:00Z">
        <w:r w:rsidR="009F06B0">
          <w:rPr>
            <w:rFonts w:hint="eastAsia"/>
          </w:rPr>
          <w:t>r</w:t>
        </w:r>
        <w:r w:rsidR="009F06B0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394" w:author="篠本滋" w:date="2017-11-19T19:13:00Z">
        <w:r w:rsidDel="0012560F">
          <w:rPr>
            <w:rFonts w:hint="eastAsia"/>
          </w:rPr>
          <w:delText>返り値：各</w:delText>
        </w:r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で各</w:delText>
        </w:r>
        <w:r w:rsidDel="0012560F">
          <w:rPr>
            <w:rFonts w:hint="eastAsia"/>
          </w:rPr>
          <w:delText>observation</w:delText>
        </w:r>
        <w:r w:rsidDel="0012560F">
          <w:rPr>
            <w:rFonts w:hint="eastAsia"/>
          </w:rPr>
          <w:delText>を得る確率</w:delText>
        </w:r>
        <w:r w:rsidDel="0012560F">
          <w:rPr>
            <w:rFonts w:hint="eastAsia"/>
          </w:rPr>
          <w:delText>(</w:delText>
        </w:r>
      </w:del>
      <w:r>
        <w:rPr>
          <w:rFonts w:hint="eastAsia"/>
        </w:rPr>
        <w:t>mat_emission</w:t>
      </w:r>
      <w:del w:id="395" w:author="篠本滋" w:date="2017-11-19T19:13:00Z">
        <w:r w:rsidDel="0012560F">
          <w:rPr>
            <w:rFonts w:hint="eastAsia"/>
          </w:rPr>
          <w:delText>),</w:delText>
        </w:r>
      </w:del>
      <w:ins w:id="396" w:author="篠本滋" w:date="2017-11-19T19:13:00Z">
        <w:r w:rsidR="0012560F">
          <w:t>: probability of obtaining each observation in each state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ins w:id="397" w:author="篠本滋" w:date="2017-11-19T19:13:00Z">
        <w:r w:rsidR="0012560F">
          <w:t>: matrix consisti</w:t>
        </w:r>
      </w:ins>
      <w:ins w:id="398" w:author="篠本滋" w:date="2017-11-19T19:14:00Z">
        <w:r w:rsidR="0012560F">
          <w:t xml:space="preserve">ng of </w:t>
        </w:r>
      </w:ins>
      <w:del w:id="399" w:author="篠本滋" w:date="2017-11-19T19:13:00Z">
        <w:r w:rsidDel="0012560F">
          <w:rPr>
            <w:rFonts w:hint="eastAsia"/>
          </w:rPr>
          <w:delText>=</w:delText>
        </w:r>
      </w:del>
      <w:r>
        <w:rPr>
          <w:rFonts w:hint="eastAsia"/>
        </w:rPr>
        <w:t>(step,state)</w:t>
      </w:r>
      <w:del w:id="400" w:author="篠本滋" w:date="2017-11-19T19:14:00Z">
        <w:r w:rsidDel="0012560F">
          <w:rPr>
            <w:rFonts w:hint="eastAsia"/>
          </w:rPr>
          <w:delText>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401" w:author="篠本滋" w:date="2017-11-19T19:14:00Z">
        <w:r w:rsidR="0012560F">
          <w:t>assuming the Poisson distribution</w:t>
        </w:r>
      </w:ins>
      <w:del w:id="402" w:author="篠本滋" w:date="2017-11-19T19:14:00Z">
        <w:r w:rsidDel="0012560F">
          <w:rPr>
            <w:rFonts w:hint="eastAsia"/>
          </w:rPr>
          <w:delText>poisson</w:delText>
        </w:r>
        <w:r w:rsidDel="0012560F">
          <w:rPr>
            <w:rFonts w:hint="eastAsia"/>
          </w:rPr>
          <w:delText>分布を仮定しています。</w:delText>
        </w:r>
      </w:del>
    </w:p>
    <w:p w:rsidR="003053DD" w:rsidRDefault="003053DD" w:rsidP="003053DD">
      <w:r>
        <w:rPr>
          <w:rFonts w:hint="eastAsia"/>
        </w:rPr>
        <w:t xml:space="preserve">    # vec_lambda</w:t>
      </w:r>
      <w:del w:id="403" w:author="篠本滋" w:date="2017-11-19T19:14:00Z">
        <w:r w:rsidDel="0012560F">
          <w:rPr>
            <w:rFonts w:hint="eastAsia"/>
          </w:rPr>
          <w:delText>が</w:delText>
        </w:r>
      </w:del>
      <w:ins w:id="404" w:author="篠本滋" w:date="2017-11-19T19:14:00Z">
        <w:r w:rsidR="0012560F">
          <w:rPr>
            <w:rFonts w:hint="eastAsia"/>
          </w:rPr>
          <w:t>:</w:t>
        </w:r>
        <w:r w:rsidR="0012560F">
          <w:t xml:space="preserve"> parameter of the Poisson distribution representing the mean</w:t>
        </w:r>
      </w:ins>
      <w:del w:id="405" w:author="篠本滋" w:date="2017-11-19T19:15:00Z">
        <w:r w:rsidDel="0012560F">
          <w:rPr>
            <w:rFonts w:hint="eastAsia"/>
          </w:rPr>
          <w:delText>poisoon</w:delText>
        </w:r>
        <w:r w:rsidDel="0012560F">
          <w:rPr>
            <w:rFonts w:hint="eastAsia"/>
          </w:rPr>
          <w:delText>分布の平均値に対応します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406" w:author="篠本滋" w:date="2017-11-19T19:15:00Z">
        <w:r w:rsidR="0012560F">
          <w:t>gives the probability of having the observation</w:t>
        </w:r>
      </w:ins>
      <w:del w:id="407" w:author="篠本滋" w:date="2017-11-19T19:16:00Z"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ごとに実際の各</w:delText>
        </w:r>
        <w:r w:rsidDel="0012560F">
          <w:rPr>
            <w:rFonts w:hint="eastAsia"/>
          </w:rPr>
          <w:delText>observation</w:delText>
        </w:r>
        <w:r w:rsidDel="0012560F">
          <w:rPr>
            <w:rFonts w:hint="eastAsia"/>
          </w:rPr>
          <w:delText>を得る確率を入れていきます</w:delText>
        </w:r>
      </w:del>
    </w:p>
    <w:p w:rsidR="003053DD" w:rsidRDefault="003053DD" w:rsidP="003053DD">
      <w:r>
        <w:t xml:space="preserve">    #############</w:t>
      </w:r>
    </w:p>
    <w:p w:rsidR="003053DD" w:rsidRDefault="003053DD" w:rsidP="003053DD">
      <w:r>
        <w:t xml:space="preserve">    mat_emission = np.array([[pow(x, y) * pow(math.e, -1.0 * x) / math.factorial(y) for x in vec_lambda] for y in vec_Xi])</w:t>
      </w:r>
    </w:p>
    <w:p w:rsidR="003053DD" w:rsidRDefault="003053DD" w:rsidP="003053DD"/>
    <w:p w:rsidR="003053DD" w:rsidRDefault="003053DD" w:rsidP="003053DD">
      <w:r>
        <w:t xml:space="preserve">    return mat_emission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get_alpha_C(mat_A, vec_pi, mat_emission):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408" w:author="篠本滋" w:date="2017-11-19T19:16:00Z">
        <w:r w:rsidDel="0012560F">
          <w:rPr>
            <w:rFonts w:hint="eastAsia"/>
          </w:rPr>
          <w:delText>引数：</w:delText>
        </w:r>
      </w:del>
      <w:ins w:id="409" w:author="篠本滋" w:date="2017-11-19T19:16:00Z">
        <w:r w:rsidR="0012560F">
          <w:rPr>
            <w:rFonts w:hint="eastAsia"/>
          </w:rPr>
          <w:t>a</w:t>
        </w:r>
        <w:r w:rsidR="0012560F">
          <w:t>rguments:</w:t>
        </w:r>
      </w:ins>
    </w:p>
    <w:p w:rsidR="0012560F" w:rsidRDefault="003053DD" w:rsidP="003053DD">
      <w:pPr>
        <w:rPr>
          <w:ins w:id="410" w:author="篠本滋" w:date="2017-11-19T19:16:00Z"/>
        </w:rPr>
      </w:pPr>
      <w:r>
        <w:rPr>
          <w:rFonts w:hint="eastAsia"/>
        </w:rPr>
        <w:t xml:space="preserve">        mat_A</w:t>
      </w:r>
      <w:ins w:id="411" w:author="篠本滋" w:date="2017-11-19T19:16:00Z">
        <w:r w:rsidR="0012560F">
          <w:t>: transition matrix</w:t>
        </w:r>
      </w:ins>
    </w:p>
    <w:p w:rsidR="003053DD" w:rsidDel="0012560F" w:rsidRDefault="003053DD" w:rsidP="003053DD">
      <w:pPr>
        <w:rPr>
          <w:del w:id="412" w:author="篠本滋" w:date="2017-11-19T19:16:00Z"/>
        </w:rPr>
      </w:pPr>
      <w:del w:id="413" w:author="篠本滋" w:date="2017-11-19T19:16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状態遷移確率行列</w:delText>
        </w:r>
      </w:del>
    </w:p>
    <w:p w:rsidR="003053DD" w:rsidRDefault="003053DD" w:rsidP="003053DD">
      <w:r>
        <w:rPr>
          <w:rFonts w:hint="eastAsia"/>
        </w:rPr>
        <w:t xml:space="preserve">        vec_pi</w:t>
      </w:r>
      <w:del w:id="414" w:author="篠本滋" w:date="2017-11-19T19:16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初期状態の確率</w:delText>
        </w:r>
      </w:del>
      <w:ins w:id="415" w:author="篠本滋" w:date="2017-11-19T19:16:00Z">
        <w:r w:rsidR="0012560F">
          <w:t>: initial probability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del w:id="416" w:author="篠本滋" w:date="2017-11-19T19:17:00Z">
        <w:r w:rsidDel="0012560F">
          <w:rPr>
            <w:rFonts w:hint="eastAsia"/>
          </w:rPr>
          <w:delText>=</w:delText>
        </w:r>
      </w:del>
      <w:ins w:id="417" w:author="篠本滋" w:date="2017-11-19T19:17:00Z">
        <w:r w:rsidR="0012560F">
          <w:t>: matrix consisting of the probability of having the observation</w:t>
        </w:r>
        <w:r w:rsidR="0012560F" w:rsidDel="0012560F">
          <w:rPr>
            <w:rFonts w:hint="eastAsia"/>
          </w:rPr>
          <w:t xml:space="preserve"> </w:t>
        </w:r>
      </w:ins>
      <w:del w:id="418" w:author="篠本滋" w:date="2017-11-19T19:17:00Z">
        <w:r w:rsidDel="0012560F">
          <w:rPr>
            <w:rFonts w:hint="eastAsia"/>
          </w:rPr>
          <w:delText>時刻</w:delText>
        </w:r>
        <w:r w:rsidDel="0012560F">
          <w:rPr>
            <w:rFonts w:hint="eastAsia"/>
          </w:rPr>
          <w:delText>t</w:delText>
        </w:r>
        <w:r w:rsidDel="0012560F">
          <w:rPr>
            <w:rFonts w:hint="eastAsia"/>
          </w:rPr>
          <w:delText>での観測を得る確率の行列</w:delText>
        </w:r>
        <w:r w:rsidDel="0012560F">
          <w:rPr>
            <w:rFonts w:hint="eastAsia"/>
          </w:rPr>
          <w:delText>.</w:delText>
        </w:r>
      </w:del>
      <w:r>
        <w:rPr>
          <w:rFonts w:hint="eastAsia"/>
        </w:rPr>
        <w:t>(step,state)</w:t>
      </w:r>
    </w:p>
    <w:p w:rsidR="003053DD" w:rsidRDefault="003053DD" w:rsidP="003053DD">
      <w:r>
        <w:rPr>
          <w:rFonts w:hint="eastAsia"/>
        </w:rPr>
        <w:t xml:space="preserve">    </w:t>
      </w:r>
      <w:del w:id="419" w:author="篠本滋" w:date="2017-11-19T19:17:00Z">
        <w:r w:rsidDel="0012560F">
          <w:rPr>
            <w:rFonts w:hint="eastAsia"/>
          </w:rPr>
          <w:delText>結果：</w:delText>
        </w:r>
      </w:del>
      <w:ins w:id="420" w:author="篠本滋" w:date="2017-11-19T19:17:00Z">
        <w:r w:rsidR="0012560F">
          <w:rPr>
            <w:rFonts w:hint="eastAsia"/>
          </w:rPr>
          <w:t>r</w:t>
        </w:r>
        <w:r w:rsidR="0012560F">
          <w:t>eturns:</w:t>
        </w:r>
      </w:ins>
    </w:p>
    <w:p w:rsidR="003053DD" w:rsidDel="0012560F" w:rsidRDefault="003053DD" w:rsidP="003053DD">
      <w:pPr>
        <w:rPr>
          <w:del w:id="421" w:author="篠本滋" w:date="2017-11-19T19:17:00Z"/>
        </w:rPr>
      </w:pPr>
      <w:del w:id="422" w:author="篠本滋" w:date="2017-11-19T19:17:00Z">
        <w:r w:rsidDel="0012560F">
          <w:rPr>
            <w:rFonts w:hint="eastAsia"/>
          </w:rPr>
          <w:delText xml:space="preserve">        </w:delText>
        </w:r>
        <w:r w:rsidDel="0012560F">
          <w:rPr>
            <w:rFonts w:hint="eastAsia"/>
          </w:rPr>
          <w:delText>返り値：</w:delText>
        </w:r>
      </w:del>
    </w:p>
    <w:p w:rsidR="003053DD" w:rsidRDefault="003053DD" w:rsidP="003053DD">
      <w:r>
        <w:rPr>
          <w:rFonts w:hint="eastAsia"/>
        </w:rPr>
        <w:t xml:space="preserve">            </w:t>
      </w:r>
      <w:del w:id="423" w:author="篠本滋" w:date="2017-11-19T19:18:00Z">
        <w:r w:rsidDel="0012560F">
          <w:rPr>
            <w:rFonts w:hint="eastAsia"/>
          </w:rPr>
          <w:delText>前向き変数</w:delText>
        </w:r>
      </w:del>
      <w:r>
        <w:rPr>
          <w:rFonts w:hint="eastAsia"/>
        </w:rPr>
        <w:t>mat_alpha</w:t>
      </w:r>
      <w:ins w:id="424" w:author="篠本滋" w:date="2017-11-19T19:18:00Z">
        <w:r w:rsidR="0012560F">
          <w:t>: forward parameter</w:t>
        </w:r>
      </w:ins>
    </w:p>
    <w:p w:rsidR="003053DD" w:rsidRDefault="003053DD" w:rsidP="003053DD">
      <w:r>
        <w:rPr>
          <w:rFonts w:hint="eastAsia"/>
        </w:rPr>
        <w:t xml:space="preserve">            </w:t>
      </w:r>
      <w:del w:id="425" w:author="篠本滋" w:date="2017-11-19T19:18:00Z">
        <w:r w:rsidDel="0012560F">
          <w:rPr>
            <w:rFonts w:hint="eastAsia"/>
          </w:rPr>
          <w:delText>スケーリングの係数</w:delText>
        </w:r>
      </w:del>
      <w:r>
        <w:rPr>
          <w:rFonts w:hint="eastAsia"/>
        </w:rPr>
        <w:t>vec_C(coefficient)</w:t>
      </w:r>
      <w:ins w:id="426" w:author="篠本滋" w:date="2017-11-19T19:18:00Z">
        <w:r w:rsidR="0012560F">
          <w:t>: scaling coefficient</w:t>
        </w:r>
      </w:ins>
    </w:p>
    <w:p w:rsidR="003053DD" w:rsidRDefault="003053DD" w:rsidP="003053DD">
      <w:r>
        <w:lastRenderedPageBreak/>
        <w:t xml:space="preserve">    """</w:t>
      </w:r>
    </w:p>
    <w:p w:rsidR="003053DD" w:rsidRDefault="003053DD" w:rsidP="003053DD"/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mat_alpha = np.empty((num_of_obs, num_of_states))</w:t>
      </w:r>
    </w:p>
    <w:p w:rsidR="003053DD" w:rsidRDefault="003053DD" w:rsidP="003053DD">
      <w:r>
        <w:t xml:space="preserve">    coefficient = np.empty(num_of_obs)</w:t>
      </w:r>
    </w:p>
    <w:p w:rsidR="003053DD" w:rsidRDefault="003053DD" w:rsidP="003053DD"/>
    <w:p w:rsidR="003053DD" w:rsidRDefault="003053DD" w:rsidP="003053DD">
      <w:r>
        <w:t xml:space="preserve">    #####################</w:t>
      </w:r>
    </w:p>
    <w:p w:rsidR="003053DD" w:rsidRDefault="003053DD" w:rsidP="003053DD">
      <w:r>
        <w:t xml:space="preserve">    # foward algorithm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 initialization</w:t>
      </w:r>
    </w:p>
    <w:p w:rsidR="003053DD" w:rsidRDefault="003053DD" w:rsidP="003053DD">
      <w:r>
        <w:t xml:space="preserve">    mat_alpha[0, :] = vec_pi * mat_emission[0, :]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rPr>
          <w:rFonts w:hint="eastAsia"/>
        </w:rPr>
        <w:t xml:space="preserve">    for t in range(0, num_of_obs - 1):  # </w:t>
      </w:r>
      <w:ins w:id="427" w:author="篠本滋" w:date="2017-11-19T19:18:00Z">
        <w:r w:rsidR="0012560F">
          <w:t xml:space="preserve">do </w:t>
        </w:r>
      </w:ins>
      <w:r>
        <w:rPr>
          <w:rFonts w:hint="eastAsia"/>
        </w:rPr>
        <w:t>scaling</w:t>
      </w:r>
      <w:del w:id="428" w:author="篠本滋" w:date="2017-11-19T19:18:00Z">
        <w:r w:rsidDel="0012560F">
          <w:rPr>
            <w:rFonts w:hint="eastAsia"/>
          </w:rPr>
          <w:delText>もしとく</w:delText>
        </w:r>
      </w:del>
    </w:p>
    <w:p w:rsidR="003053DD" w:rsidRDefault="003053DD" w:rsidP="003053DD">
      <w:r>
        <w:t xml:space="preserve">        coefficient[t] = np.sum(mat_alpha[t, :])</w:t>
      </w:r>
    </w:p>
    <w:p w:rsidR="003053DD" w:rsidRDefault="003053DD" w:rsidP="003053DD">
      <w:r>
        <w:t xml:space="preserve">        mat_alpha[t, :] = mat_alpha[t, :] / coefficient[t]</w:t>
      </w:r>
    </w:p>
    <w:p w:rsidR="003053DD" w:rsidRDefault="003053DD" w:rsidP="003053DD">
      <w:r>
        <w:t xml:space="preserve">        mat_alpha[t+1, :] = (mat_alpha[t, :] @ mat_A) * mat_emission[t+1, :]</w:t>
      </w:r>
    </w:p>
    <w:p w:rsidR="003053DD" w:rsidRDefault="003053DD" w:rsidP="003053DD">
      <w:r>
        <w:t xml:space="preserve">    coefficient[num_of_obs - 1] = np.sum(mat_alpha[num_of_obs - 1, :])</w:t>
      </w:r>
    </w:p>
    <w:p w:rsidR="003053DD" w:rsidRDefault="003053DD" w:rsidP="003053DD">
      <w:r>
        <w:t xml:space="preserve">    mat_alpha[num_of_obs - 1, :] = mat_alpha[num_of_obs - 1, :] / coefficient[num_of_obs - 1]</w:t>
      </w:r>
    </w:p>
    <w:p w:rsidR="003053DD" w:rsidRDefault="003053DD" w:rsidP="003053DD"/>
    <w:p w:rsidR="003053DD" w:rsidRDefault="003053DD" w:rsidP="003053DD">
      <w:r>
        <w:t xml:space="preserve">    return coefficient, mat_alpha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get_beta(mat_A, vec_pi, mat_emission, vec_C):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rPr>
          <w:rFonts w:hint="eastAsia"/>
        </w:rPr>
        <w:t xml:space="preserve">    </w:t>
      </w:r>
      <w:del w:id="429" w:author="篠本滋" w:date="2017-11-19T19:18:00Z">
        <w:r w:rsidDel="0012560F">
          <w:rPr>
            <w:rFonts w:hint="eastAsia"/>
          </w:rPr>
          <w:delText>引数：</w:delText>
        </w:r>
      </w:del>
      <w:ins w:id="430" w:author="篠本滋" w:date="2017-11-19T19:18:00Z">
        <w:r w:rsidR="0012560F">
          <w:rPr>
            <w:rFonts w:hint="eastAsia"/>
          </w:rPr>
          <w:t>a</w:t>
        </w:r>
        <w:r w:rsidR="0012560F">
          <w:t>rguments:</w:t>
        </w:r>
      </w:ins>
    </w:p>
    <w:p w:rsidR="003053DD" w:rsidRDefault="003053DD" w:rsidP="003053DD">
      <w:r>
        <w:rPr>
          <w:rFonts w:hint="eastAsia"/>
        </w:rPr>
        <w:lastRenderedPageBreak/>
        <w:t xml:space="preserve">        mat_A</w:t>
      </w:r>
      <w:del w:id="431" w:author="篠本滋" w:date="2017-11-19T19:19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状態遷移確率行列</w:delText>
        </w:r>
      </w:del>
      <w:ins w:id="432" w:author="篠本滋" w:date="2017-11-19T19:19:00Z">
        <w:r w:rsidR="0012560F">
          <w:t>: transition matrix</w:t>
        </w:r>
      </w:ins>
    </w:p>
    <w:p w:rsidR="003053DD" w:rsidRDefault="003053DD" w:rsidP="003053DD">
      <w:r>
        <w:rPr>
          <w:rFonts w:hint="eastAsia"/>
        </w:rPr>
        <w:t xml:space="preserve">        vec_pi</w:t>
      </w:r>
      <w:del w:id="433" w:author="篠本滋" w:date="2017-11-19T19:19:00Z">
        <w:r w:rsidDel="0012560F">
          <w:rPr>
            <w:rFonts w:hint="eastAsia"/>
          </w:rPr>
          <w:delText>=</w:delText>
        </w:r>
        <w:r w:rsidDel="0012560F">
          <w:rPr>
            <w:rFonts w:hint="eastAsia"/>
          </w:rPr>
          <w:delText>初期状態の確率</w:delText>
        </w:r>
      </w:del>
      <w:ins w:id="434" w:author="篠本滋" w:date="2017-11-19T19:19:00Z">
        <w:r w:rsidR="0012560F">
          <w:t>: initial probability</w:t>
        </w:r>
      </w:ins>
    </w:p>
    <w:p w:rsidR="003053DD" w:rsidRDefault="003053DD" w:rsidP="003053DD">
      <w:r>
        <w:rPr>
          <w:rFonts w:hint="eastAsia"/>
        </w:rPr>
        <w:t xml:space="preserve">        mat_emission</w:t>
      </w:r>
      <w:del w:id="435" w:author="篠本滋" w:date="2017-11-19T19:19:00Z">
        <w:r w:rsidDel="0012560F">
          <w:rPr>
            <w:rFonts w:hint="eastAsia"/>
          </w:rPr>
          <w:delText>=</w:delText>
        </w:r>
      </w:del>
      <w:ins w:id="436" w:author="篠本滋" w:date="2017-11-19T19:19:00Z">
        <w:r w:rsidR="0012560F">
          <w:t>: matrix consisting of the probability of having the observation</w:t>
        </w:r>
        <w:r w:rsidR="0012560F" w:rsidDel="0012560F">
          <w:rPr>
            <w:rFonts w:hint="eastAsia"/>
          </w:rPr>
          <w:t xml:space="preserve"> </w:t>
        </w:r>
        <w:r w:rsidR="0012560F">
          <w:rPr>
            <w:rFonts w:hint="eastAsia"/>
          </w:rPr>
          <w:t>(step,state)</w:t>
        </w:r>
      </w:ins>
      <w:del w:id="437" w:author="篠本滋" w:date="2017-11-19T19:19:00Z">
        <w:r w:rsidDel="0012560F">
          <w:rPr>
            <w:rFonts w:hint="eastAsia"/>
          </w:rPr>
          <w:delText>時刻</w:delText>
        </w:r>
        <w:r w:rsidDel="0012560F">
          <w:rPr>
            <w:rFonts w:hint="eastAsia"/>
          </w:rPr>
          <w:delText>t</w:delText>
        </w:r>
        <w:r w:rsidDel="0012560F">
          <w:rPr>
            <w:rFonts w:hint="eastAsia"/>
          </w:rPr>
          <w:delText>での観測を得る確率の行列</w:delText>
        </w:r>
        <w:r w:rsidDel="0012560F">
          <w:rPr>
            <w:rFonts w:hint="eastAsia"/>
          </w:rPr>
          <w:delText>.(step,state)</w:delText>
        </w:r>
      </w:del>
    </w:p>
    <w:p w:rsidR="0012560F" w:rsidRDefault="003053DD" w:rsidP="003053DD">
      <w:pPr>
        <w:rPr>
          <w:ins w:id="438" w:author="篠本滋" w:date="2017-11-19T19:20:00Z"/>
        </w:rPr>
      </w:pPr>
      <w:r>
        <w:rPr>
          <w:rFonts w:hint="eastAsia"/>
        </w:rPr>
        <w:t xml:space="preserve">        vec_C</w:t>
      </w:r>
      <w:ins w:id="439" w:author="篠本滋" w:date="2017-11-19T19:20:00Z">
        <w:r w:rsidR="0012560F">
          <w:t xml:space="preserve">: scaling coefficient obtained when computing </w:t>
        </w:r>
      </w:ins>
      <w:del w:id="440" w:author="篠本滋" w:date="2017-11-19T19:19:00Z">
        <w:r w:rsidDel="0012560F">
          <w:rPr>
            <w:rFonts w:hint="eastAsia"/>
          </w:rPr>
          <w:delText>=</w:delText>
        </w:r>
      </w:del>
      <w:r>
        <w:rPr>
          <w:rFonts w:hint="eastAsia"/>
        </w:rPr>
        <w:t>alpha</w:t>
      </w:r>
    </w:p>
    <w:p w:rsidR="003053DD" w:rsidDel="0012560F" w:rsidRDefault="003053DD" w:rsidP="003053DD">
      <w:pPr>
        <w:rPr>
          <w:del w:id="441" w:author="篠本滋" w:date="2017-11-19T19:20:00Z"/>
        </w:rPr>
      </w:pPr>
      <w:del w:id="442" w:author="篠本滋" w:date="2017-11-19T19:20:00Z">
        <w:r w:rsidDel="0012560F">
          <w:rPr>
            <w:rFonts w:hint="eastAsia"/>
          </w:rPr>
          <w:delText>を計算するときに得られるスケーリング係数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443" w:author="篠本滋" w:date="2017-11-19T19:20:00Z">
        <w:r w:rsidDel="0012560F">
          <w:rPr>
            <w:rFonts w:hint="eastAsia"/>
          </w:rPr>
          <w:delText>結果：</w:delText>
        </w:r>
      </w:del>
      <w:ins w:id="444" w:author="篠本滋" w:date="2017-11-19T19:20:00Z">
        <w:r w:rsidR="0012560F">
          <w:rPr>
            <w:rFonts w:hint="eastAsia"/>
          </w:rPr>
          <w:t>r</w:t>
        </w:r>
        <w:r w:rsidR="0012560F">
          <w:t>eturns:</w:t>
        </w:r>
      </w:ins>
    </w:p>
    <w:p w:rsidR="003053DD" w:rsidRDefault="003053DD" w:rsidP="003053DD">
      <w:r>
        <w:rPr>
          <w:rFonts w:hint="eastAsia"/>
        </w:rPr>
        <w:t xml:space="preserve">        </w:t>
      </w:r>
      <w:del w:id="445" w:author="篠本滋" w:date="2017-11-19T19:21:00Z">
        <w:r w:rsidDel="0012560F">
          <w:rPr>
            <w:rFonts w:hint="eastAsia"/>
          </w:rPr>
          <w:delText>返り値：後ろ向き変数</w:delText>
        </w:r>
      </w:del>
      <w:r>
        <w:rPr>
          <w:rFonts w:hint="eastAsia"/>
        </w:rPr>
        <w:t>mat_beta</w:t>
      </w:r>
      <w:ins w:id="446" w:author="篠本滋" w:date="2017-11-19T19:21:00Z">
        <w:r w:rsidR="0012560F">
          <w:t>: backward parameter</w:t>
        </w:r>
      </w:ins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ins w:id="447" w:author="篠本滋" w:date="2017-11-19T19:21:00Z">
        <w:r w:rsidR="0012560F">
          <w:rPr>
            <w:rFonts w:hint="eastAsia"/>
          </w:rPr>
          <w:t>n</w:t>
        </w:r>
        <w:r w:rsidR="0012560F">
          <w:t>ote given by Endo</w:t>
        </w:r>
      </w:ins>
      <w:del w:id="448" w:author="篠本滋" w:date="2017-11-19T19:21:00Z">
        <w:r w:rsidDel="0012560F">
          <w:rPr>
            <w:rFonts w:hint="eastAsia"/>
          </w:rPr>
          <w:delText>補足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449" w:author="篠本滋" w:date="2017-11-19T19:22:00Z">
        <w:r w:rsidR="0012560F">
          <w:t>here we do not introduce matrix calculation for the state</w:t>
        </w:r>
      </w:ins>
      <w:del w:id="450" w:author="篠本滋" w:date="2017-11-19T19:22:00Z">
        <w:r w:rsidDel="0012560F">
          <w:rPr>
            <w:rFonts w:hint="eastAsia"/>
          </w:rPr>
          <w:delText>state</w:delText>
        </w:r>
        <w:r w:rsidDel="0012560F">
          <w:rPr>
            <w:rFonts w:hint="eastAsia"/>
          </w:rPr>
          <w:delText>に関して行列計算になっていないのを変に思うかもしれませんが、</w:delText>
        </w:r>
      </w:del>
    </w:p>
    <w:p w:rsidR="00986EF9" w:rsidRDefault="003053DD" w:rsidP="003053DD">
      <w:pPr>
        <w:rPr>
          <w:ins w:id="451" w:author="篠本滋" w:date="2017-11-19T19:23:00Z"/>
        </w:rPr>
      </w:pPr>
      <w:r>
        <w:rPr>
          <w:rFonts w:hint="eastAsia"/>
        </w:rPr>
        <w:t xml:space="preserve">    # </w:t>
      </w:r>
      <w:ins w:id="452" w:author="篠本滋" w:date="2017-11-19T19:22:00Z">
        <w:r w:rsidR="0012560F">
          <w:t xml:space="preserve">because the for-loop calculation was </w:t>
        </w:r>
      </w:ins>
      <w:ins w:id="453" w:author="篠本滋" w:date="2017-11-19T19:23:00Z">
        <w:r w:rsidR="00986EF9">
          <w:t>more rapid.</w:t>
        </w:r>
      </w:ins>
    </w:p>
    <w:p w:rsidR="003053DD" w:rsidDel="00986EF9" w:rsidRDefault="003053DD" w:rsidP="003053DD">
      <w:pPr>
        <w:rPr>
          <w:del w:id="454" w:author="篠本滋" w:date="2017-11-19T19:23:00Z"/>
        </w:rPr>
      </w:pPr>
      <w:del w:id="455" w:author="篠本滋" w:date="2017-11-19T19:23:00Z">
        <w:r w:rsidDel="00986EF9">
          <w:rPr>
            <w:rFonts w:hint="eastAsia"/>
          </w:rPr>
          <w:delText>改訂者の環境ではここに関しては</w:delText>
        </w:r>
        <w:r w:rsidDel="00986EF9">
          <w:rPr>
            <w:rFonts w:hint="eastAsia"/>
          </w:rPr>
          <w:delText>for</w:delText>
        </w:r>
        <w:r w:rsidDel="00986EF9">
          <w:rPr>
            <w:rFonts w:hint="eastAsia"/>
          </w:rPr>
          <w:delText>ループの方が早く終わりました。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del w:id="456" w:author="篠本滋" w:date="2017-11-19T19:23:00Z">
        <w:r w:rsidDel="00986EF9">
          <w:rPr>
            <w:rFonts w:hint="eastAsia"/>
          </w:rPr>
          <w:delText>行列で計算するコードも書いておきます。</w:delText>
        </w:r>
      </w:del>
      <w:ins w:id="457" w:author="篠本滋" w:date="2017-11-19T19:23:00Z">
        <w:r w:rsidR="00986EF9">
          <w:rPr>
            <w:rFonts w:hint="eastAsia"/>
          </w:rPr>
          <w:t>w</w:t>
        </w:r>
        <w:r w:rsidR="00986EF9">
          <w:t xml:space="preserve">e leave here the </w:t>
        </w:r>
      </w:ins>
      <w:ins w:id="458" w:author="篠本滋" w:date="2017-11-19T19:24:00Z">
        <w:r w:rsidR="00986EF9">
          <w:t xml:space="preserve">code for </w:t>
        </w:r>
      </w:ins>
      <w:ins w:id="459" w:author="篠本滋" w:date="2017-11-19T19:23:00Z">
        <w:r w:rsidR="00986EF9">
          <w:t>matrix computation</w:t>
        </w:r>
      </w:ins>
      <w:ins w:id="460" w:author="篠本滋" w:date="2017-11-19T19:24:00Z">
        <w:r w:rsidR="00986EF9">
          <w:t>.</w:t>
        </w:r>
      </w:ins>
    </w:p>
    <w:p w:rsidR="003053DD" w:rsidDel="00986EF9" w:rsidRDefault="003053DD" w:rsidP="003053DD">
      <w:pPr>
        <w:rPr>
          <w:del w:id="461" w:author="篠本滋" w:date="2017-11-19T19:24:00Z"/>
        </w:rPr>
      </w:pPr>
      <w:del w:id="462" w:author="篠本滋" w:date="2017-11-19T19:24:00Z">
        <w:r w:rsidDel="00986EF9">
          <w:rPr>
            <w:rFonts w:hint="eastAsia"/>
          </w:rPr>
          <w:delText xml:space="preserve">    # </w:delText>
        </w:r>
        <w:r w:rsidDel="00986EF9">
          <w:rPr>
            <w:rFonts w:hint="eastAsia"/>
          </w:rPr>
          <w:delText>使うときはコメントアウトする部分をかえてください</w:delText>
        </w:r>
      </w:del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rPr>
          <w:rFonts w:hint="eastAsia"/>
        </w:rPr>
        <w:t xml:space="preserve">    # </w:t>
      </w:r>
      <w:del w:id="463" w:author="篠本滋" w:date="2017-11-19T19:25:00Z">
        <w:r w:rsidDel="00986EF9">
          <w:rPr>
            <w:rFonts w:hint="eastAsia"/>
          </w:rPr>
          <w:delText>注意</w:delText>
        </w:r>
      </w:del>
      <w:ins w:id="464" w:author="篠本滋" w:date="2017-11-19T19:25:00Z">
        <w:r w:rsidR="00986EF9">
          <w:rPr>
            <w:rFonts w:hint="eastAsia"/>
          </w:rPr>
          <w:t>n</w:t>
        </w:r>
        <w:r w:rsidR="00986EF9">
          <w:t>ote:</w:t>
        </w:r>
      </w:ins>
    </w:p>
    <w:p w:rsidR="00986EF9" w:rsidRDefault="003053DD" w:rsidP="003053DD">
      <w:pPr>
        <w:rPr>
          <w:ins w:id="465" w:author="篠本滋" w:date="2017-11-19T19:26:00Z"/>
        </w:rPr>
      </w:pPr>
      <w:r>
        <w:rPr>
          <w:rFonts w:hint="eastAsia"/>
        </w:rPr>
        <w:t xml:space="preserve">    # </w:t>
      </w:r>
      <w:ins w:id="466" w:author="篠本滋" w:date="2017-11-19T19:25:00Z">
        <w:r w:rsidR="00986EF9">
          <w:t xml:space="preserve">when computing </w:t>
        </w:r>
      </w:ins>
      <w:del w:id="467" w:author="篠本滋" w:date="2017-11-19T19:25:00Z">
        <w:r w:rsidDel="00986EF9">
          <w:rPr>
            <w:rFonts w:hint="eastAsia"/>
          </w:rPr>
          <w:delText>mat_beta</w:delText>
        </w:r>
        <w:r w:rsidDel="00986EF9">
          <w:rPr>
            <w:rFonts w:hint="eastAsia"/>
          </w:rPr>
          <w:delText>の計算の時に</w:delText>
        </w:r>
      </w:del>
      <w:r>
        <w:rPr>
          <w:rFonts w:hint="eastAsia"/>
        </w:rPr>
        <w:t>mat_beta[t, :]</w:t>
      </w:r>
      <w:ins w:id="468" w:author="篠本滋" w:date="2017-11-19T19:25:00Z">
        <w:r w:rsidR="00986EF9">
          <w:rPr>
            <w:rFonts w:hint="eastAsia"/>
          </w:rPr>
          <w:t xml:space="preserve">, it </w:t>
        </w:r>
      </w:ins>
      <w:ins w:id="469" w:author="篠本滋" w:date="2017-11-19T19:26:00Z">
        <w:r w:rsidR="00986EF9">
          <w:t xml:space="preserve">is not divided by </w:t>
        </w:r>
      </w:ins>
      <w:del w:id="470" w:author="篠本滋" w:date="2017-11-19T19:25:00Z">
        <w:r w:rsidDel="00986EF9">
          <w:rPr>
            <w:rFonts w:hint="eastAsia"/>
          </w:rPr>
          <w:delText>は</w:delText>
        </w:r>
      </w:del>
      <w:r>
        <w:rPr>
          <w:rFonts w:hint="eastAsia"/>
        </w:rPr>
        <w:t>vec_C[t]</w:t>
      </w:r>
    </w:p>
    <w:p w:rsidR="003053DD" w:rsidDel="00986EF9" w:rsidRDefault="003053DD" w:rsidP="003053DD">
      <w:pPr>
        <w:rPr>
          <w:del w:id="471" w:author="篠本滋" w:date="2017-11-19T19:26:00Z"/>
        </w:rPr>
      </w:pPr>
      <w:del w:id="472" w:author="篠本滋" w:date="2017-11-19T19:26:00Z">
        <w:r w:rsidDel="00986EF9">
          <w:rPr>
            <w:rFonts w:hint="eastAsia"/>
          </w:rPr>
          <w:delText>で割れていないことに注意してください。</w:delText>
        </w:r>
      </w:del>
    </w:p>
    <w:p w:rsidR="00986EF9" w:rsidRDefault="003053DD" w:rsidP="003053DD">
      <w:pPr>
        <w:rPr>
          <w:ins w:id="473" w:author="篠本滋" w:date="2017-11-19T19:27:00Z"/>
        </w:rPr>
      </w:pPr>
      <w:r>
        <w:rPr>
          <w:rFonts w:hint="eastAsia"/>
        </w:rPr>
        <w:t xml:space="preserve">    # </w:t>
      </w:r>
      <w:ins w:id="474" w:author="篠本滋" w:date="2017-11-19T19:26:00Z">
        <w:r w:rsidR="00986EF9">
          <w:t xml:space="preserve">to avoid duplication when computing </w:t>
        </w:r>
      </w:ins>
      <w:r>
        <w:rPr>
          <w:rFonts w:hint="eastAsia"/>
        </w:rPr>
        <w:t>mat_Gamma</w:t>
      </w:r>
    </w:p>
    <w:p w:rsidR="003053DD" w:rsidDel="00986EF9" w:rsidRDefault="003053DD" w:rsidP="003053DD">
      <w:pPr>
        <w:rPr>
          <w:del w:id="475" w:author="篠本滋" w:date="2017-11-19T19:27:00Z"/>
        </w:rPr>
      </w:pPr>
      <w:del w:id="476" w:author="篠本滋" w:date="2017-11-19T19:27:00Z">
        <w:r w:rsidDel="00986EF9">
          <w:rPr>
            <w:rFonts w:hint="eastAsia"/>
          </w:rPr>
          <w:delText>を計算する時に</w:delText>
        </w:r>
        <w:r w:rsidDel="00986EF9">
          <w:rPr>
            <w:rFonts w:hint="eastAsia"/>
          </w:rPr>
          <w:delText>vec_C[t]</w:delText>
        </w:r>
        <w:r w:rsidDel="00986EF9">
          <w:rPr>
            <w:rFonts w:hint="eastAsia"/>
          </w:rPr>
          <w:delText>の項の重複を避けるためです</w:delText>
        </w:r>
      </w:del>
    </w:p>
    <w:p w:rsidR="003053DD" w:rsidDel="00986EF9" w:rsidRDefault="003053DD" w:rsidP="003053DD">
      <w:pPr>
        <w:rPr>
          <w:del w:id="477" w:author="篠本滋" w:date="2017-11-19T19:28:00Z"/>
        </w:rPr>
      </w:pPr>
      <w:r>
        <w:rPr>
          <w:rFonts w:hint="eastAsia"/>
        </w:rPr>
        <w:t xml:space="preserve">    # </w:t>
      </w:r>
      <w:ins w:id="478" w:author="篠本滋" w:date="2017-11-19T19:27:00Z">
        <w:r w:rsidR="00986EF9">
          <w:t xml:space="preserve">when computing </w:t>
        </w:r>
      </w:ins>
      <w:r>
        <w:rPr>
          <w:rFonts w:hint="eastAsia"/>
        </w:rPr>
        <w:t>mat_Xi</w:t>
      </w:r>
      <w:del w:id="479" w:author="篠本滋" w:date="2017-11-19T19:27:00Z">
        <w:r w:rsidDel="00986EF9">
          <w:rPr>
            <w:rFonts w:hint="eastAsia"/>
          </w:rPr>
          <w:delText>の計算では帳尻合わせのため</w:delText>
        </w:r>
      </w:del>
      <w:ins w:id="480" w:author="篠本滋" w:date="2017-11-19T19:27:00Z">
        <w:r w:rsidR="00986EF9">
          <w:rPr>
            <w:rFonts w:hint="eastAsia"/>
          </w:rPr>
          <w:t>,</w:t>
        </w:r>
        <w:r w:rsidR="00986EF9">
          <w:t xml:space="preserve"> it was divided by </w:t>
        </w:r>
      </w:ins>
      <w:r>
        <w:rPr>
          <w:rFonts w:hint="eastAsia"/>
        </w:rPr>
        <w:t>vec_C[t+1]</w:t>
      </w:r>
      <w:ins w:id="481" w:author="篠本滋" w:date="2017-11-19T19:28:00Z">
        <w:r w:rsidR="00986EF9">
          <w:t xml:space="preserve"> to make end meet</w:t>
        </w:r>
      </w:ins>
      <w:del w:id="482" w:author="篠本滋" w:date="2017-11-19T19:28:00Z">
        <w:r w:rsidDel="00986EF9">
          <w:rPr>
            <w:rFonts w:hint="eastAsia"/>
          </w:rPr>
          <w:delText>で割っています。</w:delText>
        </w:r>
      </w:del>
    </w:p>
    <w:p w:rsidR="00AC7C8F" w:rsidRDefault="00986EF9" w:rsidP="003053DD">
      <w:pPr>
        <w:rPr>
          <w:ins w:id="483" w:author="篠本滋" w:date="2017-12-01T10:43:00Z"/>
        </w:rPr>
      </w:pPr>
      <w:ins w:id="484" w:author="篠本滋" w:date="2017-11-19T19:28:00Z">
        <w:r>
          <w:t>s.</w:t>
        </w:r>
      </w:ins>
    </w:p>
    <w:p w:rsidR="003053DD" w:rsidRDefault="003053DD" w:rsidP="003053DD">
      <w:r>
        <w:t xml:space="preserve">    ##############################</w:t>
      </w:r>
    </w:p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mat_beta = np.zeros([num_of_obs, num_of_states])</w:t>
      </w:r>
    </w:p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# backward algorithm</w:t>
      </w:r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 initialization</w:t>
      </w:r>
    </w:p>
    <w:p w:rsidR="003053DD" w:rsidRDefault="003053DD" w:rsidP="003053DD">
      <w:r>
        <w:lastRenderedPageBreak/>
        <w:t xml:space="preserve">    for i in range(0, num_of_states):</w:t>
      </w:r>
    </w:p>
    <w:p w:rsidR="003053DD" w:rsidRDefault="003053DD" w:rsidP="003053DD">
      <w:r>
        <w:t xml:space="preserve">        mat_beta[num_of_obs - 1][i] = 1.0</w:t>
      </w:r>
    </w:p>
    <w:p w:rsidR="003053DD" w:rsidRDefault="003053DD" w:rsidP="003053DD">
      <w:r>
        <w:t xml:space="preserve">    # induction</w:t>
      </w:r>
    </w:p>
    <w:p w:rsidR="003053DD" w:rsidRDefault="003053DD" w:rsidP="003053DD">
      <w:r>
        <w:t xml:space="preserve">    for m in range(1, num_of_obs):</w:t>
      </w:r>
    </w:p>
    <w:p w:rsidR="003053DD" w:rsidRDefault="003053DD" w:rsidP="003053DD">
      <w:r>
        <w:t xml:space="preserve">        n = num_of_obs - 1 - m</w:t>
      </w:r>
    </w:p>
    <w:p w:rsidR="003053DD" w:rsidRDefault="003053DD" w:rsidP="003053DD">
      <w:r>
        <w:t xml:space="preserve">        mat_beta_n1 = mat_beta[n + 1]</w:t>
      </w:r>
    </w:p>
    <w:p w:rsidR="003053DD" w:rsidRDefault="003053DD" w:rsidP="003053DD">
      <w:r>
        <w:t xml:space="preserve">        mat_emission_n1 = mat_emission[n + 1]</w:t>
      </w:r>
    </w:p>
    <w:p w:rsidR="003053DD" w:rsidRDefault="003053DD" w:rsidP="003053DD">
      <w:r>
        <w:t xml:space="preserve">        mat_beta_n = mat_beta[n]</w:t>
      </w:r>
    </w:p>
    <w:p w:rsidR="003053DD" w:rsidRDefault="003053DD" w:rsidP="003053DD">
      <w:r>
        <w:t xml:space="preserve">        vec_C_n1 = vec_C[n + 1]</w:t>
      </w:r>
    </w:p>
    <w:p w:rsidR="003053DD" w:rsidRDefault="003053DD" w:rsidP="003053DD">
      <w:r>
        <w:t xml:space="preserve">        for i in range(0, num_of_states):</w:t>
      </w:r>
    </w:p>
    <w:p w:rsidR="003053DD" w:rsidRDefault="003053DD" w:rsidP="003053DD">
      <w:r>
        <w:t xml:space="preserve">            sum_j = 0.0</w:t>
      </w:r>
    </w:p>
    <w:p w:rsidR="003053DD" w:rsidRDefault="003053DD" w:rsidP="003053DD">
      <w:r>
        <w:t xml:space="preserve">            mat_A_i = mat_A[i]</w:t>
      </w:r>
    </w:p>
    <w:p w:rsidR="003053DD" w:rsidRDefault="003053DD" w:rsidP="003053DD">
      <w:r>
        <w:t xml:space="preserve">            for j in range(0, num_of_states):</w:t>
      </w:r>
    </w:p>
    <w:p w:rsidR="003053DD" w:rsidRDefault="003053DD" w:rsidP="003053DD">
      <w:r>
        <w:t xml:space="preserve">                sum_j += mat_beta_n1[j] * mat_emission_n1[j] * mat_A_i[j]</w:t>
      </w:r>
    </w:p>
    <w:p w:rsidR="003053DD" w:rsidRDefault="003053DD" w:rsidP="003053DD"/>
    <w:p w:rsidR="003053DD" w:rsidRDefault="003053DD" w:rsidP="003053DD">
      <w:r>
        <w:t xml:space="preserve">            mat_beta_n[i] = (sum_j / vec_C_n1)</w:t>
      </w:r>
    </w:p>
    <w:p w:rsidR="003053DD" w:rsidRDefault="003053DD" w:rsidP="003053DD"/>
    <w:p w:rsidR="003053DD" w:rsidRDefault="003053DD" w:rsidP="003053DD">
      <w:r>
        <w:t xml:space="preserve">    return mat_beta</w:t>
      </w:r>
    </w:p>
    <w:p w:rsidR="003053DD" w:rsidRDefault="003053DD" w:rsidP="003053DD">
      <w:r>
        <w:t xml:space="preserve">    '''</w:t>
      </w:r>
    </w:p>
    <w:p w:rsidR="003053DD" w:rsidRDefault="003053DD" w:rsidP="003053DD">
      <w:r>
        <w:rPr>
          <w:rFonts w:hint="eastAsia"/>
        </w:rPr>
        <w:t xml:space="preserve">    # </w:t>
      </w:r>
      <w:del w:id="485" w:author="篠本滋" w:date="2017-11-19T19:29:00Z">
        <w:r w:rsidDel="00986EF9">
          <w:rPr>
            <w:rFonts w:hint="eastAsia"/>
          </w:rPr>
          <w:delText>以下、行列計算の場合</w:delText>
        </w:r>
      </w:del>
      <w:ins w:id="486" w:author="篠本滋" w:date="2017-11-19T19:29:00Z">
        <w:r w:rsidR="00986EF9">
          <w:rPr>
            <w:rFonts w:hint="eastAsia"/>
          </w:rPr>
          <w:t>t</w:t>
        </w:r>
        <w:r w:rsidR="00986EF9">
          <w:t>he following is the matrix computation</w:t>
        </w:r>
      </w:ins>
    </w:p>
    <w:p w:rsidR="003053DD" w:rsidRDefault="003053DD" w:rsidP="003053DD">
      <w:r>
        <w:t xml:space="preserve">    num_of_states = len(vec_pi)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>
      <w:r>
        <w:t xml:space="preserve">    beta = np.empty((num_of_obs, num_of_states))</w:t>
      </w:r>
    </w:p>
    <w:p w:rsidR="003053DD" w:rsidRDefault="003053DD" w:rsidP="003053DD">
      <w:r>
        <w:t xml:space="preserve">    ######################</w:t>
      </w:r>
    </w:p>
    <w:p w:rsidR="003053DD" w:rsidRDefault="003053DD" w:rsidP="003053DD">
      <w:r>
        <w:t xml:space="preserve">    # backward algorithm</w:t>
      </w:r>
    </w:p>
    <w:p w:rsidR="003053DD" w:rsidRDefault="003053DD" w:rsidP="003053DD">
      <w:r>
        <w:t xml:space="preserve">    # initialization beta</w:t>
      </w:r>
    </w:p>
    <w:p w:rsidR="003053DD" w:rsidRDefault="003053DD" w:rsidP="003053DD">
      <w:r>
        <w:t xml:space="preserve">    beta[num_of_obs - 1, :] = 1</w:t>
      </w:r>
    </w:p>
    <w:p w:rsidR="003053DD" w:rsidRDefault="003053DD" w:rsidP="003053DD">
      <w:r>
        <w:lastRenderedPageBreak/>
        <w:t xml:space="preserve">    # induction</w:t>
      </w:r>
    </w:p>
    <w:p w:rsidR="003053DD" w:rsidRDefault="003053DD" w:rsidP="003053DD">
      <w:r>
        <w:t xml:space="preserve">    for t in range(num_of_obs - 1, 0, -1):</w:t>
      </w:r>
    </w:p>
    <w:p w:rsidR="003053DD" w:rsidRDefault="003053DD" w:rsidP="003053DD">
      <w:r>
        <w:t xml:space="preserve">        beta[t - 1, :] = np.sum((mat_A * mat_emission[t, :] * beta[t, :]), axis=1) / vec_C[t]</w:t>
      </w:r>
    </w:p>
    <w:p w:rsidR="003053DD" w:rsidRDefault="003053DD" w:rsidP="003053DD">
      <w:r>
        <w:t xml:space="preserve">    return beta'''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def get_Gamma_Xi(mat_A, mat_emission, mat_alpha, mat_beta, vec_C):</w:t>
      </w:r>
    </w:p>
    <w:p w:rsidR="003053DD" w:rsidRDefault="003053DD" w:rsidP="003053DD">
      <w:r>
        <w:t xml:space="preserve">    """</w:t>
      </w:r>
    </w:p>
    <w:p w:rsidR="003E48FC" w:rsidRDefault="003053DD" w:rsidP="003E48FC">
      <w:pPr>
        <w:rPr>
          <w:ins w:id="487" w:author="篠本滋" w:date="2017-11-19T21:18:00Z"/>
        </w:rPr>
      </w:pPr>
      <w:r>
        <w:rPr>
          <w:rFonts w:hint="eastAsia"/>
        </w:rPr>
        <w:t xml:space="preserve">    </w:t>
      </w:r>
      <w:ins w:id="488" w:author="篠本滋" w:date="2017-11-19T21:18:00Z">
        <w:r w:rsidR="003E48FC">
          <w:rPr>
            <w:rFonts w:hint="eastAsia"/>
          </w:rPr>
          <w:t xml:space="preserve">  a</w:t>
        </w:r>
        <w:r w:rsidR="003E48FC">
          <w:t>rguments:</w:t>
        </w:r>
      </w:ins>
    </w:p>
    <w:p w:rsidR="003E48FC" w:rsidRDefault="003E48FC" w:rsidP="003E48FC">
      <w:pPr>
        <w:rPr>
          <w:ins w:id="489" w:author="篠本滋" w:date="2017-11-19T21:18:00Z"/>
        </w:rPr>
      </w:pPr>
      <w:ins w:id="490" w:author="篠本滋" w:date="2017-11-19T21:18:00Z">
        <w:r>
          <w:rPr>
            <w:rFonts w:hint="eastAsia"/>
          </w:rPr>
          <w:t xml:space="preserve">        mat_A</w:t>
        </w:r>
        <w:r>
          <w:t>: transition matrix</w:t>
        </w:r>
      </w:ins>
    </w:p>
    <w:p w:rsidR="003E48FC" w:rsidRDefault="003E48FC" w:rsidP="003E48FC">
      <w:pPr>
        <w:rPr>
          <w:ins w:id="491" w:author="篠本滋" w:date="2017-11-19T21:18:00Z"/>
        </w:rPr>
      </w:pPr>
      <w:ins w:id="492" w:author="篠本滋" w:date="2017-11-19T21:18:00Z">
        <w:r>
          <w:rPr>
            <w:rFonts w:hint="eastAsia"/>
          </w:rPr>
          <w:t xml:space="preserve">        vec_pi</w:t>
        </w:r>
        <w:r>
          <w:t>: initial probability</w:t>
        </w:r>
      </w:ins>
    </w:p>
    <w:p w:rsidR="003E48FC" w:rsidRDefault="003E48FC" w:rsidP="003E48FC">
      <w:pPr>
        <w:rPr>
          <w:ins w:id="493" w:author="篠本滋" w:date="2017-11-19T21:18:00Z"/>
        </w:rPr>
      </w:pPr>
      <w:ins w:id="494" w:author="篠本滋" w:date="2017-11-19T21:18:00Z">
        <w:r>
          <w:rPr>
            <w:rFonts w:hint="eastAsia"/>
          </w:rPr>
          <w:t xml:space="preserve">        mat_emission</w:t>
        </w:r>
        <w:r>
          <w:t>: matrix consisting of the probability of having the observation</w:t>
        </w:r>
        <w:r w:rsidDel="0012560F">
          <w:rPr>
            <w:rFonts w:hint="eastAsia"/>
          </w:rPr>
          <w:t xml:space="preserve"> </w:t>
        </w:r>
        <w:r>
          <w:rPr>
            <w:rFonts w:hint="eastAsia"/>
          </w:rPr>
          <w:t>(step,state)</w:t>
        </w:r>
      </w:ins>
    </w:p>
    <w:p w:rsidR="003E48FC" w:rsidRDefault="003E48FC" w:rsidP="003E48FC">
      <w:pPr>
        <w:rPr>
          <w:ins w:id="495" w:author="篠本滋" w:date="2017-11-19T21:18:00Z"/>
        </w:rPr>
      </w:pPr>
      <w:ins w:id="496" w:author="篠本滋" w:date="2017-11-19T21:18:00Z">
        <w:r>
          <w:rPr>
            <w:rFonts w:hint="eastAsia"/>
          </w:rPr>
          <w:t xml:space="preserve">        vec_C</w:t>
        </w:r>
        <w:r>
          <w:t xml:space="preserve">: scaling coefficient obtained when computing </w:t>
        </w:r>
        <w:r>
          <w:rPr>
            <w:rFonts w:hint="eastAsia"/>
          </w:rPr>
          <w:t>alpha</w:t>
        </w:r>
      </w:ins>
    </w:p>
    <w:p w:rsidR="003E48FC" w:rsidRDefault="003E48FC" w:rsidP="003E48FC">
      <w:pPr>
        <w:rPr>
          <w:ins w:id="497" w:author="篠本滋" w:date="2017-11-19T21:20:00Z"/>
        </w:rPr>
      </w:pPr>
      <w:ins w:id="498" w:author="篠本滋" w:date="2017-11-19T21:20:00Z">
        <w:r>
          <w:rPr>
            <w:rFonts w:hint="eastAsia"/>
          </w:rPr>
          <w:t xml:space="preserve">    r</w:t>
        </w:r>
        <w:r>
          <w:t>eturns:</w:t>
        </w:r>
      </w:ins>
    </w:p>
    <w:p w:rsidR="003E48FC" w:rsidRDefault="003E48FC" w:rsidP="003E48FC">
      <w:pPr>
        <w:rPr>
          <w:ins w:id="499" w:author="篠本滋" w:date="2017-11-19T21:20:00Z"/>
        </w:rPr>
      </w:pPr>
      <w:ins w:id="500" w:author="篠本滋" w:date="2017-11-19T21:20:00Z">
        <w:r>
          <w:rPr>
            <w:rFonts w:hint="eastAsia"/>
          </w:rPr>
          <w:t xml:space="preserve">            mat_Gamma</w:t>
        </w:r>
        <w:r>
          <w:t>:</w:t>
        </w:r>
        <w:r>
          <w:rPr>
            <w:rFonts w:hint="eastAsia"/>
          </w:rPr>
          <w:t xml:space="preserve"> </w:t>
        </w:r>
        <w:r>
          <w:t xml:space="preserve">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>, vec_Xi |model)</w:t>
        </w:r>
      </w:ins>
    </w:p>
    <w:p w:rsidR="003053DD" w:rsidDel="003E48FC" w:rsidRDefault="003E48FC">
      <w:pPr>
        <w:rPr>
          <w:del w:id="501" w:author="篠本滋" w:date="2017-11-19T21:20:00Z"/>
        </w:rPr>
      </w:pPr>
      <w:ins w:id="502" w:author="篠本滋" w:date="2017-11-19T21:20:00Z">
        <w:r>
          <w:rPr>
            <w:rFonts w:hint="eastAsia"/>
          </w:rPr>
          <w:t xml:space="preserve">            mat_Xi</w:t>
        </w:r>
        <w:r>
          <w:t xml:space="preserve">: 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 xml:space="preserve"> and state j at time t+1, vec_Xi|model)</w:t>
        </w:r>
      </w:ins>
      <w:del w:id="503" w:author="篠本滋" w:date="2017-11-19T19:29:00Z">
        <w:r w:rsidR="003053DD" w:rsidDel="00986EF9">
          <w:rPr>
            <w:rFonts w:hint="eastAsia"/>
          </w:rPr>
          <w:delText>引数：</w:delText>
        </w:r>
      </w:del>
    </w:p>
    <w:p w:rsidR="003053DD" w:rsidDel="003E48FC" w:rsidRDefault="003053DD">
      <w:pPr>
        <w:rPr>
          <w:del w:id="504" w:author="篠本滋" w:date="2017-11-19T21:20:00Z"/>
        </w:rPr>
      </w:pPr>
      <w:del w:id="505" w:author="篠本滋" w:date="2017-11-19T21:20:00Z">
        <w:r w:rsidDel="003E48FC">
          <w:rPr>
            <w:rFonts w:hint="eastAsia"/>
          </w:rPr>
          <w:delText xml:space="preserve">        mat_A=</w:delText>
        </w:r>
        <w:r w:rsidDel="003E48FC">
          <w:rPr>
            <w:rFonts w:hint="eastAsia"/>
          </w:rPr>
          <w:delText>状態遷移確率行列</w:delText>
        </w:r>
      </w:del>
    </w:p>
    <w:p w:rsidR="003053DD" w:rsidDel="003E48FC" w:rsidRDefault="003053DD">
      <w:pPr>
        <w:rPr>
          <w:del w:id="506" w:author="篠本滋" w:date="2017-11-19T21:20:00Z"/>
        </w:rPr>
      </w:pPr>
      <w:del w:id="507" w:author="篠本滋" w:date="2017-11-19T21:20:00Z">
        <w:r w:rsidDel="003E48FC">
          <w:rPr>
            <w:rFonts w:hint="eastAsia"/>
          </w:rPr>
          <w:delText xml:space="preserve">        mat_emission=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での観測を得る確率の行列</w:delText>
        </w:r>
        <w:r w:rsidDel="003E48FC">
          <w:rPr>
            <w:rFonts w:hint="eastAsia"/>
          </w:rPr>
          <w:delText>.(step,state)</w:delText>
        </w:r>
      </w:del>
    </w:p>
    <w:p w:rsidR="003053DD" w:rsidDel="003E48FC" w:rsidRDefault="003053DD">
      <w:pPr>
        <w:rPr>
          <w:del w:id="508" w:author="篠本滋" w:date="2017-11-19T21:20:00Z"/>
        </w:rPr>
      </w:pPr>
      <w:del w:id="509" w:author="篠本滋" w:date="2017-11-19T21:20:00Z">
        <w:r w:rsidDel="003E48FC">
          <w:rPr>
            <w:rFonts w:hint="eastAsia"/>
          </w:rPr>
          <w:delText xml:space="preserve">        mat_alpha=forward algorithm</w:delText>
        </w:r>
        <w:r w:rsidDel="003E48FC">
          <w:rPr>
            <w:rFonts w:hint="eastAsia"/>
          </w:rPr>
          <w:delText>によって得られる変数</w:delText>
        </w:r>
      </w:del>
    </w:p>
    <w:p w:rsidR="003053DD" w:rsidDel="003E48FC" w:rsidRDefault="003053DD">
      <w:pPr>
        <w:rPr>
          <w:del w:id="510" w:author="篠本滋" w:date="2017-11-19T21:20:00Z"/>
        </w:rPr>
      </w:pPr>
      <w:del w:id="511" w:author="篠本滋" w:date="2017-11-19T21:20:00Z">
        <w:r w:rsidDel="003E48FC">
          <w:rPr>
            <w:rFonts w:hint="eastAsia"/>
          </w:rPr>
          <w:delText xml:space="preserve">        mat_beta=backward algorithm</w:delText>
        </w:r>
        <w:r w:rsidDel="003E48FC">
          <w:rPr>
            <w:rFonts w:hint="eastAsia"/>
          </w:rPr>
          <w:delText>によって得られる変数</w:delText>
        </w:r>
      </w:del>
    </w:p>
    <w:p w:rsidR="003053DD" w:rsidDel="003E48FC" w:rsidRDefault="003053DD">
      <w:pPr>
        <w:rPr>
          <w:del w:id="512" w:author="篠本滋" w:date="2017-11-19T21:20:00Z"/>
        </w:rPr>
      </w:pPr>
      <w:del w:id="513" w:author="篠本滋" w:date="2017-11-19T21:20:00Z">
        <w:r w:rsidDel="003E48FC">
          <w:rPr>
            <w:rFonts w:hint="eastAsia"/>
          </w:rPr>
          <w:delText xml:space="preserve">        vec_C=alpha</w:delText>
        </w:r>
        <w:r w:rsidDel="003E48FC">
          <w:rPr>
            <w:rFonts w:hint="eastAsia"/>
          </w:rPr>
          <w:delText>を計算するときに得られるスケーリング係数</w:delText>
        </w:r>
      </w:del>
    </w:p>
    <w:p w:rsidR="003053DD" w:rsidDel="003E48FC" w:rsidRDefault="003053DD">
      <w:pPr>
        <w:rPr>
          <w:del w:id="514" w:author="篠本滋" w:date="2017-11-19T21:20:00Z"/>
        </w:rPr>
      </w:pPr>
      <w:del w:id="515" w:author="篠本滋" w:date="2017-11-19T21:20:00Z">
        <w:r w:rsidDel="003E48FC">
          <w:rPr>
            <w:rFonts w:hint="eastAsia"/>
          </w:rPr>
          <w:delText xml:space="preserve">    </w:delText>
        </w:r>
        <w:r w:rsidDel="003E48FC">
          <w:rPr>
            <w:rFonts w:hint="eastAsia"/>
          </w:rPr>
          <w:delText>結果：</w:delText>
        </w:r>
      </w:del>
    </w:p>
    <w:p w:rsidR="003053DD" w:rsidDel="003E48FC" w:rsidRDefault="003053DD">
      <w:pPr>
        <w:rPr>
          <w:del w:id="516" w:author="篠本滋" w:date="2017-11-19T21:20:00Z"/>
        </w:rPr>
      </w:pPr>
      <w:del w:id="517" w:author="篠本滋" w:date="2017-11-19T21:20:00Z">
        <w:r w:rsidDel="003E48FC">
          <w:rPr>
            <w:rFonts w:hint="eastAsia"/>
          </w:rPr>
          <w:delText xml:space="preserve">        </w:delText>
        </w:r>
        <w:r w:rsidDel="003E48FC">
          <w:rPr>
            <w:rFonts w:hint="eastAsia"/>
          </w:rPr>
          <w:delText>返り値：</w:delText>
        </w:r>
      </w:del>
    </w:p>
    <w:p w:rsidR="003053DD" w:rsidDel="003E48FC" w:rsidRDefault="003053DD">
      <w:pPr>
        <w:rPr>
          <w:del w:id="518" w:author="篠本滋" w:date="2017-11-19T21:20:00Z"/>
        </w:rPr>
      </w:pPr>
      <w:del w:id="519" w:author="篠本滋" w:date="2017-11-19T21:20:00Z">
        <w:r w:rsidDel="003E48FC">
          <w:rPr>
            <w:rFonts w:hint="eastAsia"/>
          </w:rPr>
          <w:delText xml:space="preserve">            mat_Gamma = P(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i,vec_Xi |model)</w:delText>
        </w:r>
        <w:r w:rsidDel="003E48FC">
          <w:rPr>
            <w:rFonts w:hint="eastAsia"/>
          </w:rPr>
          <w:delText>が成分の行列</w:delText>
        </w:r>
      </w:del>
    </w:p>
    <w:p w:rsidR="003053DD" w:rsidRDefault="003053DD" w:rsidP="003E48FC">
      <w:del w:id="520" w:author="篠本滋" w:date="2017-11-19T21:20:00Z">
        <w:r w:rsidDel="003E48FC">
          <w:rPr>
            <w:rFonts w:hint="eastAsia"/>
          </w:rPr>
          <w:delText xml:space="preserve">            mat_Xi =P(</w:delText>
        </w:r>
        <w:r w:rsidDel="003E48FC">
          <w:rPr>
            <w:rFonts w:hint="eastAsia"/>
          </w:rPr>
          <w:delText>時刻</w:delText>
        </w:r>
        <w:r w:rsidDel="003E48FC">
          <w:rPr>
            <w:rFonts w:hint="eastAsia"/>
          </w:rPr>
          <w:delText>t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i</w:delText>
        </w:r>
        <w:r w:rsidDel="003E48FC">
          <w:rPr>
            <w:rFonts w:hint="eastAsia"/>
          </w:rPr>
          <w:delText>、時刻</w:delText>
        </w:r>
        <w:r w:rsidDel="003E48FC">
          <w:rPr>
            <w:rFonts w:hint="eastAsia"/>
          </w:rPr>
          <w:delText>t+1</w:delText>
        </w:r>
        <w:r w:rsidDel="003E48FC">
          <w:rPr>
            <w:rFonts w:hint="eastAsia"/>
          </w:rPr>
          <w:delText>で状態</w:delText>
        </w:r>
        <w:r w:rsidDel="003E48FC">
          <w:rPr>
            <w:rFonts w:hint="eastAsia"/>
          </w:rPr>
          <w:delText>j</w:delText>
        </w:r>
        <w:r w:rsidDel="003E48FC">
          <w:rPr>
            <w:rFonts w:hint="eastAsia"/>
          </w:rPr>
          <w:delText>、</w:delText>
        </w:r>
        <w:r w:rsidDel="003E48FC">
          <w:rPr>
            <w:rFonts w:hint="eastAsia"/>
          </w:rPr>
          <w:delText>vec_Xi|model)</w:delText>
        </w:r>
        <w:r w:rsidDel="003E48FC">
          <w:rPr>
            <w:rFonts w:hint="eastAsia"/>
          </w:rPr>
          <w:delText>が成分の行列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num_of_states = len(mat_emission[0])</w:t>
      </w:r>
    </w:p>
    <w:p w:rsidR="003053DD" w:rsidRDefault="003053DD" w:rsidP="003053DD">
      <w:r>
        <w:t xml:space="preserve">    num_of_obs = len(mat_emission)</w:t>
      </w:r>
    </w:p>
    <w:p w:rsidR="003053DD" w:rsidRDefault="003053DD" w:rsidP="003053DD"/>
    <w:p w:rsidR="003053DD" w:rsidRDefault="003053DD" w:rsidP="003053DD">
      <w:r>
        <w:t xml:space="preserve">    mat_Gamma = mat_alpha * mat_beta</w:t>
      </w:r>
    </w:p>
    <w:p w:rsidR="003053DD" w:rsidRDefault="003053DD" w:rsidP="003053DD"/>
    <w:p w:rsidR="003053DD" w:rsidRDefault="003053DD" w:rsidP="003053DD">
      <w:r>
        <w:t xml:space="preserve">    mat_Xi = np.empty((num_of_obs - 1, num_of_states, num_of_states))</w:t>
      </w:r>
    </w:p>
    <w:p w:rsidR="003053DD" w:rsidRDefault="003053DD" w:rsidP="003053DD">
      <w:r>
        <w:t xml:space="preserve">    for t in range(0, num_of_obs - 1):</w:t>
      </w:r>
    </w:p>
    <w:p w:rsidR="003053DD" w:rsidRDefault="003053DD" w:rsidP="003053DD">
      <w:r>
        <w:t xml:space="preserve">        mat_Xi[t, :, :] = mat_alpha[t, :].reshape(</w:t>
      </w:r>
    </w:p>
    <w:p w:rsidR="003053DD" w:rsidRDefault="003053DD" w:rsidP="003053DD">
      <w:r>
        <w:t xml:space="preserve">            num_of_states, 1) * mat_A * mat_emission[t + 1, :] * mat_beta[t + 1, :] / vec_C[t+1]</w:t>
      </w:r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rPr>
          <w:rFonts w:hint="eastAsia"/>
        </w:rPr>
        <w:lastRenderedPageBreak/>
        <w:t xml:space="preserve">    # </w:t>
      </w:r>
      <w:del w:id="521" w:author="篠本滋" w:date="2017-11-20T09:19:00Z">
        <w:r w:rsidDel="006A731F">
          <w:rPr>
            <w:rFonts w:hint="eastAsia"/>
          </w:rPr>
          <w:delText>注意</w:delText>
        </w:r>
      </w:del>
      <w:ins w:id="522" w:author="篠本滋" w:date="2017-11-20T09:19:00Z">
        <w:r w:rsidR="006A731F">
          <w:rPr>
            <w:rFonts w:hint="eastAsia"/>
          </w:rPr>
          <w:t>n</w:t>
        </w:r>
        <w:r w:rsidR="006A731F">
          <w:t>ote</w:t>
        </w:r>
      </w:ins>
    </w:p>
    <w:p w:rsidR="003053DD" w:rsidRDefault="003053DD" w:rsidP="003053DD">
      <w:r>
        <w:rPr>
          <w:rFonts w:hint="eastAsia"/>
        </w:rPr>
        <w:t xml:space="preserve">    # </w:t>
      </w:r>
      <w:ins w:id="523" w:author="篠本滋" w:date="2017-11-20T09:19:00Z">
        <w:r w:rsidR="006A731F">
          <w:t xml:space="preserve">procedure of dividing by </w:t>
        </w:r>
      </w:ins>
      <w:del w:id="524" w:author="篠本滋" w:date="2017-11-20T09:20:00Z">
        <w:r w:rsidDel="006A731F">
          <w:rPr>
            <w:rFonts w:hint="eastAsia"/>
          </w:rPr>
          <w:delText>mat_Xi</w:delText>
        </w:r>
        <w:r w:rsidDel="006A731F">
          <w:rPr>
            <w:rFonts w:hint="eastAsia"/>
          </w:rPr>
          <w:delText>を計算する際に</w:delText>
        </w:r>
      </w:del>
      <w:r>
        <w:rPr>
          <w:rFonts w:hint="eastAsia"/>
        </w:rPr>
        <w:t>vec_C</w:t>
      </w:r>
      <w:ins w:id="525" w:author="篠本滋" w:date="2017-11-20T09:22:00Z">
        <w:r w:rsidR="006A731F">
          <w:t xml:space="preserve"> when computing mat_Xi is complicated but</w:t>
        </w:r>
      </w:ins>
      <w:del w:id="526" w:author="篠本滋" w:date="2017-11-20T09:21:00Z">
        <w:r w:rsidDel="006A731F">
          <w:rPr>
            <w:rFonts w:hint="eastAsia"/>
          </w:rPr>
          <w:delText>で割る操作はわかりにくいかもしれませんが、</w:delText>
        </w:r>
      </w:del>
    </w:p>
    <w:p w:rsidR="003053DD" w:rsidRDefault="003053DD" w:rsidP="003053DD">
      <w:r>
        <w:rPr>
          <w:rFonts w:hint="eastAsia"/>
        </w:rPr>
        <w:t xml:space="preserve">    # </w:t>
      </w:r>
      <w:ins w:id="527" w:author="篠本滋" w:date="2017-11-20T09:22:00Z">
        <w:r w:rsidR="006A731F">
          <w:t xml:space="preserve">this is because </w:t>
        </w:r>
      </w:ins>
      <w:r>
        <w:rPr>
          <w:rFonts w:hint="eastAsia"/>
        </w:rPr>
        <w:t>mat_beta[t+1, :]</w:t>
      </w:r>
      <w:ins w:id="528" w:author="篠本滋" w:date="2017-11-20T09:22:00Z">
        <w:r w:rsidR="006A731F">
          <w:t xml:space="preserve"> was not divided </w:t>
        </w:r>
      </w:ins>
      <w:ins w:id="529" w:author="篠本滋" w:date="2017-11-20T09:23:00Z">
        <w:r w:rsidR="006A731F">
          <w:t xml:space="preserve">by </w:t>
        </w:r>
      </w:ins>
      <w:del w:id="530" w:author="篠本滋" w:date="2017-11-20T09:22:00Z">
        <w:r w:rsidDel="006A731F">
          <w:rPr>
            <w:rFonts w:hint="eastAsia"/>
          </w:rPr>
          <w:delText>が</w:delText>
        </w:r>
      </w:del>
      <w:r>
        <w:rPr>
          <w:rFonts w:hint="eastAsia"/>
        </w:rPr>
        <w:t>vec_C[t+1]</w:t>
      </w:r>
      <w:ins w:id="531" w:author="篠本滋" w:date="2017-11-20T09:23:00Z">
        <w:r w:rsidR="006A731F">
          <w:rPr>
            <w:rFonts w:hint="eastAsia"/>
          </w:rPr>
          <w:t>.</w:t>
        </w:r>
      </w:ins>
      <w:del w:id="532" w:author="篠本滋" w:date="2017-11-20T09:23:00Z">
        <w:r w:rsidDel="006A731F">
          <w:rPr>
            <w:rFonts w:hint="eastAsia"/>
          </w:rPr>
          <w:delText>で割られていないことによりこうなってます。</w:delText>
        </w:r>
      </w:del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t xml:space="preserve">    return mat_Gamma, mat_Xi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</w:t>
      </w:r>
    </w:p>
    <w:p w:rsidR="003053DD" w:rsidRDefault="003053DD" w:rsidP="003053DD">
      <w:r>
        <w:t>#</w:t>
      </w:r>
    </w:p>
    <w:p w:rsidR="003053DD" w:rsidRDefault="003053DD" w:rsidP="003053DD">
      <w:r>
        <w:rPr>
          <w:rFonts w:hint="eastAsia"/>
        </w:rPr>
        <w:t># hmm_M_step</w:t>
      </w:r>
      <w:del w:id="533" w:author="篠本滋" w:date="2017-11-20T09:23:00Z">
        <w:r w:rsidDel="006A731F">
          <w:rPr>
            <w:rFonts w:hint="eastAsia"/>
          </w:rPr>
          <w:delText>関数</w:delText>
        </w:r>
      </w:del>
    </w:p>
    <w:p w:rsidR="006A731F" w:rsidRDefault="003053DD" w:rsidP="003053DD">
      <w:pPr>
        <w:rPr>
          <w:ins w:id="534" w:author="篠本滋" w:date="2017-11-20T09:24:00Z"/>
        </w:rPr>
      </w:pPr>
      <w:r>
        <w:rPr>
          <w:rFonts w:hint="eastAsia"/>
        </w:rPr>
        <w:t xml:space="preserve"># </w:t>
      </w:r>
      <w:ins w:id="535" w:author="篠本滋" w:date="2017-11-20T09:23:00Z">
        <w:r w:rsidR="006A731F">
          <w:t xml:space="preserve">this is a </w:t>
        </w:r>
      </w:ins>
      <w:ins w:id="536" w:author="篠本滋" w:date="2017-11-20T09:24:00Z">
        <w:r w:rsidR="006A731F">
          <w:t xml:space="preserve">M </w:t>
        </w:r>
      </w:ins>
      <w:ins w:id="537" w:author="篠本滋" w:date="2017-11-20T09:23:00Z">
        <w:r w:rsidR="006A731F">
          <w:t>step</w:t>
        </w:r>
      </w:ins>
      <w:ins w:id="538" w:author="篠本滋" w:date="2017-11-20T09:24:00Z">
        <w:r w:rsidR="006A731F">
          <w:t>,</w:t>
        </w:r>
      </w:ins>
      <w:ins w:id="539" w:author="篠本滋" w:date="2017-11-20T09:23:00Z">
        <w:r w:rsidR="006A731F">
          <w:t xml:space="preserve"> maximizing the likelihood</w:t>
        </w:r>
      </w:ins>
    </w:p>
    <w:p w:rsidR="003053DD" w:rsidDel="006A731F" w:rsidRDefault="003053DD" w:rsidP="003053DD">
      <w:pPr>
        <w:rPr>
          <w:del w:id="540" w:author="篠本滋" w:date="2017-11-20T09:23:00Z"/>
        </w:rPr>
      </w:pPr>
      <w:del w:id="541" w:author="篠本滋" w:date="2017-11-20T09:23:00Z">
        <w:r w:rsidDel="006A731F">
          <w:rPr>
            <w:rFonts w:hint="eastAsia"/>
          </w:rPr>
          <w:delText>隠れマルコフモデルの、尤度最大化ステップです。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</w:t>
      </w:r>
    </w:p>
    <w:p w:rsidR="003053DD" w:rsidRDefault="003053DD" w:rsidP="003053DD">
      <w:r>
        <w:t>def hmm_M_step(vec_Xi, mat_A, vec_lambda, vec_pi, mat_Gamma, mat_Xi):</w:t>
      </w:r>
    </w:p>
    <w:p w:rsidR="003053DD" w:rsidRDefault="003053DD" w:rsidP="003053DD">
      <w:r>
        <w:t xml:space="preserve">    """</w:t>
      </w:r>
    </w:p>
    <w:p w:rsidR="006A731F" w:rsidRDefault="003053DD" w:rsidP="006A731F">
      <w:pPr>
        <w:rPr>
          <w:ins w:id="542" w:author="篠本滋" w:date="2017-11-20T09:17:00Z"/>
        </w:rPr>
      </w:pPr>
      <w:r>
        <w:rPr>
          <w:rFonts w:hint="eastAsia"/>
        </w:rPr>
        <w:t xml:space="preserve">    </w:t>
      </w:r>
      <w:ins w:id="543" w:author="篠本滋" w:date="2017-11-20T09:17:00Z">
        <w:r w:rsidR="006A731F">
          <w:rPr>
            <w:rFonts w:hint="eastAsia"/>
          </w:rPr>
          <w:t>a</w:t>
        </w:r>
        <w:r w:rsidR="006A731F">
          <w:t>rguments:</w:t>
        </w:r>
      </w:ins>
    </w:p>
    <w:p w:rsidR="006A731F" w:rsidRDefault="006A731F" w:rsidP="006A731F">
      <w:pPr>
        <w:rPr>
          <w:ins w:id="544" w:author="篠本滋" w:date="2017-11-20T09:17:00Z"/>
        </w:rPr>
      </w:pPr>
      <w:ins w:id="545" w:author="篠本滋" w:date="2017-11-20T09:17:00Z">
        <w:r>
          <w:rPr>
            <w:rFonts w:hint="eastAsia"/>
          </w:rPr>
          <w:t xml:space="preserve">        mat_A</w:t>
        </w:r>
        <w:r>
          <w:t>: transition matrix</w:t>
        </w:r>
      </w:ins>
    </w:p>
    <w:p w:rsidR="006A731F" w:rsidRDefault="006A731F" w:rsidP="006A731F">
      <w:pPr>
        <w:rPr>
          <w:ins w:id="546" w:author="篠本滋" w:date="2017-11-20T09:17:00Z"/>
        </w:rPr>
      </w:pPr>
      <w:ins w:id="547" w:author="篠本滋" w:date="2017-11-20T09:17:00Z">
        <w:r>
          <w:rPr>
            <w:rFonts w:hint="eastAsia"/>
          </w:rPr>
          <w:t xml:space="preserve">        vec_pi</w:t>
        </w:r>
        <w:r>
          <w:t>: initial probability</w:t>
        </w:r>
      </w:ins>
    </w:p>
    <w:p w:rsidR="006A731F" w:rsidRDefault="006A731F" w:rsidP="006A731F">
      <w:pPr>
        <w:rPr>
          <w:ins w:id="548" w:author="篠本滋" w:date="2017-11-20T09:17:00Z"/>
        </w:rPr>
      </w:pPr>
      <w:ins w:id="549" w:author="篠本滋" w:date="2017-11-20T09:17:00Z">
        <w:r>
          <w:rPr>
            <w:rFonts w:hint="eastAsia"/>
          </w:rPr>
          <w:t xml:space="preserve">        mat_Gamma</w:t>
        </w:r>
        <w:r>
          <w:t>:</w:t>
        </w:r>
        <w:r>
          <w:rPr>
            <w:rFonts w:hint="eastAsia"/>
          </w:rPr>
          <w:t xml:space="preserve"> </w:t>
        </w:r>
        <w:r>
          <w:t xml:space="preserve">a matrix consisting of </w:t>
        </w:r>
        <w:r>
          <w:rPr>
            <w:rFonts w:hint="eastAsia"/>
          </w:rPr>
          <w:t>P(</w:t>
        </w:r>
        <w:r>
          <w:t>state i at time t</w:t>
        </w:r>
        <w:r>
          <w:rPr>
            <w:rFonts w:hint="eastAsia"/>
          </w:rPr>
          <w:t>, vec_Xi |model)</w:t>
        </w:r>
      </w:ins>
    </w:p>
    <w:p w:rsidR="006A731F" w:rsidRDefault="001D5178" w:rsidP="003053DD">
      <w:pPr>
        <w:rPr>
          <w:ins w:id="550" w:author="篠本滋" w:date="2017-11-20T09:19:00Z"/>
        </w:rPr>
      </w:pPr>
      <w:ins w:id="551" w:author="篠本滋" w:date="2017-11-20T09:17:00Z">
        <w:r>
          <w:rPr>
            <w:rFonts w:hint="eastAsia"/>
          </w:rPr>
          <w:t xml:space="preserve">        </w:t>
        </w:r>
        <w:r w:rsidR="006A731F">
          <w:rPr>
            <w:rFonts w:hint="eastAsia"/>
          </w:rPr>
          <w:t>mat_Xi</w:t>
        </w:r>
        <w:r w:rsidR="006A731F">
          <w:t xml:space="preserve">: a matrix consisting of </w:t>
        </w:r>
        <w:r w:rsidR="006A731F">
          <w:rPr>
            <w:rFonts w:hint="eastAsia"/>
          </w:rPr>
          <w:t>P(</w:t>
        </w:r>
        <w:r w:rsidR="006A731F">
          <w:t>state i at time t</w:t>
        </w:r>
        <w:r w:rsidR="006A731F">
          <w:rPr>
            <w:rFonts w:hint="eastAsia"/>
          </w:rPr>
          <w:t xml:space="preserve"> and state j at time t+1, vec_Xi|model)</w:t>
        </w:r>
      </w:ins>
    </w:p>
    <w:p w:rsidR="003053DD" w:rsidDel="006A731F" w:rsidRDefault="003053DD" w:rsidP="006A731F">
      <w:pPr>
        <w:rPr>
          <w:del w:id="552" w:author="篠本滋" w:date="2017-11-20T09:19:00Z"/>
        </w:rPr>
      </w:pPr>
      <w:del w:id="553" w:author="篠本滋" w:date="2017-11-20T09:19:00Z">
        <w:r w:rsidDel="006A731F">
          <w:rPr>
            <w:rFonts w:hint="eastAsia"/>
          </w:rPr>
          <w:delText>引数：</w:delText>
        </w:r>
      </w:del>
    </w:p>
    <w:p w:rsidR="003053DD" w:rsidDel="006A731F" w:rsidRDefault="003053DD" w:rsidP="003053DD">
      <w:pPr>
        <w:rPr>
          <w:del w:id="554" w:author="篠本滋" w:date="2017-11-20T09:19:00Z"/>
        </w:rPr>
      </w:pPr>
      <w:del w:id="555" w:author="篠本滋" w:date="2017-11-20T09:19:00Z">
        <w:r w:rsidDel="006A731F">
          <w:rPr>
            <w:rFonts w:hint="eastAsia"/>
          </w:rPr>
          <w:delText xml:space="preserve">        vec_Xi=</w:delText>
        </w:r>
        <w:r w:rsidDel="006A731F">
          <w:rPr>
            <w:rFonts w:hint="eastAsia"/>
          </w:rPr>
          <w:delText>観測列</w:delText>
        </w:r>
      </w:del>
    </w:p>
    <w:p w:rsidR="003053DD" w:rsidDel="006A731F" w:rsidRDefault="003053DD" w:rsidP="003053DD">
      <w:pPr>
        <w:rPr>
          <w:del w:id="556" w:author="篠本滋" w:date="2017-11-20T09:19:00Z"/>
        </w:rPr>
      </w:pPr>
      <w:del w:id="557" w:author="篠本滋" w:date="2017-11-20T09:19:00Z">
        <w:r w:rsidDel="006A731F">
          <w:rPr>
            <w:rFonts w:hint="eastAsia"/>
          </w:rPr>
          <w:delText xml:space="preserve">        mat_A=</w:delText>
        </w:r>
        <w:r w:rsidDel="006A731F">
          <w:rPr>
            <w:rFonts w:hint="eastAsia"/>
          </w:rPr>
          <w:delText>状態遷移確率行列</w:delText>
        </w:r>
      </w:del>
    </w:p>
    <w:p w:rsidR="003053DD" w:rsidDel="006A731F" w:rsidRDefault="003053DD" w:rsidP="003053DD">
      <w:pPr>
        <w:rPr>
          <w:del w:id="558" w:author="篠本滋" w:date="2017-11-20T09:19:00Z"/>
        </w:rPr>
      </w:pPr>
      <w:del w:id="559" w:author="篠本滋" w:date="2017-11-20T09:19:00Z">
        <w:r w:rsidDel="006A731F">
          <w:rPr>
            <w:rFonts w:hint="eastAsia"/>
          </w:rPr>
          <w:delText xml:space="preserve">        vec_lambda=</w:delText>
        </w:r>
        <w:r w:rsidDel="006A731F">
          <w:rPr>
            <w:rFonts w:hint="eastAsia"/>
          </w:rPr>
          <w:delText>それぞれの状態での</w:delText>
        </w:r>
        <w:r w:rsidDel="006A731F">
          <w:rPr>
            <w:rFonts w:hint="eastAsia"/>
          </w:rPr>
          <w:delText>bin</w:delText>
        </w:r>
        <w:r w:rsidDel="006A731F">
          <w:rPr>
            <w:rFonts w:hint="eastAsia"/>
          </w:rPr>
          <w:delText>内の</w:delText>
        </w:r>
        <w:r w:rsidDel="006A731F">
          <w:rPr>
            <w:rFonts w:hint="eastAsia"/>
          </w:rPr>
          <w:delText>spike</w:delText>
        </w:r>
        <w:r w:rsidDel="006A731F">
          <w:rPr>
            <w:rFonts w:hint="eastAsia"/>
          </w:rPr>
          <w:delText>の平均値</w:delText>
        </w:r>
      </w:del>
    </w:p>
    <w:p w:rsidR="003053DD" w:rsidDel="006A731F" w:rsidRDefault="003053DD" w:rsidP="003053DD">
      <w:pPr>
        <w:rPr>
          <w:del w:id="560" w:author="篠本滋" w:date="2017-11-20T09:19:00Z"/>
        </w:rPr>
      </w:pPr>
      <w:del w:id="561" w:author="篠本滋" w:date="2017-11-20T09:19:00Z">
        <w:r w:rsidDel="006A731F">
          <w:rPr>
            <w:rFonts w:hint="eastAsia"/>
          </w:rPr>
          <w:delText xml:space="preserve">        vec_pi=</w:delText>
        </w:r>
        <w:r w:rsidDel="006A731F">
          <w:rPr>
            <w:rFonts w:hint="eastAsia"/>
          </w:rPr>
          <w:delText>初期状態の確率</w:delText>
        </w:r>
      </w:del>
    </w:p>
    <w:p w:rsidR="003053DD" w:rsidDel="006A731F" w:rsidRDefault="003053DD" w:rsidP="003053DD">
      <w:pPr>
        <w:rPr>
          <w:del w:id="562" w:author="篠本滋" w:date="2017-11-20T09:19:00Z"/>
        </w:rPr>
      </w:pPr>
      <w:del w:id="563" w:author="篠本滋" w:date="2017-11-20T09:19:00Z">
        <w:r w:rsidDel="006A731F">
          <w:rPr>
            <w:rFonts w:hint="eastAsia"/>
          </w:rPr>
          <w:delText xml:space="preserve">        mat_Gamma=P(</w:delText>
        </w:r>
        <w:r w:rsidDel="006A731F">
          <w:rPr>
            <w:rFonts w:hint="eastAsia"/>
          </w:rPr>
          <w:delText>時刻</w:delText>
        </w:r>
        <w:r w:rsidDel="006A731F">
          <w:rPr>
            <w:rFonts w:hint="eastAsia"/>
          </w:rPr>
          <w:delText>t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i,vec_Xi |model)</w:delText>
        </w:r>
        <w:r w:rsidDel="006A731F">
          <w:rPr>
            <w:rFonts w:hint="eastAsia"/>
          </w:rPr>
          <w:delText>が成分の行列</w:delText>
        </w:r>
      </w:del>
    </w:p>
    <w:p w:rsidR="003053DD" w:rsidDel="006A731F" w:rsidRDefault="003053DD" w:rsidP="003053DD">
      <w:pPr>
        <w:rPr>
          <w:del w:id="564" w:author="篠本滋" w:date="2017-11-20T09:19:00Z"/>
        </w:rPr>
      </w:pPr>
      <w:del w:id="565" w:author="篠本滋" w:date="2017-11-20T09:19:00Z">
        <w:r w:rsidDel="006A731F">
          <w:rPr>
            <w:rFonts w:hint="eastAsia"/>
          </w:rPr>
          <w:delText xml:space="preserve">        mat_Xi=P(</w:delText>
        </w:r>
        <w:r w:rsidDel="006A731F">
          <w:rPr>
            <w:rFonts w:hint="eastAsia"/>
          </w:rPr>
          <w:delText>時刻</w:delText>
        </w:r>
        <w:r w:rsidDel="006A731F">
          <w:rPr>
            <w:rFonts w:hint="eastAsia"/>
          </w:rPr>
          <w:delText>t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i</w:delText>
        </w:r>
        <w:r w:rsidDel="006A731F">
          <w:rPr>
            <w:rFonts w:hint="eastAsia"/>
          </w:rPr>
          <w:delText>、時刻</w:delText>
        </w:r>
        <w:r w:rsidDel="006A731F">
          <w:rPr>
            <w:rFonts w:hint="eastAsia"/>
          </w:rPr>
          <w:delText>t+1</w:delText>
        </w:r>
        <w:r w:rsidDel="006A731F">
          <w:rPr>
            <w:rFonts w:hint="eastAsia"/>
          </w:rPr>
          <w:delText>で状態</w:delText>
        </w:r>
        <w:r w:rsidDel="006A731F">
          <w:rPr>
            <w:rFonts w:hint="eastAsia"/>
          </w:rPr>
          <w:delText>j</w:delText>
        </w:r>
        <w:r w:rsidDel="006A731F">
          <w:rPr>
            <w:rFonts w:hint="eastAsia"/>
          </w:rPr>
          <w:delText>、</w:delText>
        </w:r>
        <w:r w:rsidDel="006A731F">
          <w:rPr>
            <w:rFonts w:hint="eastAsia"/>
          </w:rPr>
          <w:delText>vec_Xi|model)</w:delText>
        </w:r>
        <w:r w:rsidDel="006A731F">
          <w:rPr>
            <w:rFonts w:hint="eastAsia"/>
          </w:rPr>
          <w:delText>が成分の行列</w:delText>
        </w:r>
      </w:del>
    </w:p>
    <w:p w:rsidR="003053DD" w:rsidRDefault="003053DD" w:rsidP="003053DD">
      <w:r>
        <w:rPr>
          <w:rFonts w:hint="eastAsia"/>
        </w:rPr>
        <w:t xml:space="preserve">    </w:t>
      </w:r>
      <w:del w:id="566" w:author="篠本滋" w:date="2017-11-20T09:18:00Z">
        <w:r w:rsidDel="006A731F">
          <w:rPr>
            <w:rFonts w:hint="eastAsia"/>
          </w:rPr>
          <w:delText>結果：</w:delText>
        </w:r>
      </w:del>
      <w:ins w:id="567" w:author="篠本滋" w:date="2017-11-20T09:18:00Z">
        <w:r w:rsidR="006A731F">
          <w:rPr>
            <w:rFonts w:hint="eastAsia"/>
          </w:rPr>
          <w:t>r</w:t>
        </w:r>
        <w:r w:rsidR="006A731F">
          <w:t>eturns:</w:t>
        </w:r>
      </w:ins>
    </w:p>
    <w:p w:rsidR="003053DD" w:rsidDel="006A731F" w:rsidRDefault="003053DD" w:rsidP="003053DD">
      <w:pPr>
        <w:rPr>
          <w:del w:id="568" w:author="篠本滋" w:date="2017-11-20T09:18:00Z"/>
        </w:rPr>
      </w:pPr>
      <w:r>
        <w:rPr>
          <w:rFonts w:hint="eastAsia"/>
        </w:rPr>
        <w:t xml:space="preserve">        </w:t>
      </w:r>
      <w:del w:id="569" w:author="篠本滋" w:date="2017-11-20T09:18:00Z">
        <w:r w:rsidDel="006A731F">
          <w:rPr>
            <w:rFonts w:hint="eastAsia"/>
          </w:rPr>
          <w:delText>返り値：</w:delText>
        </w:r>
      </w:del>
    </w:p>
    <w:p w:rsidR="003053DD" w:rsidRDefault="003053DD" w:rsidP="006A731F">
      <w:del w:id="570" w:author="篠本滋" w:date="2017-11-20T09:18:00Z">
        <w:r w:rsidDel="006A731F">
          <w:rPr>
            <w:rFonts w:hint="eastAsia"/>
          </w:rPr>
          <w:delText xml:space="preserve">            </w:delText>
        </w:r>
        <w:r w:rsidDel="006A731F">
          <w:rPr>
            <w:rFonts w:hint="eastAsia"/>
          </w:rPr>
          <w:delText xml:space="preserve">一度更新したモデルパラメータ　</w:delText>
        </w:r>
      </w:del>
      <w:ins w:id="571" w:author="篠本滋" w:date="2017-11-20T09:18:00Z">
        <w:r w:rsidR="006A731F">
          <w:rPr>
            <w:rFonts w:hint="eastAsia"/>
          </w:rPr>
          <w:t>u</w:t>
        </w:r>
        <w:r w:rsidR="006A731F">
          <w:t xml:space="preserve">pdated parameters: </w:t>
        </w:r>
      </w:ins>
      <w:r>
        <w:rPr>
          <w:rFonts w:hint="eastAsia"/>
        </w:rPr>
        <w:t>vec_pi_new, vec_lambda_new, mat_A_new</w:t>
      </w:r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num_of_states = len(mat_A)</w:t>
      </w:r>
    </w:p>
    <w:p w:rsidR="003053DD" w:rsidRDefault="003053DD" w:rsidP="003053DD">
      <w:r>
        <w:t xml:space="preserve">    num_of_obs = len(vec_Xi)</w:t>
      </w:r>
    </w:p>
    <w:p w:rsidR="003053DD" w:rsidRDefault="003053DD" w:rsidP="003053DD"/>
    <w:p w:rsidR="003053DD" w:rsidRDefault="003053DD" w:rsidP="003053DD">
      <w:r>
        <w:t xml:space="preserve">    #############################</w:t>
      </w:r>
    </w:p>
    <w:p w:rsidR="003053DD" w:rsidRDefault="003053DD" w:rsidP="003053DD">
      <w:r>
        <w:lastRenderedPageBreak/>
        <w:t xml:space="preserve">    #</w:t>
      </w:r>
    </w:p>
    <w:p w:rsidR="003053DD" w:rsidRDefault="003053DD" w:rsidP="003053DD">
      <w:r>
        <w:rPr>
          <w:rFonts w:hint="eastAsia"/>
        </w:rPr>
        <w:t xml:space="preserve">    # </w:t>
      </w:r>
      <w:del w:id="572" w:author="篠本滋" w:date="2017-11-20T09:18:00Z">
        <w:r w:rsidDel="006A731F">
          <w:rPr>
            <w:rFonts w:hint="eastAsia"/>
          </w:rPr>
          <w:delText>新しいモデルパラメーターを求める</w:delText>
        </w:r>
      </w:del>
      <w:ins w:id="573" w:author="篠本滋" w:date="2017-11-20T09:18:00Z">
        <w:r w:rsidR="006A731F">
          <w:rPr>
            <w:rFonts w:hint="eastAsia"/>
          </w:rPr>
          <w:t>c</w:t>
        </w:r>
        <w:r w:rsidR="006A731F">
          <w:t>ompute</w:t>
        </w:r>
      </w:ins>
      <w:ins w:id="574" w:author="篠本滋" w:date="2017-11-20T09:19:00Z">
        <w:r w:rsidR="006A731F">
          <w:t>s</w:t>
        </w:r>
      </w:ins>
      <w:ins w:id="575" w:author="篠本滋" w:date="2017-11-20T09:18:00Z">
        <w:r w:rsidR="006A731F">
          <w:t xml:space="preserve"> new parameter</w:t>
        </w:r>
      </w:ins>
      <w:ins w:id="576" w:author="篠本滋" w:date="2017-11-20T09:19:00Z">
        <w:r w:rsidR="006A731F">
          <w:t>s</w:t>
        </w:r>
      </w:ins>
    </w:p>
    <w:p w:rsidR="003053DD" w:rsidRDefault="003053DD" w:rsidP="003053DD">
      <w:r>
        <w:t xml:space="preserve">    #</w:t>
      </w:r>
    </w:p>
    <w:p w:rsidR="003053DD" w:rsidRDefault="003053DD" w:rsidP="003053DD">
      <w:r>
        <w:t xml:space="preserve">    #############################</w:t>
      </w:r>
    </w:p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# vec_pi</w:t>
      </w:r>
    </w:p>
    <w:p w:rsidR="003053DD" w:rsidRDefault="003053DD" w:rsidP="003053DD">
      <w:r>
        <w:t xml:space="preserve">    ################</w:t>
      </w:r>
    </w:p>
    <w:p w:rsidR="003053DD" w:rsidRDefault="003053DD" w:rsidP="003053DD">
      <w:r>
        <w:t xml:space="preserve">    vec_pi_new = mat_Gamma[0] / np.sum(mat_Gamma[0])</w:t>
      </w:r>
    </w:p>
    <w:p w:rsidR="003053DD" w:rsidRDefault="003053DD" w:rsidP="003053DD"/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# vec_lambda</w:t>
      </w:r>
    </w:p>
    <w:p w:rsidR="003053DD" w:rsidRDefault="003053DD" w:rsidP="003053DD">
      <w:r>
        <w:t xml:space="preserve">    #################</w:t>
      </w:r>
    </w:p>
    <w:p w:rsidR="003053DD" w:rsidRDefault="003053DD" w:rsidP="003053DD">
      <w:r>
        <w:t xml:space="preserve">    vec_lambda_new = np.sum(mat_Gamma * vec_Xi.reshape(num_of_obs, 1), axis=0) / np.sum(mat_Gamma, axis=0)</w:t>
      </w:r>
    </w:p>
    <w:p w:rsidR="003053DD" w:rsidRDefault="003053DD" w:rsidP="003053DD"/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# mat_A</w:t>
      </w:r>
    </w:p>
    <w:p w:rsidR="003053DD" w:rsidRDefault="003053DD" w:rsidP="003053DD">
      <w:r>
        <w:t xml:space="preserve">    ###############</w:t>
      </w:r>
    </w:p>
    <w:p w:rsidR="003053DD" w:rsidRDefault="003053DD" w:rsidP="003053DD">
      <w:r>
        <w:t xml:space="preserve">    total_gamma_a = np.zeros((1, num_of_states))</w:t>
      </w:r>
    </w:p>
    <w:p w:rsidR="003053DD" w:rsidRDefault="003053DD" w:rsidP="003053DD">
      <w:r>
        <w:t xml:space="preserve">    for t in range(0, num_of_obs - 1):</w:t>
      </w:r>
    </w:p>
    <w:p w:rsidR="003053DD" w:rsidRDefault="003053DD" w:rsidP="003053DD">
      <w:r>
        <w:t xml:space="preserve">        total_gamma_a += mat_Gamma[t, :]</w:t>
      </w:r>
    </w:p>
    <w:p w:rsidR="003053DD" w:rsidRDefault="003053DD" w:rsidP="003053DD">
      <w:r>
        <w:rPr>
          <w:rFonts w:hint="eastAsia"/>
        </w:rPr>
        <w:t xml:space="preserve">    total_xi = np.sum(mat_Xi, axis=0)  # </w:t>
      </w:r>
      <w:del w:id="577" w:author="篠本滋" w:date="2017-11-20T09:24:00Z">
        <w:r w:rsidDel="006A731F">
          <w:rPr>
            <w:rFonts w:hint="eastAsia"/>
          </w:rPr>
          <w:delText>(</w:delText>
        </w:r>
      </w:del>
      <w:del w:id="578" w:author="篠本滋" w:date="2017-11-20T09:25:00Z">
        <w:r w:rsidDel="006A731F">
          <w:rPr>
            <w:rFonts w:hint="eastAsia"/>
          </w:rPr>
          <w:delText>2</w:delText>
        </w:r>
      </w:del>
      <w:del w:id="579" w:author="篠本滋" w:date="2017-11-20T09:24:00Z">
        <w:r w:rsidDel="006A731F">
          <w:rPr>
            <w:rFonts w:hint="eastAsia"/>
          </w:rPr>
          <w:delText>,</w:delText>
        </w:r>
      </w:del>
      <w:del w:id="580" w:author="篠本滋" w:date="2017-11-20T09:25:00Z">
        <w:r w:rsidDel="006A731F">
          <w:rPr>
            <w:rFonts w:hint="eastAsia"/>
          </w:rPr>
          <w:delText>2</w:delText>
        </w:r>
      </w:del>
      <w:del w:id="581" w:author="篠本滋" w:date="2017-11-20T09:24:00Z">
        <w:r w:rsidDel="006A731F">
          <w:rPr>
            <w:rFonts w:hint="eastAsia"/>
          </w:rPr>
          <w:delText>)</w:delText>
        </w:r>
      </w:del>
      <w:del w:id="582" w:author="篠本滋" w:date="2017-11-20T09:25:00Z">
        <w:r w:rsidDel="006A731F">
          <w:rPr>
            <w:rFonts w:hint="eastAsia"/>
          </w:rPr>
          <w:delText>の行列</w:delText>
        </w:r>
        <w:r w:rsidDel="006A731F">
          <w:rPr>
            <w:rFonts w:hint="eastAsia"/>
          </w:rPr>
          <w:delText xml:space="preserve"> = </w:delText>
        </w:r>
      </w:del>
      <w:r>
        <w:rPr>
          <w:rFonts w:hint="eastAsia"/>
        </w:rPr>
        <w:t>(i,j)</w:t>
      </w:r>
      <w:ins w:id="583" w:author="篠本滋" w:date="2017-11-20T09:25:00Z">
        <w:r w:rsidR="006A731F">
          <w:t xml:space="preserve">: </w:t>
        </w:r>
        <w:r w:rsidR="006A731F">
          <w:rPr>
            <w:rFonts w:hint="eastAsia"/>
          </w:rPr>
          <w:t>2</w:t>
        </w:r>
        <w:r w:rsidR="006A731F">
          <w:t xml:space="preserve"> by </w:t>
        </w:r>
        <w:r w:rsidR="006A731F">
          <w:rPr>
            <w:rFonts w:hint="eastAsia"/>
          </w:rPr>
          <w:t>2</w:t>
        </w:r>
        <w:r w:rsidR="006A731F">
          <w:t xml:space="preserve"> matrix</w:t>
        </w:r>
      </w:ins>
    </w:p>
    <w:p w:rsidR="003053DD" w:rsidDel="000E389E" w:rsidRDefault="003053DD" w:rsidP="003053DD">
      <w:pPr>
        <w:rPr>
          <w:del w:id="584" w:author="篠本滋" w:date="2017-11-20T09:41:00Z"/>
        </w:rPr>
      </w:pPr>
      <w:r>
        <w:rPr>
          <w:rFonts w:hint="eastAsia"/>
        </w:rPr>
        <w:t xml:space="preserve">    mat_A_new = total_xi / total_gamma_a.T  # </w:t>
      </w:r>
      <w:ins w:id="585" w:author="篠本滋" w:date="2017-11-20T09:40:00Z">
        <w:r w:rsidR="000E389E">
          <w:t xml:space="preserve">division between </w:t>
        </w:r>
      </w:ins>
      <w:r>
        <w:rPr>
          <w:rFonts w:hint="eastAsia"/>
        </w:rPr>
        <w:t>i</w:t>
      </w:r>
      <w:ins w:id="586" w:author="篠本滋" w:date="2017-11-20T09:41:00Z">
        <w:r w:rsidR="000E389E">
          <w:t>-th ones</w:t>
        </w:r>
      </w:ins>
      <w:del w:id="587" w:author="篠本滋" w:date="2017-11-20T09:41:00Z">
        <w:r w:rsidDel="000E389E">
          <w:rPr>
            <w:rFonts w:hint="eastAsia"/>
          </w:rPr>
          <w:delText>同士の割り算</w:delText>
        </w:r>
      </w:del>
    </w:p>
    <w:p w:rsidR="003053DD" w:rsidRDefault="003053DD" w:rsidP="003053DD"/>
    <w:p w:rsidR="003053DD" w:rsidRDefault="003053DD" w:rsidP="003053DD">
      <w:r>
        <w:t xml:space="preserve">    return vec_pi_new, vec_lambda_new, mat_A_new</w:t>
      </w:r>
    </w:p>
    <w:p w:rsidR="003053DD" w:rsidRDefault="003053DD" w:rsidP="003053DD"/>
    <w:p w:rsidR="003053DD" w:rsidRDefault="003053DD" w:rsidP="003053DD"/>
    <w:p w:rsidR="003053DD" w:rsidRDefault="003053DD" w:rsidP="003053DD">
      <w:r>
        <w:t>#####################################</w:t>
      </w:r>
    </w:p>
    <w:p w:rsidR="003053DD" w:rsidRDefault="003053DD" w:rsidP="003053DD">
      <w:r>
        <w:lastRenderedPageBreak/>
        <w:t>#</w:t>
      </w:r>
    </w:p>
    <w:p w:rsidR="006A731F" w:rsidRDefault="003053DD" w:rsidP="003053DD">
      <w:pPr>
        <w:rPr>
          <w:ins w:id="588" w:author="篠本滋" w:date="2017-11-20T09:26:00Z"/>
        </w:rPr>
      </w:pPr>
      <w:r>
        <w:rPr>
          <w:rFonts w:hint="eastAsia"/>
        </w:rPr>
        <w:t xml:space="preserve"># </w:t>
      </w:r>
      <w:ins w:id="589" w:author="篠本滋" w:date="2017-11-20T09:25:00Z">
        <w:r w:rsidR="006A731F">
          <w:t xml:space="preserve"> a function for determining an optimal state sequence</w:t>
        </w:r>
      </w:ins>
      <w:ins w:id="590" w:author="篠本滋" w:date="2017-11-20T09:26:00Z">
        <w:r w:rsidR="006A731F">
          <w:t xml:space="preserve"> with the Viterbi algorithm</w:t>
        </w:r>
      </w:ins>
    </w:p>
    <w:p w:rsidR="003053DD" w:rsidDel="006A731F" w:rsidRDefault="003053DD" w:rsidP="003053DD">
      <w:pPr>
        <w:rPr>
          <w:del w:id="591" w:author="篠本滋" w:date="2017-11-20T09:26:00Z"/>
        </w:rPr>
      </w:pPr>
      <w:del w:id="592" w:author="篠本滋" w:date="2017-11-20T09:26:00Z">
        <w:r w:rsidDel="006A731F">
          <w:rPr>
            <w:rFonts w:hint="eastAsia"/>
          </w:rPr>
          <w:delText>ビタビアルゴリズムで最適な状態列を求める関数</w:delText>
        </w:r>
      </w:del>
    </w:p>
    <w:p w:rsidR="003053DD" w:rsidRDefault="003053DD" w:rsidP="003053DD">
      <w:r>
        <w:t>#</w:t>
      </w:r>
    </w:p>
    <w:p w:rsidR="003053DD" w:rsidRDefault="003053DD" w:rsidP="003053DD">
      <w:r>
        <w:t>#####################################</w:t>
      </w:r>
    </w:p>
    <w:p w:rsidR="003053DD" w:rsidRDefault="003053DD" w:rsidP="003053DD">
      <w:r>
        <w:t>def hmm_Viterbi(vec_Xi, mat_A, vec_lambda, vec_pi):</w:t>
      </w:r>
    </w:p>
    <w:p w:rsidR="003053DD" w:rsidRDefault="003053DD" w:rsidP="003053DD">
      <w:r>
        <w:t xml:space="preserve">    """</w:t>
      </w:r>
    </w:p>
    <w:p w:rsidR="006A731F" w:rsidRDefault="003053DD" w:rsidP="006A731F">
      <w:pPr>
        <w:rPr>
          <w:ins w:id="593" w:author="篠本滋" w:date="2017-11-20T09:26:00Z"/>
        </w:rPr>
      </w:pPr>
      <w:r>
        <w:rPr>
          <w:rFonts w:hint="eastAsia"/>
        </w:rPr>
        <w:t xml:space="preserve">    </w:t>
      </w:r>
      <w:ins w:id="594" w:author="篠本滋" w:date="2017-11-20T09:26:00Z">
        <w:r w:rsidR="006A731F">
          <w:rPr>
            <w:rFonts w:hint="eastAsia"/>
          </w:rPr>
          <w:t>a</w:t>
        </w:r>
        <w:r w:rsidR="006A731F">
          <w:t>rguments:</w:t>
        </w:r>
      </w:ins>
    </w:p>
    <w:p w:rsidR="001D5178" w:rsidRDefault="006A731F" w:rsidP="006A731F">
      <w:pPr>
        <w:rPr>
          <w:ins w:id="595" w:author="篠本滋" w:date="2017-11-20T09:27:00Z"/>
        </w:rPr>
      </w:pPr>
      <w:ins w:id="596" w:author="篠本滋" w:date="2017-11-20T09:26:00Z">
        <w:r>
          <w:rPr>
            <w:rFonts w:hint="eastAsia"/>
          </w:rPr>
          <w:t xml:space="preserve">        </w:t>
        </w:r>
      </w:ins>
      <w:ins w:id="597" w:author="篠本滋" w:date="2017-11-20T09:27:00Z">
        <w:r w:rsidR="001D5178">
          <w:t>vex_Xi: observation sequence</w:t>
        </w:r>
      </w:ins>
    </w:p>
    <w:p w:rsidR="006A731F" w:rsidRDefault="001D5178" w:rsidP="006A731F">
      <w:pPr>
        <w:rPr>
          <w:ins w:id="598" w:author="篠本滋" w:date="2017-11-20T09:26:00Z"/>
        </w:rPr>
      </w:pPr>
      <w:ins w:id="599" w:author="篠本滋" w:date="2017-11-20T09:27:00Z">
        <w:r>
          <w:t xml:space="preserve">        </w:t>
        </w:r>
      </w:ins>
      <w:ins w:id="600" w:author="篠本滋" w:date="2017-11-20T09:26:00Z">
        <w:r w:rsidR="006A731F">
          <w:rPr>
            <w:rFonts w:hint="eastAsia"/>
          </w:rPr>
          <w:t>mat_A</w:t>
        </w:r>
        <w:r w:rsidR="006A731F">
          <w:t>: transition matrix</w:t>
        </w:r>
      </w:ins>
    </w:p>
    <w:p w:rsidR="006A731F" w:rsidRDefault="006A731F" w:rsidP="006A731F">
      <w:pPr>
        <w:rPr>
          <w:ins w:id="601" w:author="篠本滋" w:date="2017-11-20T09:26:00Z"/>
        </w:rPr>
      </w:pPr>
      <w:ins w:id="602" w:author="篠本滋" w:date="2017-11-20T09:26:00Z">
        <w:r>
          <w:rPr>
            <w:rFonts w:hint="eastAsia"/>
          </w:rPr>
          <w:t xml:space="preserve">        vec_</w:t>
        </w:r>
      </w:ins>
      <w:ins w:id="603" w:author="篠本滋" w:date="2017-11-20T09:28:00Z">
        <w:r w:rsidR="001D5178">
          <w:t>lambda</w:t>
        </w:r>
      </w:ins>
      <w:ins w:id="604" w:author="篠本滋" w:date="2017-11-20T09:26:00Z">
        <w:r>
          <w:t xml:space="preserve">: </w:t>
        </w:r>
      </w:ins>
      <w:ins w:id="605" w:author="篠本滋" w:date="2017-11-20T09:28:00Z">
        <w:r w:rsidR="001D5178">
          <w:t>average spike rate in each bin</w:t>
        </w:r>
      </w:ins>
    </w:p>
    <w:p w:rsidR="001D5178" w:rsidRDefault="006A731F" w:rsidP="006A731F">
      <w:pPr>
        <w:rPr>
          <w:ins w:id="606" w:author="篠本滋" w:date="2017-11-20T09:28:00Z"/>
        </w:rPr>
      </w:pPr>
      <w:ins w:id="607" w:author="篠本滋" w:date="2017-11-20T09:26:00Z">
        <w:r>
          <w:rPr>
            <w:rFonts w:hint="eastAsia"/>
          </w:rPr>
          <w:t xml:space="preserve">        </w:t>
        </w:r>
      </w:ins>
      <w:ins w:id="608" w:author="篠本滋" w:date="2017-11-20T09:28:00Z">
        <w:r w:rsidR="001D5178">
          <w:t>vec_pi</w:t>
        </w:r>
      </w:ins>
      <w:ins w:id="609" w:author="篠本滋" w:date="2017-11-20T09:26:00Z">
        <w:r>
          <w:t>:</w:t>
        </w:r>
        <w:r>
          <w:rPr>
            <w:rFonts w:hint="eastAsia"/>
          </w:rPr>
          <w:t xml:space="preserve"> </w:t>
        </w:r>
      </w:ins>
      <w:ins w:id="610" w:author="篠本滋" w:date="2017-11-20T09:28:00Z">
        <w:r w:rsidR="001D5178">
          <w:t>initial probability</w:t>
        </w:r>
      </w:ins>
    </w:p>
    <w:p w:rsidR="006A731F" w:rsidRDefault="006A731F" w:rsidP="006A731F">
      <w:pPr>
        <w:rPr>
          <w:ins w:id="611" w:author="篠本滋" w:date="2017-11-20T09:26:00Z"/>
        </w:rPr>
      </w:pPr>
      <w:ins w:id="612" w:author="篠本滋" w:date="2017-11-20T09:26:00Z">
        <w:r>
          <w:rPr>
            <w:rFonts w:hint="eastAsia"/>
          </w:rPr>
          <w:t xml:space="preserve">    r</w:t>
        </w:r>
        <w:r>
          <w:t>eturns:</w:t>
        </w:r>
      </w:ins>
    </w:p>
    <w:p w:rsidR="006A731F" w:rsidRDefault="006A731F" w:rsidP="006A731F">
      <w:pPr>
        <w:rPr>
          <w:ins w:id="613" w:author="篠本滋" w:date="2017-11-20T09:26:00Z"/>
        </w:rPr>
      </w:pPr>
      <w:ins w:id="614" w:author="篠本滋" w:date="2017-11-20T09:26:00Z">
        <w:r>
          <w:rPr>
            <w:rFonts w:hint="eastAsia"/>
          </w:rPr>
          <w:t xml:space="preserve">        </w:t>
        </w:r>
      </w:ins>
      <w:ins w:id="615" w:author="篠本滋" w:date="2017-11-20T09:29:00Z">
        <w:r w:rsidR="001D5178">
          <w:t>vec</w:t>
        </w:r>
        <w:r w:rsidR="00976E16">
          <w:t>_hs_seq: optimal state sequence</w:t>
        </w:r>
      </w:ins>
    </w:p>
    <w:p w:rsidR="003053DD" w:rsidDel="001D5178" w:rsidRDefault="003053DD" w:rsidP="003053DD">
      <w:pPr>
        <w:rPr>
          <w:del w:id="616" w:author="篠本滋" w:date="2017-11-20T09:29:00Z"/>
        </w:rPr>
      </w:pPr>
      <w:del w:id="617" w:author="篠本滋" w:date="2017-11-20T09:29:00Z">
        <w:r w:rsidDel="001D5178">
          <w:rPr>
            <w:rFonts w:hint="eastAsia"/>
          </w:rPr>
          <w:delText>引数：</w:delText>
        </w:r>
      </w:del>
    </w:p>
    <w:p w:rsidR="003053DD" w:rsidDel="001D5178" w:rsidRDefault="003053DD" w:rsidP="003053DD">
      <w:pPr>
        <w:rPr>
          <w:del w:id="618" w:author="篠本滋" w:date="2017-11-20T09:29:00Z"/>
        </w:rPr>
      </w:pPr>
      <w:del w:id="619" w:author="篠本滋" w:date="2017-11-20T09:29:00Z">
        <w:r w:rsidDel="001D5178">
          <w:rPr>
            <w:rFonts w:hint="eastAsia"/>
          </w:rPr>
          <w:delText xml:space="preserve">        vec_Xi=</w:delText>
        </w:r>
        <w:r w:rsidDel="001D5178">
          <w:rPr>
            <w:rFonts w:hint="eastAsia"/>
          </w:rPr>
          <w:delText>観測列</w:delText>
        </w:r>
      </w:del>
    </w:p>
    <w:p w:rsidR="003053DD" w:rsidDel="001D5178" w:rsidRDefault="003053DD" w:rsidP="003053DD">
      <w:pPr>
        <w:rPr>
          <w:del w:id="620" w:author="篠本滋" w:date="2017-11-20T09:29:00Z"/>
        </w:rPr>
      </w:pPr>
      <w:del w:id="621" w:author="篠本滋" w:date="2017-11-20T09:29:00Z">
        <w:r w:rsidDel="001D5178">
          <w:rPr>
            <w:rFonts w:hint="eastAsia"/>
          </w:rPr>
          <w:delText xml:space="preserve">        mat_A=</w:delText>
        </w:r>
        <w:r w:rsidDel="001D5178">
          <w:rPr>
            <w:rFonts w:hint="eastAsia"/>
          </w:rPr>
          <w:delText>状態遷移確率行列</w:delText>
        </w:r>
      </w:del>
    </w:p>
    <w:p w:rsidR="003053DD" w:rsidDel="001D5178" w:rsidRDefault="003053DD" w:rsidP="003053DD">
      <w:pPr>
        <w:rPr>
          <w:del w:id="622" w:author="篠本滋" w:date="2017-11-20T09:29:00Z"/>
        </w:rPr>
      </w:pPr>
      <w:del w:id="623" w:author="篠本滋" w:date="2017-11-20T09:29:00Z">
        <w:r w:rsidDel="001D5178">
          <w:rPr>
            <w:rFonts w:hint="eastAsia"/>
          </w:rPr>
          <w:delText xml:space="preserve">        vec_lambda=</w:delText>
        </w:r>
        <w:r w:rsidDel="001D5178">
          <w:rPr>
            <w:rFonts w:hint="eastAsia"/>
          </w:rPr>
          <w:delText>それぞれの状態での</w:delText>
        </w:r>
        <w:r w:rsidDel="001D5178">
          <w:rPr>
            <w:rFonts w:hint="eastAsia"/>
          </w:rPr>
          <w:delText>bin</w:delText>
        </w:r>
        <w:r w:rsidDel="001D5178">
          <w:rPr>
            <w:rFonts w:hint="eastAsia"/>
          </w:rPr>
          <w:delText>内の</w:delText>
        </w:r>
        <w:r w:rsidDel="001D5178">
          <w:rPr>
            <w:rFonts w:hint="eastAsia"/>
          </w:rPr>
          <w:delText>spike</w:delText>
        </w:r>
        <w:r w:rsidDel="001D5178">
          <w:rPr>
            <w:rFonts w:hint="eastAsia"/>
          </w:rPr>
          <w:delText>の平均値</w:delText>
        </w:r>
      </w:del>
    </w:p>
    <w:p w:rsidR="003053DD" w:rsidDel="001D5178" w:rsidRDefault="003053DD" w:rsidP="003053DD">
      <w:pPr>
        <w:rPr>
          <w:del w:id="624" w:author="篠本滋" w:date="2017-11-20T09:29:00Z"/>
        </w:rPr>
      </w:pPr>
      <w:del w:id="625" w:author="篠本滋" w:date="2017-11-20T09:29:00Z">
        <w:r w:rsidDel="001D5178">
          <w:rPr>
            <w:rFonts w:hint="eastAsia"/>
          </w:rPr>
          <w:delText xml:space="preserve">        vec_pi=</w:delText>
        </w:r>
        <w:r w:rsidDel="001D5178">
          <w:rPr>
            <w:rFonts w:hint="eastAsia"/>
          </w:rPr>
          <w:delText>初期状態の確率</w:delText>
        </w:r>
      </w:del>
    </w:p>
    <w:p w:rsidR="003053DD" w:rsidDel="001D5178" w:rsidRDefault="003053DD" w:rsidP="003053DD">
      <w:pPr>
        <w:rPr>
          <w:del w:id="626" w:author="篠本滋" w:date="2017-11-20T09:29:00Z"/>
        </w:rPr>
      </w:pPr>
      <w:del w:id="627" w:author="篠本滋" w:date="2017-11-20T09:29:00Z">
        <w:r w:rsidDel="001D5178">
          <w:rPr>
            <w:rFonts w:hint="eastAsia"/>
          </w:rPr>
          <w:delText xml:space="preserve">    </w:delText>
        </w:r>
        <w:r w:rsidDel="001D5178">
          <w:rPr>
            <w:rFonts w:hint="eastAsia"/>
          </w:rPr>
          <w:delText>結果：</w:delText>
        </w:r>
      </w:del>
    </w:p>
    <w:p w:rsidR="003053DD" w:rsidDel="001D5178" w:rsidRDefault="003053DD" w:rsidP="003053DD">
      <w:pPr>
        <w:rPr>
          <w:del w:id="628" w:author="篠本滋" w:date="2017-11-20T09:29:00Z"/>
        </w:rPr>
      </w:pPr>
      <w:del w:id="629" w:author="篠本滋" w:date="2017-11-20T09:29:00Z">
        <w:r w:rsidDel="001D5178">
          <w:rPr>
            <w:rFonts w:hint="eastAsia"/>
          </w:rPr>
          <w:delText xml:space="preserve">        </w:delText>
        </w:r>
        <w:r w:rsidDel="001D5178">
          <w:rPr>
            <w:rFonts w:hint="eastAsia"/>
          </w:rPr>
          <w:delText>返り値：ビタビアルゴリズムでの最適な</w:delText>
        </w:r>
        <w:r w:rsidDel="001D5178">
          <w:rPr>
            <w:rFonts w:hint="eastAsia"/>
          </w:rPr>
          <w:delText>state</w:delText>
        </w:r>
        <w:r w:rsidDel="001D5178">
          <w:rPr>
            <w:rFonts w:hint="eastAsia"/>
          </w:rPr>
          <w:delText>列</w:delText>
        </w:r>
        <w:r w:rsidDel="001D5178">
          <w:rPr>
            <w:rFonts w:hint="eastAsia"/>
          </w:rPr>
          <w:delText xml:space="preserve"> vec_hs_seq</w:delText>
        </w:r>
      </w:del>
    </w:p>
    <w:p w:rsidR="003053DD" w:rsidRDefault="003053DD" w:rsidP="003053DD">
      <w:r>
        <w:t xml:space="preserve">    """</w:t>
      </w:r>
    </w:p>
    <w:p w:rsidR="003053DD" w:rsidRDefault="003053DD" w:rsidP="003053DD">
      <w:r>
        <w:t xml:space="preserve">    mat_emission = get_mat_emission(vec_Xi, vec_lambda)</w:t>
      </w:r>
    </w:p>
    <w:p w:rsidR="003053DD" w:rsidRDefault="003053DD" w:rsidP="003053DD">
      <w:r>
        <w:t xml:space="preserve">    num_of_states = len(mat_A)</w:t>
      </w:r>
    </w:p>
    <w:p w:rsidR="003053DD" w:rsidRDefault="003053DD" w:rsidP="003053DD">
      <w:r>
        <w:t xml:space="preserve">    num_of_obs = len(vec_Xi)</w:t>
      </w:r>
    </w:p>
    <w:p w:rsidR="003053DD" w:rsidRDefault="003053DD" w:rsidP="003053DD">
      <w:r>
        <w:t xml:space="preserve">    mat_hs_seq = np.zeros([num_of_states, num_of_obs])</w:t>
      </w:r>
    </w:p>
    <w:p w:rsidR="003053DD" w:rsidRDefault="003053DD" w:rsidP="003053DD">
      <w:r>
        <w:t xml:space="preserve">    vec_logp_seq = np.zeros(num_of_states)</w:t>
      </w:r>
    </w:p>
    <w:p w:rsidR="003053DD" w:rsidRDefault="003053DD" w:rsidP="003053DD"/>
    <w:p w:rsidR="003053DD" w:rsidRDefault="003053DD" w:rsidP="003053DD">
      <w:r>
        <w:t xml:space="preserve">    for j in range(0, num_of_states):</w:t>
      </w:r>
    </w:p>
    <w:p w:rsidR="003053DD" w:rsidRDefault="003053DD" w:rsidP="003053DD">
      <w:r>
        <w:t xml:space="preserve">        mat_hs_seq[j][0] = j</w:t>
      </w:r>
    </w:p>
    <w:p w:rsidR="003053DD" w:rsidRDefault="003053DD" w:rsidP="003053DD">
      <w:r>
        <w:t xml:space="preserve">        if (vec_pi[j] * mat_emission[0][j] == 0):</w:t>
      </w:r>
    </w:p>
    <w:p w:rsidR="003053DD" w:rsidRDefault="003053DD" w:rsidP="003053DD">
      <w:r>
        <w:t xml:space="preserve">            vec_logp_seq[j] = -np.inf</w:t>
      </w:r>
    </w:p>
    <w:p w:rsidR="003053DD" w:rsidRDefault="003053DD" w:rsidP="003053DD">
      <w:r>
        <w:t xml:space="preserve">        else:</w:t>
      </w:r>
    </w:p>
    <w:p w:rsidR="003053DD" w:rsidRDefault="003053DD" w:rsidP="003053DD">
      <w:r>
        <w:t xml:space="preserve">            vec_logp_seq[j] = math.log(vec_pi[j] * mat_emission[0][j]) / math.log(10)</w:t>
      </w:r>
    </w:p>
    <w:p w:rsidR="003053DD" w:rsidRDefault="003053DD" w:rsidP="003053DD"/>
    <w:p w:rsidR="003053DD" w:rsidRDefault="003053DD" w:rsidP="003053DD">
      <w:r>
        <w:lastRenderedPageBreak/>
        <w:t xml:space="preserve">    for n in range(1, num_of_obs):</w:t>
      </w:r>
    </w:p>
    <w:p w:rsidR="003053DD" w:rsidRDefault="003053DD" w:rsidP="003053DD">
      <w:r>
        <w:t xml:space="preserve">        # copy the seq. up to n - 1</w:t>
      </w:r>
    </w:p>
    <w:p w:rsidR="003053DD" w:rsidRDefault="003053DD" w:rsidP="003053DD">
      <w:r>
        <w:t xml:space="preserve">        mat_hs_seq_buf = mat_hs_seq.copy()</w:t>
      </w:r>
    </w:p>
    <w:p w:rsidR="003053DD" w:rsidRDefault="003053DD" w:rsidP="003053DD">
      <w:r>
        <w:t xml:space="preserve">        vec_logp_seq_buf = vec_logp_seq.copy()</w:t>
      </w:r>
    </w:p>
    <w:p w:rsidR="003053DD" w:rsidRDefault="003053DD" w:rsidP="003053DD"/>
    <w:p w:rsidR="003053DD" w:rsidRDefault="003053DD" w:rsidP="003053DD">
      <w:r>
        <w:t xml:space="preserve">        for j in range(0, num_of_states):</w:t>
      </w:r>
    </w:p>
    <w:p w:rsidR="003053DD" w:rsidRDefault="003053DD" w:rsidP="003053DD">
      <w:r>
        <w:t xml:space="preserve">            vec_h_logprob_i = np.zeros(num_of_states)</w:t>
      </w:r>
    </w:p>
    <w:p w:rsidR="003053DD" w:rsidRDefault="003053DD" w:rsidP="003053DD">
      <w:r>
        <w:t xml:space="preserve">            for i in range(0, num_of_states):</w:t>
      </w:r>
    </w:p>
    <w:p w:rsidR="003053DD" w:rsidRDefault="003053DD" w:rsidP="003053DD">
      <w:r>
        <w:t xml:space="preserve">                vec_h_logprob_i[i] = vec_logp_seq[i] + math.log(mat_emission[n][j] * mat_A[i][j]) / math.log(10)</w:t>
      </w:r>
    </w:p>
    <w:p w:rsidR="003053DD" w:rsidRDefault="003053DD" w:rsidP="003053DD"/>
    <w:p w:rsidR="003053DD" w:rsidRDefault="003053DD" w:rsidP="003053DD">
      <w:r>
        <w:t xml:space="preserve">            max_element = max(vec_h_logprob_i)</w:t>
      </w:r>
    </w:p>
    <w:p w:rsidR="003053DD" w:rsidRDefault="003053DD" w:rsidP="003053DD">
      <w:r>
        <w:t xml:space="preserve">            max_pos = np.where(vec_h_logprob_i == max_element)[0][0]</w:t>
      </w:r>
    </w:p>
    <w:p w:rsidR="003053DD" w:rsidRDefault="003053DD" w:rsidP="003053DD"/>
    <w:p w:rsidR="003053DD" w:rsidRDefault="003053DD" w:rsidP="003053DD">
      <w:r>
        <w:t xml:space="preserve">            vec_logp_seq_buf[j] = max_element</w:t>
      </w:r>
    </w:p>
    <w:p w:rsidR="003053DD" w:rsidRDefault="003053DD" w:rsidP="003053DD">
      <w:r>
        <w:t xml:space="preserve">            mat_hs_seq_buf[j] = mat_hs_seq[max_pos].copy()</w:t>
      </w:r>
    </w:p>
    <w:p w:rsidR="003053DD" w:rsidRDefault="003053DD" w:rsidP="003053DD"/>
    <w:p w:rsidR="003053DD" w:rsidRDefault="003053DD" w:rsidP="003053DD">
      <w:r>
        <w:t xml:space="preserve">            mat_hs_seq_buf[j][n] = j</w:t>
      </w:r>
    </w:p>
    <w:p w:rsidR="003053DD" w:rsidRDefault="003053DD" w:rsidP="003053DD"/>
    <w:p w:rsidR="003053DD" w:rsidRDefault="003053DD" w:rsidP="003053DD">
      <w:r>
        <w:t xml:space="preserve">        mat_hs_seq = mat_hs_seq_buf.copy()</w:t>
      </w:r>
    </w:p>
    <w:p w:rsidR="003053DD" w:rsidRDefault="003053DD" w:rsidP="003053DD">
      <w:r>
        <w:t xml:space="preserve">        vec_logp_seq = vec_logp_seq_buf.copy()</w:t>
      </w:r>
    </w:p>
    <w:p w:rsidR="003053DD" w:rsidRDefault="003053DD" w:rsidP="003053DD"/>
    <w:p w:rsidR="003053DD" w:rsidRDefault="003053DD" w:rsidP="003053DD">
      <w:r>
        <w:t xml:space="preserve">    max_element = max(vec_logp_seq)</w:t>
      </w:r>
    </w:p>
    <w:p w:rsidR="003053DD" w:rsidRDefault="003053DD" w:rsidP="003053DD"/>
    <w:p w:rsidR="003053DD" w:rsidRDefault="003053DD" w:rsidP="003053DD">
      <w:r>
        <w:t xml:space="preserve">    max_pos = np.where(vec_logp_seq == max_element)[0][0]</w:t>
      </w:r>
    </w:p>
    <w:p w:rsidR="003053DD" w:rsidRDefault="003053DD" w:rsidP="003053DD"/>
    <w:p w:rsidR="003053DD" w:rsidRDefault="003053DD" w:rsidP="003053DD">
      <w:r>
        <w:t xml:space="preserve">    vec_hs_seq = mat_hs_seq[max_pos].copy()</w:t>
      </w:r>
    </w:p>
    <w:p w:rsidR="003053DD" w:rsidRDefault="003053DD" w:rsidP="003053DD"/>
    <w:p w:rsidR="00E25318" w:rsidRDefault="003053DD" w:rsidP="003053DD">
      <w:r>
        <w:t xml:space="preserve">    return vec_hs_seq</w:t>
      </w:r>
    </w:p>
    <w:sectPr w:rsidR="00E2531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613" w:rsidRDefault="008B6613" w:rsidP="001833B4">
      <w:pPr>
        <w:spacing w:after="0" w:line="240" w:lineRule="auto"/>
      </w:pPr>
      <w:r>
        <w:separator/>
      </w:r>
    </w:p>
  </w:endnote>
  <w:endnote w:type="continuationSeparator" w:id="0">
    <w:p w:rsidR="008B6613" w:rsidRDefault="008B6613" w:rsidP="00183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613" w:rsidRDefault="008B6613" w:rsidP="001833B4">
      <w:pPr>
        <w:spacing w:after="0" w:line="240" w:lineRule="auto"/>
      </w:pPr>
      <w:r>
        <w:separator/>
      </w:r>
    </w:p>
  </w:footnote>
  <w:footnote w:type="continuationSeparator" w:id="0">
    <w:p w:rsidR="008B6613" w:rsidRDefault="008B6613" w:rsidP="001833B4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篠本滋">
    <w15:presenceInfo w15:providerId="Windows Live" w15:userId="1b1a282a5df0d1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3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DD"/>
    <w:rsid w:val="000005AB"/>
    <w:rsid w:val="000036A0"/>
    <w:rsid w:val="00003FBB"/>
    <w:rsid w:val="000049A2"/>
    <w:rsid w:val="0000635C"/>
    <w:rsid w:val="00010E1F"/>
    <w:rsid w:val="00012D03"/>
    <w:rsid w:val="00013548"/>
    <w:rsid w:val="0001504A"/>
    <w:rsid w:val="00015C8E"/>
    <w:rsid w:val="0002013D"/>
    <w:rsid w:val="00021C92"/>
    <w:rsid w:val="00025622"/>
    <w:rsid w:val="00025CA5"/>
    <w:rsid w:val="00027141"/>
    <w:rsid w:val="000276CA"/>
    <w:rsid w:val="00032700"/>
    <w:rsid w:val="00033A0C"/>
    <w:rsid w:val="00040027"/>
    <w:rsid w:val="00041897"/>
    <w:rsid w:val="00042C8C"/>
    <w:rsid w:val="000445EB"/>
    <w:rsid w:val="0004740F"/>
    <w:rsid w:val="00050E85"/>
    <w:rsid w:val="00051CCB"/>
    <w:rsid w:val="00053E1F"/>
    <w:rsid w:val="00053F96"/>
    <w:rsid w:val="0005497F"/>
    <w:rsid w:val="00055F8D"/>
    <w:rsid w:val="00060821"/>
    <w:rsid w:val="000632C3"/>
    <w:rsid w:val="000634DA"/>
    <w:rsid w:val="00063512"/>
    <w:rsid w:val="00064343"/>
    <w:rsid w:val="000658D7"/>
    <w:rsid w:val="00066D78"/>
    <w:rsid w:val="00067763"/>
    <w:rsid w:val="00072605"/>
    <w:rsid w:val="000729C2"/>
    <w:rsid w:val="00072ACA"/>
    <w:rsid w:val="000735DB"/>
    <w:rsid w:val="000736A4"/>
    <w:rsid w:val="0007440E"/>
    <w:rsid w:val="00076FA0"/>
    <w:rsid w:val="00082A02"/>
    <w:rsid w:val="00083C91"/>
    <w:rsid w:val="00083EAA"/>
    <w:rsid w:val="000862FB"/>
    <w:rsid w:val="00094F97"/>
    <w:rsid w:val="00096967"/>
    <w:rsid w:val="000A1433"/>
    <w:rsid w:val="000A2253"/>
    <w:rsid w:val="000A3991"/>
    <w:rsid w:val="000A4543"/>
    <w:rsid w:val="000A6611"/>
    <w:rsid w:val="000A7881"/>
    <w:rsid w:val="000B0A1F"/>
    <w:rsid w:val="000B1AA4"/>
    <w:rsid w:val="000B572D"/>
    <w:rsid w:val="000B5F9F"/>
    <w:rsid w:val="000C02A1"/>
    <w:rsid w:val="000C1631"/>
    <w:rsid w:val="000C2C7B"/>
    <w:rsid w:val="000C6D9D"/>
    <w:rsid w:val="000C6F15"/>
    <w:rsid w:val="000C79E7"/>
    <w:rsid w:val="000D038D"/>
    <w:rsid w:val="000D0BA6"/>
    <w:rsid w:val="000D1023"/>
    <w:rsid w:val="000D2FDB"/>
    <w:rsid w:val="000D326F"/>
    <w:rsid w:val="000D63A4"/>
    <w:rsid w:val="000D6753"/>
    <w:rsid w:val="000E0382"/>
    <w:rsid w:val="000E389E"/>
    <w:rsid w:val="000E3CA4"/>
    <w:rsid w:val="000E4284"/>
    <w:rsid w:val="000E6A1F"/>
    <w:rsid w:val="000F22EF"/>
    <w:rsid w:val="000F2370"/>
    <w:rsid w:val="000F2580"/>
    <w:rsid w:val="00101E11"/>
    <w:rsid w:val="00105D9F"/>
    <w:rsid w:val="001066E8"/>
    <w:rsid w:val="00106D46"/>
    <w:rsid w:val="00107525"/>
    <w:rsid w:val="0011153A"/>
    <w:rsid w:val="00114A51"/>
    <w:rsid w:val="001150AC"/>
    <w:rsid w:val="00117188"/>
    <w:rsid w:val="00120F8C"/>
    <w:rsid w:val="0012131D"/>
    <w:rsid w:val="0012352F"/>
    <w:rsid w:val="0012560F"/>
    <w:rsid w:val="0013062D"/>
    <w:rsid w:val="00131EDF"/>
    <w:rsid w:val="001333FA"/>
    <w:rsid w:val="0013559A"/>
    <w:rsid w:val="00135752"/>
    <w:rsid w:val="001440D1"/>
    <w:rsid w:val="00150414"/>
    <w:rsid w:val="00151E02"/>
    <w:rsid w:val="00154478"/>
    <w:rsid w:val="00155A70"/>
    <w:rsid w:val="00155E17"/>
    <w:rsid w:val="0016119F"/>
    <w:rsid w:val="00162D81"/>
    <w:rsid w:val="001639A7"/>
    <w:rsid w:val="00164214"/>
    <w:rsid w:val="00165B08"/>
    <w:rsid w:val="0016693E"/>
    <w:rsid w:val="001700A3"/>
    <w:rsid w:val="00171D77"/>
    <w:rsid w:val="00173271"/>
    <w:rsid w:val="00174605"/>
    <w:rsid w:val="00174666"/>
    <w:rsid w:val="001769C8"/>
    <w:rsid w:val="00180182"/>
    <w:rsid w:val="001833B4"/>
    <w:rsid w:val="0018350D"/>
    <w:rsid w:val="0018369E"/>
    <w:rsid w:val="00184E1D"/>
    <w:rsid w:val="001852FD"/>
    <w:rsid w:val="00186837"/>
    <w:rsid w:val="00186C90"/>
    <w:rsid w:val="001914C2"/>
    <w:rsid w:val="00192B70"/>
    <w:rsid w:val="001A0201"/>
    <w:rsid w:val="001A0268"/>
    <w:rsid w:val="001B18D8"/>
    <w:rsid w:val="001B1E7A"/>
    <w:rsid w:val="001B34FB"/>
    <w:rsid w:val="001B494A"/>
    <w:rsid w:val="001C1F24"/>
    <w:rsid w:val="001D192E"/>
    <w:rsid w:val="001D3730"/>
    <w:rsid w:val="001D489C"/>
    <w:rsid w:val="001D5178"/>
    <w:rsid w:val="001D79EC"/>
    <w:rsid w:val="001E0472"/>
    <w:rsid w:val="001E43C6"/>
    <w:rsid w:val="001E442C"/>
    <w:rsid w:val="001E5D9C"/>
    <w:rsid w:val="001F76CE"/>
    <w:rsid w:val="001F788A"/>
    <w:rsid w:val="0020045B"/>
    <w:rsid w:val="002019D4"/>
    <w:rsid w:val="00206D78"/>
    <w:rsid w:val="00210091"/>
    <w:rsid w:val="002107B5"/>
    <w:rsid w:val="00213BAC"/>
    <w:rsid w:val="00217881"/>
    <w:rsid w:val="00217E92"/>
    <w:rsid w:val="00220FD4"/>
    <w:rsid w:val="00224696"/>
    <w:rsid w:val="002270CD"/>
    <w:rsid w:val="0023070B"/>
    <w:rsid w:val="002319F2"/>
    <w:rsid w:val="00233B6C"/>
    <w:rsid w:val="00237D51"/>
    <w:rsid w:val="00240488"/>
    <w:rsid w:val="0024336C"/>
    <w:rsid w:val="00244710"/>
    <w:rsid w:val="00245D32"/>
    <w:rsid w:val="00246A98"/>
    <w:rsid w:val="00246E99"/>
    <w:rsid w:val="002513BB"/>
    <w:rsid w:val="00253D52"/>
    <w:rsid w:val="00253E54"/>
    <w:rsid w:val="00255AAC"/>
    <w:rsid w:val="00260205"/>
    <w:rsid w:val="002626B4"/>
    <w:rsid w:val="002653F6"/>
    <w:rsid w:val="00266F71"/>
    <w:rsid w:val="00267139"/>
    <w:rsid w:val="0027185B"/>
    <w:rsid w:val="00271BDE"/>
    <w:rsid w:val="00271F38"/>
    <w:rsid w:val="002739E3"/>
    <w:rsid w:val="00282195"/>
    <w:rsid w:val="002846B3"/>
    <w:rsid w:val="002847E5"/>
    <w:rsid w:val="00285157"/>
    <w:rsid w:val="00287979"/>
    <w:rsid w:val="0029026B"/>
    <w:rsid w:val="00290C5D"/>
    <w:rsid w:val="00292475"/>
    <w:rsid w:val="00292844"/>
    <w:rsid w:val="00293DED"/>
    <w:rsid w:val="0029578B"/>
    <w:rsid w:val="00295B4F"/>
    <w:rsid w:val="00296D8F"/>
    <w:rsid w:val="00297097"/>
    <w:rsid w:val="002A3F62"/>
    <w:rsid w:val="002A4F82"/>
    <w:rsid w:val="002A764B"/>
    <w:rsid w:val="002B0B71"/>
    <w:rsid w:val="002B141E"/>
    <w:rsid w:val="002B1597"/>
    <w:rsid w:val="002B227D"/>
    <w:rsid w:val="002B36FF"/>
    <w:rsid w:val="002B5064"/>
    <w:rsid w:val="002B569D"/>
    <w:rsid w:val="002B7D3D"/>
    <w:rsid w:val="002B7DAA"/>
    <w:rsid w:val="002C2755"/>
    <w:rsid w:val="002C4563"/>
    <w:rsid w:val="002D6BA7"/>
    <w:rsid w:val="002D7F09"/>
    <w:rsid w:val="002E0AA1"/>
    <w:rsid w:val="002E1992"/>
    <w:rsid w:val="002E38D4"/>
    <w:rsid w:val="002E47D8"/>
    <w:rsid w:val="002E56F5"/>
    <w:rsid w:val="002E5CE0"/>
    <w:rsid w:val="002F35A3"/>
    <w:rsid w:val="002F4A95"/>
    <w:rsid w:val="002F682E"/>
    <w:rsid w:val="002F7FD2"/>
    <w:rsid w:val="003053DD"/>
    <w:rsid w:val="00305A5C"/>
    <w:rsid w:val="00306FAC"/>
    <w:rsid w:val="003100B6"/>
    <w:rsid w:val="00311269"/>
    <w:rsid w:val="00314981"/>
    <w:rsid w:val="00316C96"/>
    <w:rsid w:val="00317259"/>
    <w:rsid w:val="00317A59"/>
    <w:rsid w:val="00322893"/>
    <w:rsid w:val="00324BC8"/>
    <w:rsid w:val="0033169C"/>
    <w:rsid w:val="00333579"/>
    <w:rsid w:val="00335719"/>
    <w:rsid w:val="00336CF4"/>
    <w:rsid w:val="00337F63"/>
    <w:rsid w:val="00342350"/>
    <w:rsid w:val="00344103"/>
    <w:rsid w:val="0034450A"/>
    <w:rsid w:val="00345407"/>
    <w:rsid w:val="00346F72"/>
    <w:rsid w:val="00347309"/>
    <w:rsid w:val="00350041"/>
    <w:rsid w:val="00353B8F"/>
    <w:rsid w:val="00355578"/>
    <w:rsid w:val="00357FA1"/>
    <w:rsid w:val="00364773"/>
    <w:rsid w:val="00365B21"/>
    <w:rsid w:val="003679B9"/>
    <w:rsid w:val="00371897"/>
    <w:rsid w:val="00371F41"/>
    <w:rsid w:val="00373848"/>
    <w:rsid w:val="00374861"/>
    <w:rsid w:val="00381A84"/>
    <w:rsid w:val="0038288C"/>
    <w:rsid w:val="00394D3D"/>
    <w:rsid w:val="00395E60"/>
    <w:rsid w:val="003967DB"/>
    <w:rsid w:val="00397BA2"/>
    <w:rsid w:val="003A01E9"/>
    <w:rsid w:val="003A2646"/>
    <w:rsid w:val="003A2754"/>
    <w:rsid w:val="003A3175"/>
    <w:rsid w:val="003A5435"/>
    <w:rsid w:val="003A55B7"/>
    <w:rsid w:val="003A6671"/>
    <w:rsid w:val="003A7124"/>
    <w:rsid w:val="003B184F"/>
    <w:rsid w:val="003B2691"/>
    <w:rsid w:val="003B44AC"/>
    <w:rsid w:val="003B473C"/>
    <w:rsid w:val="003B5DF3"/>
    <w:rsid w:val="003B7A36"/>
    <w:rsid w:val="003C5135"/>
    <w:rsid w:val="003C7A03"/>
    <w:rsid w:val="003D1C07"/>
    <w:rsid w:val="003D5106"/>
    <w:rsid w:val="003D56A3"/>
    <w:rsid w:val="003D6CEB"/>
    <w:rsid w:val="003D6DEB"/>
    <w:rsid w:val="003D7F4E"/>
    <w:rsid w:val="003E461A"/>
    <w:rsid w:val="003E48FC"/>
    <w:rsid w:val="003E5A68"/>
    <w:rsid w:val="003F0B4F"/>
    <w:rsid w:val="003F2912"/>
    <w:rsid w:val="003F3043"/>
    <w:rsid w:val="003F63C9"/>
    <w:rsid w:val="003F67AE"/>
    <w:rsid w:val="00402B69"/>
    <w:rsid w:val="00405A5F"/>
    <w:rsid w:val="004064F8"/>
    <w:rsid w:val="004064F9"/>
    <w:rsid w:val="0040703A"/>
    <w:rsid w:val="00410416"/>
    <w:rsid w:val="00412DA9"/>
    <w:rsid w:val="00413F74"/>
    <w:rsid w:val="004160B9"/>
    <w:rsid w:val="00416ADB"/>
    <w:rsid w:val="004222BE"/>
    <w:rsid w:val="00424C79"/>
    <w:rsid w:val="00427658"/>
    <w:rsid w:val="004315B1"/>
    <w:rsid w:val="00434495"/>
    <w:rsid w:val="004347F1"/>
    <w:rsid w:val="004362EB"/>
    <w:rsid w:val="00441513"/>
    <w:rsid w:val="00442D8D"/>
    <w:rsid w:val="00444EE8"/>
    <w:rsid w:val="00446EE6"/>
    <w:rsid w:val="00452526"/>
    <w:rsid w:val="00452691"/>
    <w:rsid w:val="004526FF"/>
    <w:rsid w:val="00452763"/>
    <w:rsid w:val="00452A78"/>
    <w:rsid w:val="0045321F"/>
    <w:rsid w:val="004617F5"/>
    <w:rsid w:val="00463095"/>
    <w:rsid w:val="00464DA2"/>
    <w:rsid w:val="00465524"/>
    <w:rsid w:val="00467D85"/>
    <w:rsid w:val="00472ADD"/>
    <w:rsid w:val="00475E42"/>
    <w:rsid w:val="00480CB2"/>
    <w:rsid w:val="00481F03"/>
    <w:rsid w:val="00483788"/>
    <w:rsid w:val="004837B7"/>
    <w:rsid w:val="004845CF"/>
    <w:rsid w:val="00484FF7"/>
    <w:rsid w:val="0048560A"/>
    <w:rsid w:val="00485B9D"/>
    <w:rsid w:val="00487D42"/>
    <w:rsid w:val="00493CF6"/>
    <w:rsid w:val="00494F7E"/>
    <w:rsid w:val="00496152"/>
    <w:rsid w:val="004965BD"/>
    <w:rsid w:val="0049711D"/>
    <w:rsid w:val="00497E7F"/>
    <w:rsid w:val="004A1119"/>
    <w:rsid w:val="004A73FF"/>
    <w:rsid w:val="004B77CF"/>
    <w:rsid w:val="004B7A8D"/>
    <w:rsid w:val="004C2C2D"/>
    <w:rsid w:val="004C33E1"/>
    <w:rsid w:val="004C6903"/>
    <w:rsid w:val="004C6D98"/>
    <w:rsid w:val="004C7CEC"/>
    <w:rsid w:val="004D0D2E"/>
    <w:rsid w:val="004D1073"/>
    <w:rsid w:val="004D452C"/>
    <w:rsid w:val="004D5E4F"/>
    <w:rsid w:val="004E7519"/>
    <w:rsid w:val="004F30AD"/>
    <w:rsid w:val="004F30DF"/>
    <w:rsid w:val="004F559F"/>
    <w:rsid w:val="004F7308"/>
    <w:rsid w:val="00500BBF"/>
    <w:rsid w:val="00501BE5"/>
    <w:rsid w:val="0050300F"/>
    <w:rsid w:val="0050345C"/>
    <w:rsid w:val="00503793"/>
    <w:rsid w:val="00503F6A"/>
    <w:rsid w:val="00506581"/>
    <w:rsid w:val="0051295E"/>
    <w:rsid w:val="00514107"/>
    <w:rsid w:val="00515660"/>
    <w:rsid w:val="005201A3"/>
    <w:rsid w:val="005229D6"/>
    <w:rsid w:val="005264A0"/>
    <w:rsid w:val="00527E81"/>
    <w:rsid w:val="0053187B"/>
    <w:rsid w:val="00531AD0"/>
    <w:rsid w:val="00533383"/>
    <w:rsid w:val="005335B1"/>
    <w:rsid w:val="005351E9"/>
    <w:rsid w:val="005352EE"/>
    <w:rsid w:val="005368F5"/>
    <w:rsid w:val="00536ECF"/>
    <w:rsid w:val="00537820"/>
    <w:rsid w:val="0054195F"/>
    <w:rsid w:val="00544DC8"/>
    <w:rsid w:val="0054554A"/>
    <w:rsid w:val="005518EF"/>
    <w:rsid w:val="005547D1"/>
    <w:rsid w:val="00554A77"/>
    <w:rsid w:val="00554AA8"/>
    <w:rsid w:val="00556F34"/>
    <w:rsid w:val="00557CFD"/>
    <w:rsid w:val="00557F09"/>
    <w:rsid w:val="005610C6"/>
    <w:rsid w:val="00564848"/>
    <w:rsid w:val="0056511A"/>
    <w:rsid w:val="00567081"/>
    <w:rsid w:val="005670A0"/>
    <w:rsid w:val="005702F9"/>
    <w:rsid w:val="00570916"/>
    <w:rsid w:val="005711A5"/>
    <w:rsid w:val="005744BB"/>
    <w:rsid w:val="00575599"/>
    <w:rsid w:val="00577B45"/>
    <w:rsid w:val="00582BD6"/>
    <w:rsid w:val="00583737"/>
    <w:rsid w:val="00585D6D"/>
    <w:rsid w:val="00586C20"/>
    <w:rsid w:val="00586FD9"/>
    <w:rsid w:val="005872B3"/>
    <w:rsid w:val="005904B4"/>
    <w:rsid w:val="00591B87"/>
    <w:rsid w:val="00593410"/>
    <w:rsid w:val="00593A87"/>
    <w:rsid w:val="005A2978"/>
    <w:rsid w:val="005B0DFE"/>
    <w:rsid w:val="005B13B4"/>
    <w:rsid w:val="005B2228"/>
    <w:rsid w:val="005B343B"/>
    <w:rsid w:val="005B477F"/>
    <w:rsid w:val="005B5991"/>
    <w:rsid w:val="005B7A2E"/>
    <w:rsid w:val="005C096C"/>
    <w:rsid w:val="005C1195"/>
    <w:rsid w:val="005C49C8"/>
    <w:rsid w:val="005C5BD8"/>
    <w:rsid w:val="005C5E46"/>
    <w:rsid w:val="005C6028"/>
    <w:rsid w:val="005D0998"/>
    <w:rsid w:val="005D346E"/>
    <w:rsid w:val="005D67F1"/>
    <w:rsid w:val="005D753D"/>
    <w:rsid w:val="005D7958"/>
    <w:rsid w:val="005E06A3"/>
    <w:rsid w:val="005E2081"/>
    <w:rsid w:val="005E2191"/>
    <w:rsid w:val="005E2D9A"/>
    <w:rsid w:val="005E3C0D"/>
    <w:rsid w:val="005E4161"/>
    <w:rsid w:val="005E5063"/>
    <w:rsid w:val="005E65B9"/>
    <w:rsid w:val="005F5290"/>
    <w:rsid w:val="005F53FE"/>
    <w:rsid w:val="005F5B32"/>
    <w:rsid w:val="006003ED"/>
    <w:rsid w:val="0060098B"/>
    <w:rsid w:val="0060448A"/>
    <w:rsid w:val="006051F8"/>
    <w:rsid w:val="00605D77"/>
    <w:rsid w:val="006105CE"/>
    <w:rsid w:val="00610C55"/>
    <w:rsid w:val="00612279"/>
    <w:rsid w:val="00614F03"/>
    <w:rsid w:val="00615D82"/>
    <w:rsid w:val="006164A0"/>
    <w:rsid w:val="00616803"/>
    <w:rsid w:val="006169CB"/>
    <w:rsid w:val="00617A44"/>
    <w:rsid w:val="006225EE"/>
    <w:rsid w:val="00623676"/>
    <w:rsid w:val="006249EA"/>
    <w:rsid w:val="00631404"/>
    <w:rsid w:val="006328F4"/>
    <w:rsid w:val="00632DD2"/>
    <w:rsid w:val="006352DC"/>
    <w:rsid w:val="0063598A"/>
    <w:rsid w:val="00637996"/>
    <w:rsid w:val="00640F5F"/>
    <w:rsid w:val="006421CC"/>
    <w:rsid w:val="00643566"/>
    <w:rsid w:val="0064429E"/>
    <w:rsid w:val="00644E01"/>
    <w:rsid w:val="006507EE"/>
    <w:rsid w:val="00651062"/>
    <w:rsid w:val="00651B40"/>
    <w:rsid w:val="00654508"/>
    <w:rsid w:val="00656B37"/>
    <w:rsid w:val="00656BD4"/>
    <w:rsid w:val="006611A8"/>
    <w:rsid w:val="0066271E"/>
    <w:rsid w:val="00662D64"/>
    <w:rsid w:val="006636C8"/>
    <w:rsid w:val="006663BE"/>
    <w:rsid w:val="00666BE6"/>
    <w:rsid w:val="00670503"/>
    <w:rsid w:val="006718AF"/>
    <w:rsid w:val="006721C6"/>
    <w:rsid w:val="0067547A"/>
    <w:rsid w:val="006760B0"/>
    <w:rsid w:val="006760FE"/>
    <w:rsid w:val="0068313D"/>
    <w:rsid w:val="006863E2"/>
    <w:rsid w:val="00693545"/>
    <w:rsid w:val="00693B38"/>
    <w:rsid w:val="00694F02"/>
    <w:rsid w:val="006950DC"/>
    <w:rsid w:val="006952B3"/>
    <w:rsid w:val="006A0B4A"/>
    <w:rsid w:val="006A12EF"/>
    <w:rsid w:val="006A3FD8"/>
    <w:rsid w:val="006A48F7"/>
    <w:rsid w:val="006A5ED2"/>
    <w:rsid w:val="006A715A"/>
    <w:rsid w:val="006A731F"/>
    <w:rsid w:val="006B0B86"/>
    <w:rsid w:val="006B367A"/>
    <w:rsid w:val="006B4AC5"/>
    <w:rsid w:val="006B573E"/>
    <w:rsid w:val="006B5CE6"/>
    <w:rsid w:val="006C47A5"/>
    <w:rsid w:val="006C488D"/>
    <w:rsid w:val="006C77CA"/>
    <w:rsid w:val="006D1365"/>
    <w:rsid w:val="006D164E"/>
    <w:rsid w:val="006E13BC"/>
    <w:rsid w:val="006E1F24"/>
    <w:rsid w:val="006E3632"/>
    <w:rsid w:val="006E37AA"/>
    <w:rsid w:val="006E5E55"/>
    <w:rsid w:val="006F04AE"/>
    <w:rsid w:val="006F188F"/>
    <w:rsid w:val="006F2232"/>
    <w:rsid w:val="006F27F8"/>
    <w:rsid w:val="006F54FB"/>
    <w:rsid w:val="006F689A"/>
    <w:rsid w:val="00703047"/>
    <w:rsid w:val="007037B6"/>
    <w:rsid w:val="00704431"/>
    <w:rsid w:val="0070691A"/>
    <w:rsid w:val="007075C5"/>
    <w:rsid w:val="00710D96"/>
    <w:rsid w:val="0071230B"/>
    <w:rsid w:val="00712C33"/>
    <w:rsid w:val="00715728"/>
    <w:rsid w:val="00715860"/>
    <w:rsid w:val="007166E1"/>
    <w:rsid w:val="00716B19"/>
    <w:rsid w:val="00721E53"/>
    <w:rsid w:val="0072281E"/>
    <w:rsid w:val="00722C79"/>
    <w:rsid w:val="0072389B"/>
    <w:rsid w:val="007250B5"/>
    <w:rsid w:val="00725B37"/>
    <w:rsid w:val="00730298"/>
    <w:rsid w:val="007315A5"/>
    <w:rsid w:val="007320CA"/>
    <w:rsid w:val="007346A9"/>
    <w:rsid w:val="007350FE"/>
    <w:rsid w:val="00735E15"/>
    <w:rsid w:val="00736284"/>
    <w:rsid w:val="00737316"/>
    <w:rsid w:val="00742C10"/>
    <w:rsid w:val="0074598E"/>
    <w:rsid w:val="00745F31"/>
    <w:rsid w:val="00746FC1"/>
    <w:rsid w:val="00747C6C"/>
    <w:rsid w:val="0075534E"/>
    <w:rsid w:val="007576CC"/>
    <w:rsid w:val="00760418"/>
    <w:rsid w:val="00760DB5"/>
    <w:rsid w:val="007621D9"/>
    <w:rsid w:val="00762806"/>
    <w:rsid w:val="00764AFB"/>
    <w:rsid w:val="00764EC7"/>
    <w:rsid w:val="007654B9"/>
    <w:rsid w:val="007659F8"/>
    <w:rsid w:val="007660B1"/>
    <w:rsid w:val="00773DAC"/>
    <w:rsid w:val="00775029"/>
    <w:rsid w:val="00775121"/>
    <w:rsid w:val="007758F7"/>
    <w:rsid w:val="00782EBC"/>
    <w:rsid w:val="00784D31"/>
    <w:rsid w:val="00785328"/>
    <w:rsid w:val="00785863"/>
    <w:rsid w:val="00785D2B"/>
    <w:rsid w:val="00785EB7"/>
    <w:rsid w:val="00797D5B"/>
    <w:rsid w:val="00797EA4"/>
    <w:rsid w:val="007A174B"/>
    <w:rsid w:val="007A17A1"/>
    <w:rsid w:val="007A1D1C"/>
    <w:rsid w:val="007A25C4"/>
    <w:rsid w:val="007A3383"/>
    <w:rsid w:val="007A42AA"/>
    <w:rsid w:val="007A646B"/>
    <w:rsid w:val="007B051E"/>
    <w:rsid w:val="007B31A5"/>
    <w:rsid w:val="007B7C25"/>
    <w:rsid w:val="007C0076"/>
    <w:rsid w:val="007C0A9B"/>
    <w:rsid w:val="007C298B"/>
    <w:rsid w:val="007C396A"/>
    <w:rsid w:val="007C794C"/>
    <w:rsid w:val="007C79A4"/>
    <w:rsid w:val="007D006A"/>
    <w:rsid w:val="007D0DEE"/>
    <w:rsid w:val="007D11A2"/>
    <w:rsid w:val="007D3A6D"/>
    <w:rsid w:val="007D53FF"/>
    <w:rsid w:val="007D7BFA"/>
    <w:rsid w:val="007D7EC3"/>
    <w:rsid w:val="007E66EF"/>
    <w:rsid w:val="007E69E0"/>
    <w:rsid w:val="007F20DB"/>
    <w:rsid w:val="007F2C72"/>
    <w:rsid w:val="007F50F1"/>
    <w:rsid w:val="007F6373"/>
    <w:rsid w:val="00804394"/>
    <w:rsid w:val="00805CC9"/>
    <w:rsid w:val="0080731C"/>
    <w:rsid w:val="0081058B"/>
    <w:rsid w:val="0082007E"/>
    <w:rsid w:val="00821CE4"/>
    <w:rsid w:val="00824C7D"/>
    <w:rsid w:val="008273B8"/>
    <w:rsid w:val="00830FCB"/>
    <w:rsid w:val="00833DD2"/>
    <w:rsid w:val="00834041"/>
    <w:rsid w:val="00840BFD"/>
    <w:rsid w:val="008433F8"/>
    <w:rsid w:val="0084344A"/>
    <w:rsid w:val="00844308"/>
    <w:rsid w:val="00846C5C"/>
    <w:rsid w:val="008514A5"/>
    <w:rsid w:val="0085196A"/>
    <w:rsid w:val="00853981"/>
    <w:rsid w:val="00854909"/>
    <w:rsid w:val="00856F5A"/>
    <w:rsid w:val="00861909"/>
    <w:rsid w:val="0086526E"/>
    <w:rsid w:val="008671DB"/>
    <w:rsid w:val="00867823"/>
    <w:rsid w:val="00867A64"/>
    <w:rsid w:val="00870894"/>
    <w:rsid w:val="008713B0"/>
    <w:rsid w:val="00872C77"/>
    <w:rsid w:val="00873690"/>
    <w:rsid w:val="00873D8E"/>
    <w:rsid w:val="00881CA6"/>
    <w:rsid w:val="00883D0C"/>
    <w:rsid w:val="00884F66"/>
    <w:rsid w:val="008867B1"/>
    <w:rsid w:val="00890BCD"/>
    <w:rsid w:val="008933B0"/>
    <w:rsid w:val="00897C00"/>
    <w:rsid w:val="008A0D22"/>
    <w:rsid w:val="008A34D0"/>
    <w:rsid w:val="008A577C"/>
    <w:rsid w:val="008B1C34"/>
    <w:rsid w:val="008B1FBA"/>
    <w:rsid w:val="008B37E4"/>
    <w:rsid w:val="008B6613"/>
    <w:rsid w:val="008C46D9"/>
    <w:rsid w:val="008C592B"/>
    <w:rsid w:val="008D0C85"/>
    <w:rsid w:val="008D2285"/>
    <w:rsid w:val="008D35D4"/>
    <w:rsid w:val="008D532B"/>
    <w:rsid w:val="008D54C5"/>
    <w:rsid w:val="008D7012"/>
    <w:rsid w:val="008D7A93"/>
    <w:rsid w:val="008E0541"/>
    <w:rsid w:val="008E1FF7"/>
    <w:rsid w:val="008E30DD"/>
    <w:rsid w:val="008E6DE3"/>
    <w:rsid w:val="008E71B4"/>
    <w:rsid w:val="008E772D"/>
    <w:rsid w:val="008F0EAA"/>
    <w:rsid w:val="008F12AE"/>
    <w:rsid w:val="008F23C5"/>
    <w:rsid w:val="008F28FF"/>
    <w:rsid w:val="008F459D"/>
    <w:rsid w:val="008F6A04"/>
    <w:rsid w:val="00900210"/>
    <w:rsid w:val="00900B78"/>
    <w:rsid w:val="009023F3"/>
    <w:rsid w:val="009024EA"/>
    <w:rsid w:val="00902509"/>
    <w:rsid w:val="00905D07"/>
    <w:rsid w:val="009173C6"/>
    <w:rsid w:val="0092046E"/>
    <w:rsid w:val="00920D53"/>
    <w:rsid w:val="0092136B"/>
    <w:rsid w:val="00922A77"/>
    <w:rsid w:val="00923D8A"/>
    <w:rsid w:val="009258DD"/>
    <w:rsid w:val="00930289"/>
    <w:rsid w:val="009305C9"/>
    <w:rsid w:val="009330C0"/>
    <w:rsid w:val="00936ABE"/>
    <w:rsid w:val="00936B22"/>
    <w:rsid w:val="00936E36"/>
    <w:rsid w:val="00940515"/>
    <w:rsid w:val="0094084A"/>
    <w:rsid w:val="009415B8"/>
    <w:rsid w:val="00942477"/>
    <w:rsid w:val="00944C40"/>
    <w:rsid w:val="0095014F"/>
    <w:rsid w:val="00950B1F"/>
    <w:rsid w:val="009529FD"/>
    <w:rsid w:val="00953584"/>
    <w:rsid w:val="00953C1E"/>
    <w:rsid w:val="0095611F"/>
    <w:rsid w:val="009612D8"/>
    <w:rsid w:val="00961E63"/>
    <w:rsid w:val="009634D9"/>
    <w:rsid w:val="00975EC5"/>
    <w:rsid w:val="00976E16"/>
    <w:rsid w:val="00982782"/>
    <w:rsid w:val="00984930"/>
    <w:rsid w:val="00985ECF"/>
    <w:rsid w:val="00986EF9"/>
    <w:rsid w:val="0098787E"/>
    <w:rsid w:val="00990402"/>
    <w:rsid w:val="00994365"/>
    <w:rsid w:val="009969BE"/>
    <w:rsid w:val="009A346F"/>
    <w:rsid w:val="009A36B5"/>
    <w:rsid w:val="009A3B66"/>
    <w:rsid w:val="009A5828"/>
    <w:rsid w:val="009A7065"/>
    <w:rsid w:val="009B357E"/>
    <w:rsid w:val="009B504E"/>
    <w:rsid w:val="009B5496"/>
    <w:rsid w:val="009B5C6F"/>
    <w:rsid w:val="009C096B"/>
    <w:rsid w:val="009C1622"/>
    <w:rsid w:val="009C1F80"/>
    <w:rsid w:val="009C7037"/>
    <w:rsid w:val="009D02F4"/>
    <w:rsid w:val="009D0EE8"/>
    <w:rsid w:val="009D3930"/>
    <w:rsid w:val="009D4DF3"/>
    <w:rsid w:val="009D57C9"/>
    <w:rsid w:val="009D5BBA"/>
    <w:rsid w:val="009D5E28"/>
    <w:rsid w:val="009D7024"/>
    <w:rsid w:val="009D777F"/>
    <w:rsid w:val="009E26E3"/>
    <w:rsid w:val="009E2A16"/>
    <w:rsid w:val="009E3BC7"/>
    <w:rsid w:val="009E3F23"/>
    <w:rsid w:val="009E4654"/>
    <w:rsid w:val="009E64BC"/>
    <w:rsid w:val="009E6E8B"/>
    <w:rsid w:val="009F06B0"/>
    <w:rsid w:val="009F1866"/>
    <w:rsid w:val="009F342A"/>
    <w:rsid w:val="00A00DF4"/>
    <w:rsid w:val="00A02041"/>
    <w:rsid w:val="00A02803"/>
    <w:rsid w:val="00A02DC9"/>
    <w:rsid w:val="00A134A1"/>
    <w:rsid w:val="00A143A9"/>
    <w:rsid w:val="00A14CA8"/>
    <w:rsid w:val="00A15755"/>
    <w:rsid w:val="00A163D7"/>
    <w:rsid w:val="00A16B21"/>
    <w:rsid w:val="00A16CC2"/>
    <w:rsid w:val="00A20015"/>
    <w:rsid w:val="00A20B18"/>
    <w:rsid w:val="00A20C6B"/>
    <w:rsid w:val="00A22053"/>
    <w:rsid w:val="00A24492"/>
    <w:rsid w:val="00A2526C"/>
    <w:rsid w:val="00A26566"/>
    <w:rsid w:val="00A27ACA"/>
    <w:rsid w:val="00A3013D"/>
    <w:rsid w:val="00A31839"/>
    <w:rsid w:val="00A34068"/>
    <w:rsid w:val="00A349EE"/>
    <w:rsid w:val="00A37AAD"/>
    <w:rsid w:val="00A403F2"/>
    <w:rsid w:val="00A439CA"/>
    <w:rsid w:val="00A45379"/>
    <w:rsid w:val="00A464FB"/>
    <w:rsid w:val="00A4657A"/>
    <w:rsid w:val="00A50FAC"/>
    <w:rsid w:val="00A543AC"/>
    <w:rsid w:val="00A55947"/>
    <w:rsid w:val="00A6487D"/>
    <w:rsid w:val="00A651E3"/>
    <w:rsid w:val="00A72C67"/>
    <w:rsid w:val="00A7717B"/>
    <w:rsid w:val="00A77844"/>
    <w:rsid w:val="00A81F97"/>
    <w:rsid w:val="00A85B0A"/>
    <w:rsid w:val="00A86F43"/>
    <w:rsid w:val="00A93E89"/>
    <w:rsid w:val="00A950F7"/>
    <w:rsid w:val="00A96D84"/>
    <w:rsid w:val="00A97438"/>
    <w:rsid w:val="00A97E08"/>
    <w:rsid w:val="00AA0CD4"/>
    <w:rsid w:val="00AA0FDD"/>
    <w:rsid w:val="00AA1C5F"/>
    <w:rsid w:val="00AA27EC"/>
    <w:rsid w:val="00AA4ABE"/>
    <w:rsid w:val="00AA4BE0"/>
    <w:rsid w:val="00AA5316"/>
    <w:rsid w:val="00AA7EEC"/>
    <w:rsid w:val="00AA7F42"/>
    <w:rsid w:val="00AB0CEF"/>
    <w:rsid w:val="00AB128B"/>
    <w:rsid w:val="00AB3A62"/>
    <w:rsid w:val="00AB574A"/>
    <w:rsid w:val="00AB5CE6"/>
    <w:rsid w:val="00AB5F0E"/>
    <w:rsid w:val="00AB70F4"/>
    <w:rsid w:val="00AB7B5D"/>
    <w:rsid w:val="00AC0E3E"/>
    <w:rsid w:val="00AC3F73"/>
    <w:rsid w:val="00AC5AFC"/>
    <w:rsid w:val="00AC7C8F"/>
    <w:rsid w:val="00AD03FC"/>
    <w:rsid w:val="00AD310C"/>
    <w:rsid w:val="00AD567A"/>
    <w:rsid w:val="00AD672E"/>
    <w:rsid w:val="00AE59D9"/>
    <w:rsid w:val="00AF6420"/>
    <w:rsid w:val="00AF6475"/>
    <w:rsid w:val="00AF66A3"/>
    <w:rsid w:val="00AF7308"/>
    <w:rsid w:val="00AF7C87"/>
    <w:rsid w:val="00AF7E37"/>
    <w:rsid w:val="00B009E2"/>
    <w:rsid w:val="00B00FF2"/>
    <w:rsid w:val="00B04513"/>
    <w:rsid w:val="00B04B79"/>
    <w:rsid w:val="00B129F0"/>
    <w:rsid w:val="00B13133"/>
    <w:rsid w:val="00B13467"/>
    <w:rsid w:val="00B144DA"/>
    <w:rsid w:val="00B14943"/>
    <w:rsid w:val="00B20183"/>
    <w:rsid w:val="00B2578A"/>
    <w:rsid w:val="00B26F1D"/>
    <w:rsid w:val="00B2715C"/>
    <w:rsid w:val="00B30DF9"/>
    <w:rsid w:val="00B3149E"/>
    <w:rsid w:val="00B336B9"/>
    <w:rsid w:val="00B366D1"/>
    <w:rsid w:val="00B37335"/>
    <w:rsid w:val="00B50419"/>
    <w:rsid w:val="00B518F2"/>
    <w:rsid w:val="00B55705"/>
    <w:rsid w:val="00B56656"/>
    <w:rsid w:val="00B60A3A"/>
    <w:rsid w:val="00B62BF8"/>
    <w:rsid w:val="00B62F65"/>
    <w:rsid w:val="00B632F3"/>
    <w:rsid w:val="00B643FA"/>
    <w:rsid w:val="00B649CC"/>
    <w:rsid w:val="00B71DE1"/>
    <w:rsid w:val="00B734DB"/>
    <w:rsid w:val="00B74811"/>
    <w:rsid w:val="00B7595D"/>
    <w:rsid w:val="00B77889"/>
    <w:rsid w:val="00B83DA2"/>
    <w:rsid w:val="00B85523"/>
    <w:rsid w:val="00B90C2C"/>
    <w:rsid w:val="00B93A41"/>
    <w:rsid w:val="00B94064"/>
    <w:rsid w:val="00B9507E"/>
    <w:rsid w:val="00B9585B"/>
    <w:rsid w:val="00B95A6C"/>
    <w:rsid w:val="00BA3DF6"/>
    <w:rsid w:val="00BA44B6"/>
    <w:rsid w:val="00BA4E83"/>
    <w:rsid w:val="00BB12FC"/>
    <w:rsid w:val="00BB19C5"/>
    <w:rsid w:val="00BB265E"/>
    <w:rsid w:val="00BB278D"/>
    <w:rsid w:val="00BB577E"/>
    <w:rsid w:val="00BB6AD6"/>
    <w:rsid w:val="00BB6B37"/>
    <w:rsid w:val="00BC190D"/>
    <w:rsid w:val="00BC1D30"/>
    <w:rsid w:val="00BC4E1B"/>
    <w:rsid w:val="00BC5F3F"/>
    <w:rsid w:val="00BC66C4"/>
    <w:rsid w:val="00BD259C"/>
    <w:rsid w:val="00BD392E"/>
    <w:rsid w:val="00BD495A"/>
    <w:rsid w:val="00BD7ED2"/>
    <w:rsid w:val="00BE0E22"/>
    <w:rsid w:val="00BE0E48"/>
    <w:rsid w:val="00BE291C"/>
    <w:rsid w:val="00BE2F3F"/>
    <w:rsid w:val="00BE3E5C"/>
    <w:rsid w:val="00BE4358"/>
    <w:rsid w:val="00BE4D60"/>
    <w:rsid w:val="00BE5C8A"/>
    <w:rsid w:val="00BE721D"/>
    <w:rsid w:val="00BF298F"/>
    <w:rsid w:val="00BF42DE"/>
    <w:rsid w:val="00BF4F6D"/>
    <w:rsid w:val="00C0034D"/>
    <w:rsid w:val="00C007E4"/>
    <w:rsid w:val="00C06879"/>
    <w:rsid w:val="00C076DE"/>
    <w:rsid w:val="00C07810"/>
    <w:rsid w:val="00C07F7D"/>
    <w:rsid w:val="00C105AA"/>
    <w:rsid w:val="00C11606"/>
    <w:rsid w:val="00C11D95"/>
    <w:rsid w:val="00C127D3"/>
    <w:rsid w:val="00C15549"/>
    <w:rsid w:val="00C16031"/>
    <w:rsid w:val="00C20081"/>
    <w:rsid w:val="00C20D06"/>
    <w:rsid w:val="00C23A1B"/>
    <w:rsid w:val="00C27E9E"/>
    <w:rsid w:val="00C31474"/>
    <w:rsid w:val="00C335CF"/>
    <w:rsid w:val="00C366DB"/>
    <w:rsid w:val="00C36937"/>
    <w:rsid w:val="00C37D1D"/>
    <w:rsid w:val="00C43C23"/>
    <w:rsid w:val="00C451F5"/>
    <w:rsid w:val="00C4579A"/>
    <w:rsid w:val="00C50EF2"/>
    <w:rsid w:val="00C515FE"/>
    <w:rsid w:val="00C56B9B"/>
    <w:rsid w:val="00C61B7F"/>
    <w:rsid w:val="00C61BB3"/>
    <w:rsid w:val="00C6208E"/>
    <w:rsid w:val="00C676A3"/>
    <w:rsid w:val="00C7089A"/>
    <w:rsid w:val="00C77133"/>
    <w:rsid w:val="00C80B90"/>
    <w:rsid w:val="00C80E2B"/>
    <w:rsid w:val="00C840CD"/>
    <w:rsid w:val="00C86678"/>
    <w:rsid w:val="00C931D8"/>
    <w:rsid w:val="00C94E9C"/>
    <w:rsid w:val="00C9541A"/>
    <w:rsid w:val="00C96104"/>
    <w:rsid w:val="00C97680"/>
    <w:rsid w:val="00C97710"/>
    <w:rsid w:val="00CA1621"/>
    <w:rsid w:val="00CA298D"/>
    <w:rsid w:val="00CB2FA4"/>
    <w:rsid w:val="00CB3BC6"/>
    <w:rsid w:val="00CB53FB"/>
    <w:rsid w:val="00CB5ADA"/>
    <w:rsid w:val="00CB6C05"/>
    <w:rsid w:val="00CB6DF1"/>
    <w:rsid w:val="00CC2CC2"/>
    <w:rsid w:val="00CC3FF3"/>
    <w:rsid w:val="00CC5612"/>
    <w:rsid w:val="00CC5D33"/>
    <w:rsid w:val="00CC6197"/>
    <w:rsid w:val="00CD0DBB"/>
    <w:rsid w:val="00CD113A"/>
    <w:rsid w:val="00CD1B1C"/>
    <w:rsid w:val="00CD3D4C"/>
    <w:rsid w:val="00CD3F20"/>
    <w:rsid w:val="00CD4295"/>
    <w:rsid w:val="00CD4DB0"/>
    <w:rsid w:val="00CD7589"/>
    <w:rsid w:val="00CE272D"/>
    <w:rsid w:val="00CE57B4"/>
    <w:rsid w:val="00CE68BC"/>
    <w:rsid w:val="00CF31B2"/>
    <w:rsid w:val="00CF3F78"/>
    <w:rsid w:val="00CF4457"/>
    <w:rsid w:val="00D00AAB"/>
    <w:rsid w:val="00D01E35"/>
    <w:rsid w:val="00D10A67"/>
    <w:rsid w:val="00D10ECF"/>
    <w:rsid w:val="00D124E6"/>
    <w:rsid w:val="00D13D6B"/>
    <w:rsid w:val="00D14FA8"/>
    <w:rsid w:val="00D1659B"/>
    <w:rsid w:val="00D225ED"/>
    <w:rsid w:val="00D23602"/>
    <w:rsid w:val="00D25234"/>
    <w:rsid w:val="00D25694"/>
    <w:rsid w:val="00D27274"/>
    <w:rsid w:val="00D2737D"/>
    <w:rsid w:val="00D307AE"/>
    <w:rsid w:val="00D32214"/>
    <w:rsid w:val="00D36517"/>
    <w:rsid w:val="00D37289"/>
    <w:rsid w:val="00D40457"/>
    <w:rsid w:val="00D464C3"/>
    <w:rsid w:val="00D46781"/>
    <w:rsid w:val="00D51AEC"/>
    <w:rsid w:val="00D53CA2"/>
    <w:rsid w:val="00D56A57"/>
    <w:rsid w:val="00D57612"/>
    <w:rsid w:val="00D60284"/>
    <w:rsid w:val="00D6094F"/>
    <w:rsid w:val="00D625A2"/>
    <w:rsid w:val="00D630F1"/>
    <w:rsid w:val="00D6663F"/>
    <w:rsid w:val="00D66948"/>
    <w:rsid w:val="00D71C03"/>
    <w:rsid w:val="00D7500E"/>
    <w:rsid w:val="00D8070A"/>
    <w:rsid w:val="00D80DFD"/>
    <w:rsid w:val="00D82B95"/>
    <w:rsid w:val="00D83705"/>
    <w:rsid w:val="00D90573"/>
    <w:rsid w:val="00D919E6"/>
    <w:rsid w:val="00D9420C"/>
    <w:rsid w:val="00D95D44"/>
    <w:rsid w:val="00D96960"/>
    <w:rsid w:val="00DA0BE5"/>
    <w:rsid w:val="00DA2345"/>
    <w:rsid w:val="00DA56BB"/>
    <w:rsid w:val="00DA5C20"/>
    <w:rsid w:val="00DA7225"/>
    <w:rsid w:val="00DB2A98"/>
    <w:rsid w:val="00DB4198"/>
    <w:rsid w:val="00DB62FF"/>
    <w:rsid w:val="00DB7C6E"/>
    <w:rsid w:val="00DC3145"/>
    <w:rsid w:val="00DC39CD"/>
    <w:rsid w:val="00DC5B9E"/>
    <w:rsid w:val="00DC61C9"/>
    <w:rsid w:val="00DD2067"/>
    <w:rsid w:val="00DD46BF"/>
    <w:rsid w:val="00DD4FE6"/>
    <w:rsid w:val="00DD5540"/>
    <w:rsid w:val="00DD6F81"/>
    <w:rsid w:val="00DD79D0"/>
    <w:rsid w:val="00DE1376"/>
    <w:rsid w:val="00DE34E3"/>
    <w:rsid w:val="00DE3A5A"/>
    <w:rsid w:val="00DE3B08"/>
    <w:rsid w:val="00DE52A2"/>
    <w:rsid w:val="00DE6B80"/>
    <w:rsid w:val="00DF0A2D"/>
    <w:rsid w:val="00DF1C2C"/>
    <w:rsid w:val="00DF38E8"/>
    <w:rsid w:val="00DF3F85"/>
    <w:rsid w:val="00E0063A"/>
    <w:rsid w:val="00E027BE"/>
    <w:rsid w:val="00E056EA"/>
    <w:rsid w:val="00E06814"/>
    <w:rsid w:val="00E1096B"/>
    <w:rsid w:val="00E11FDE"/>
    <w:rsid w:val="00E1210F"/>
    <w:rsid w:val="00E12C54"/>
    <w:rsid w:val="00E1534F"/>
    <w:rsid w:val="00E17352"/>
    <w:rsid w:val="00E2049F"/>
    <w:rsid w:val="00E204EE"/>
    <w:rsid w:val="00E21A62"/>
    <w:rsid w:val="00E2460E"/>
    <w:rsid w:val="00E24F79"/>
    <w:rsid w:val="00E25318"/>
    <w:rsid w:val="00E25C2E"/>
    <w:rsid w:val="00E264E5"/>
    <w:rsid w:val="00E316CB"/>
    <w:rsid w:val="00E31B2E"/>
    <w:rsid w:val="00E352C9"/>
    <w:rsid w:val="00E356B3"/>
    <w:rsid w:val="00E37E69"/>
    <w:rsid w:val="00E406EF"/>
    <w:rsid w:val="00E42A0C"/>
    <w:rsid w:val="00E4392F"/>
    <w:rsid w:val="00E44128"/>
    <w:rsid w:val="00E45F6D"/>
    <w:rsid w:val="00E46135"/>
    <w:rsid w:val="00E50BD3"/>
    <w:rsid w:val="00E50D7D"/>
    <w:rsid w:val="00E5170D"/>
    <w:rsid w:val="00E5403B"/>
    <w:rsid w:val="00E547FD"/>
    <w:rsid w:val="00E57D2E"/>
    <w:rsid w:val="00E6026E"/>
    <w:rsid w:val="00E6199D"/>
    <w:rsid w:val="00E62C7C"/>
    <w:rsid w:val="00E63114"/>
    <w:rsid w:val="00E639C5"/>
    <w:rsid w:val="00E67FF5"/>
    <w:rsid w:val="00E713B9"/>
    <w:rsid w:val="00E72117"/>
    <w:rsid w:val="00E7251B"/>
    <w:rsid w:val="00E86858"/>
    <w:rsid w:val="00E86ACD"/>
    <w:rsid w:val="00E87D2D"/>
    <w:rsid w:val="00E905D2"/>
    <w:rsid w:val="00E934A5"/>
    <w:rsid w:val="00E943E6"/>
    <w:rsid w:val="00E95E10"/>
    <w:rsid w:val="00EA3346"/>
    <w:rsid w:val="00EA3BF8"/>
    <w:rsid w:val="00EA7271"/>
    <w:rsid w:val="00EA795A"/>
    <w:rsid w:val="00EB1691"/>
    <w:rsid w:val="00EB3524"/>
    <w:rsid w:val="00EC0F90"/>
    <w:rsid w:val="00EC7D6E"/>
    <w:rsid w:val="00ED099A"/>
    <w:rsid w:val="00ED1BE8"/>
    <w:rsid w:val="00ED3E58"/>
    <w:rsid w:val="00ED6CDE"/>
    <w:rsid w:val="00ED78B3"/>
    <w:rsid w:val="00ED7A09"/>
    <w:rsid w:val="00EE71B9"/>
    <w:rsid w:val="00EE77C3"/>
    <w:rsid w:val="00EF0DD8"/>
    <w:rsid w:val="00EF12B8"/>
    <w:rsid w:val="00EF5670"/>
    <w:rsid w:val="00F039C4"/>
    <w:rsid w:val="00F05D7D"/>
    <w:rsid w:val="00F06A7F"/>
    <w:rsid w:val="00F10409"/>
    <w:rsid w:val="00F12752"/>
    <w:rsid w:val="00F13245"/>
    <w:rsid w:val="00F15459"/>
    <w:rsid w:val="00F15882"/>
    <w:rsid w:val="00F1612F"/>
    <w:rsid w:val="00F220B3"/>
    <w:rsid w:val="00F23661"/>
    <w:rsid w:val="00F2371D"/>
    <w:rsid w:val="00F25B6A"/>
    <w:rsid w:val="00F25F20"/>
    <w:rsid w:val="00F26106"/>
    <w:rsid w:val="00F30459"/>
    <w:rsid w:val="00F34D4F"/>
    <w:rsid w:val="00F40A8B"/>
    <w:rsid w:val="00F419F9"/>
    <w:rsid w:val="00F457AE"/>
    <w:rsid w:val="00F47190"/>
    <w:rsid w:val="00F534B6"/>
    <w:rsid w:val="00F62B88"/>
    <w:rsid w:val="00F6413F"/>
    <w:rsid w:val="00F80A2D"/>
    <w:rsid w:val="00F80D8B"/>
    <w:rsid w:val="00F828CF"/>
    <w:rsid w:val="00F82F4B"/>
    <w:rsid w:val="00F85B08"/>
    <w:rsid w:val="00F94D4D"/>
    <w:rsid w:val="00F95229"/>
    <w:rsid w:val="00FA2783"/>
    <w:rsid w:val="00FA3273"/>
    <w:rsid w:val="00FB1596"/>
    <w:rsid w:val="00FB1C95"/>
    <w:rsid w:val="00FB2083"/>
    <w:rsid w:val="00FB31AE"/>
    <w:rsid w:val="00FC0665"/>
    <w:rsid w:val="00FC0B47"/>
    <w:rsid w:val="00FC130A"/>
    <w:rsid w:val="00FC23C0"/>
    <w:rsid w:val="00FC5D8E"/>
    <w:rsid w:val="00FC70F9"/>
    <w:rsid w:val="00FD10F2"/>
    <w:rsid w:val="00FD5C68"/>
    <w:rsid w:val="00FE0BFC"/>
    <w:rsid w:val="00FE1699"/>
    <w:rsid w:val="00FE174C"/>
    <w:rsid w:val="00FE44DD"/>
    <w:rsid w:val="00FE737D"/>
    <w:rsid w:val="00FF0DC0"/>
    <w:rsid w:val="00FF1689"/>
    <w:rsid w:val="00FF3AA5"/>
    <w:rsid w:val="00FF3BA2"/>
    <w:rsid w:val="00FF4124"/>
    <w:rsid w:val="00FF66D7"/>
    <w:rsid w:val="00FF792C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0DD8E-6AE9-4652-8EAB-C0FC65D2F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5CE"/>
    <w:pPr>
      <w:spacing w:after="0" w:line="240" w:lineRule="auto"/>
    </w:pPr>
    <w:rPr>
      <w:rFonts w:ascii="Meiryo UI" w:eastAsia="Meiryo U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6105CE"/>
    <w:rPr>
      <w:rFonts w:ascii="Meiryo UI" w:eastAsia="Meiryo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83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1833B4"/>
  </w:style>
  <w:style w:type="paragraph" w:styleId="a7">
    <w:name w:val="footer"/>
    <w:basedOn w:val="a"/>
    <w:link w:val="a8"/>
    <w:uiPriority w:val="99"/>
    <w:unhideWhenUsed/>
    <w:rsid w:val="001833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1833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FC36C-B4C4-4585-B1E0-D9A1D418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21</Pages>
  <Words>3038</Words>
  <Characters>17318</Characters>
  <Application>Microsoft Office Word</Application>
  <DocSecurity>0</DocSecurity>
  <Lines>144</Lines>
  <Paragraphs>40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篠本滋</dc:creator>
  <cp:keywords/>
  <dc:description/>
  <cp:lastModifiedBy>篠本滋</cp:lastModifiedBy>
  <cp:revision>13</cp:revision>
  <dcterms:created xsi:type="dcterms:W3CDTF">2017-11-17T01:19:00Z</dcterms:created>
  <dcterms:modified xsi:type="dcterms:W3CDTF">2017-12-01T23:10:00Z</dcterms:modified>
</cp:coreProperties>
</file>