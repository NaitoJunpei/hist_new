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E4E" w:rsidRDefault="00364E4E" w:rsidP="00364E4E">
      <w:bookmarkStart w:id="0" w:name="_GoBack"/>
      <w:proofErr w:type="gramStart"/>
      <w:r>
        <w:t>&lt;?xml</w:t>
      </w:r>
      <w:proofErr w:type="gramEnd"/>
      <w:r>
        <w:t xml:space="preserve"> version="1.0" encoding="UTF-8"?&gt; </w:t>
      </w:r>
    </w:p>
    <w:p w:rsidR="00364E4E" w:rsidRDefault="00364E4E" w:rsidP="00364E4E">
      <w:proofErr w:type="gramStart"/>
      <w:r>
        <w:t>&lt;!DOCTYPE</w:t>
      </w:r>
      <w:proofErr w:type="gramEnd"/>
      <w:r>
        <w:t xml:space="preserve"> HTML PUBLIC "-//W3C//DTD HTML 4.01 Transitional//EN"&gt;</w:t>
      </w:r>
    </w:p>
    <w:p w:rsidR="00364E4E" w:rsidRDefault="00364E4E" w:rsidP="00364E4E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364E4E" w:rsidRDefault="00364E4E" w:rsidP="00364E4E">
      <w:r>
        <w:t>&lt;</w:t>
      </w:r>
      <w:proofErr w:type="gramStart"/>
      <w:r>
        <w:t>head</w:t>
      </w:r>
      <w:proofErr w:type="gramEnd"/>
      <w:r>
        <w:t>&gt;</w:t>
      </w:r>
    </w:p>
    <w:p w:rsidR="00364E4E" w:rsidRDefault="00364E4E" w:rsidP="00364E4E">
      <w:r>
        <w:t>&lt;</w:t>
      </w:r>
      <w:proofErr w:type="gramStart"/>
      <w:r>
        <w:t>meta</w:t>
      </w:r>
      <w:proofErr w:type="gramEnd"/>
      <w:r>
        <w:t xml:space="preserve"> http-equiv="Content-Type" content="text/html; charset=UTF-8" /&gt;</w:t>
      </w:r>
    </w:p>
    <w:p w:rsidR="00364E4E" w:rsidRDefault="00364E4E" w:rsidP="00364E4E">
      <w:r>
        <w:t>&lt;</w:t>
      </w:r>
      <w:proofErr w:type="gramStart"/>
      <w:r>
        <w:t>meta</w:t>
      </w:r>
      <w:proofErr w:type="gramEnd"/>
      <w:r>
        <w:t xml:space="preserve"> http-equiv="Content-Script-Type" content="text/</w:t>
      </w:r>
      <w:proofErr w:type="spellStart"/>
      <w:r>
        <w:t>javascript</w:t>
      </w:r>
      <w:proofErr w:type="spellEnd"/>
      <w:r>
        <w:t>" /&gt;</w:t>
      </w:r>
    </w:p>
    <w:p w:rsidR="00364E4E" w:rsidRDefault="00364E4E" w:rsidP="00364E4E">
      <w:r>
        <w:t>&lt;</w:t>
      </w:r>
      <w:proofErr w:type="gramStart"/>
      <w:r>
        <w:t>meta</w:t>
      </w:r>
      <w:proofErr w:type="gramEnd"/>
      <w:r>
        <w:t xml:space="preserve"> name="GENERATOR" content="</w:t>
      </w:r>
      <w:proofErr w:type="spellStart"/>
      <w:r>
        <w:t>JustSystems</w:t>
      </w:r>
      <w:proofErr w:type="spellEnd"/>
      <w:r>
        <w:t xml:space="preserve"> Homepage Builder Version 18.0.6.0 for Windows" /&gt;</w:t>
      </w:r>
    </w:p>
    <w:p w:rsidR="00364E4E" w:rsidRDefault="00364E4E" w:rsidP="00364E4E">
      <w:r>
        <w:t>&lt;</w:t>
      </w:r>
      <w:proofErr w:type="gramStart"/>
      <w:r>
        <w:t>meta</w:t>
      </w:r>
      <w:proofErr w:type="gramEnd"/>
      <w:r>
        <w:t xml:space="preserve"> http-equiv="Content-Style-Type" content="text/</w:t>
      </w:r>
      <w:proofErr w:type="spellStart"/>
      <w:r>
        <w:t>css</w:t>
      </w:r>
      <w:proofErr w:type="spellEnd"/>
      <w:r>
        <w:t>" /&gt;</w:t>
      </w:r>
    </w:p>
    <w:p w:rsidR="00364E4E" w:rsidRDefault="00364E4E" w:rsidP="00364E4E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="main.css" type="text/</w:t>
      </w:r>
      <w:proofErr w:type="spellStart"/>
      <w:r>
        <w:t>css</w:t>
      </w:r>
      <w:proofErr w:type="spellEnd"/>
      <w:r>
        <w:t>" /&gt;</w:t>
      </w:r>
    </w:p>
    <w:p w:rsidR="00364E4E" w:rsidRDefault="00364E4E" w:rsidP="00364E4E">
      <w:r>
        <w:t xml:space="preserve">&lt;script </w:t>
      </w:r>
      <w:proofErr w:type="spellStart"/>
      <w:r>
        <w:t>src</w:t>
      </w:r>
      <w:proofErr w:type="spellEnd"/>
      <w:r>
        <w:t>="d3.v3.min.js" charset="utf-8"&gt;&lt;/script&gt;</w:t>
      </w:r>
    </w:p>
    <w:p w:rsidR="00364E4E" w:rsidRDefault="00364E4E" w:rsidP="00364E4E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="mt.js"&gt;&lt;/script&gt;</w:t>
      </w:r>
    </w:p>
    <w:p w:rsidR="00364E4E" w:rsidRDefault="00364E4E" w:rsidP="00364E4E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="bayes_funcs.js"&gt;&lt;/script&gt;</w:t>
      </w:r>
    </w:p>
    <w:p w:rsidR="00364E4E" w:rsidRDefault="00364E4E" w:rsidP="00364E4E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="hmm_funcs.js"&gt;&lt;/script&gt;</w:t>
      </w:r>
    </w:p>
    <w:p w:rsidR="00364E4E" w:rsidRDefault="00364E4E" w:rsidP="00364E4E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="main.js"&gt;&lt;/script&gt;</w:t>
      </w:r>
    </w:p>
    <w:p w:rsidR="00364E4E" w:rsidRDefault="00364E4E" w:rsidP="00364E4E"/>
    <w:p w:rsidR="00364E4E" w:rsidRDefault="00364E4E" w:rsidP="00364E4E">
      <w:r>
        <w:t>&lt;</w:t>
      </w:r>
      <w:proofErr w:type="gramStart"/>
      <w:r>
        <w:t>title&gt;</w:t>
      </w:r>
      <w:proofErr w:type="gramEnd"/>
      <w:r>
        <w:t>HISTOGRAMS&lt;/title&gt;</w:t>
      </w:r>
    </w:p>
    <w:p w:rsidR="00364E4E" w:rsidRDefault="00364E4E" w:rsidP="00364E4E">
      <w:r>
        <w:t>&lt;/head&gt;</w:t>
      </w:r>
    </w:p>
    <w:p w:rsidR="00364E4E" w:rsidRDefault="00364E4E" w:rsidP="00364E4E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RandomData</w:t>
      </w:r>
      <w:proofErr w:type="spellEnd"/>
      <w:r>
        <w:t>(</w:t>
      </w:r>
      <w:proofErr w:type="gramEnd"/>
      <w:r>
        <w:t>); Main();" style="</w:t>
      </w:r>
      <w:proofErr w:type="spellStart"/>
      <w:r>
        <w:t>font-family:Optima,Arial</w:t>
      </w:r>
      <w:proofErr w:type="spellEnd"/>
      <w:r>
        <w:t>"&gt;</w:t>
      </w:r>
    </w:p>
    <w:p w:rsidR="00364E4E" w:rsidRDefault="00364E4E" w:rsidP="00364E4E">
      <w:r>
        <w:t>&lt;div style="width</w:t>
      </w:r>
      <w:proofErr w:type="gramStart"/>
      <w:r>
        <w:t>:920</w:t>
      </w:r>
      <w:proofErr w:type="gramEnd"/>
      <w:r>
        <w:t>" align="left"&gt;</w:t>
      </w:r>
    </w:p>
    <w:p w:rsidR="00364E4E" w:rsidRDefault="00364E4E" w:rsidP="00364E4E">
      <w:r>
        <w:t xml:space="preserve">  &lt;</w:t>
      </w:r>
      <w:proofErr w:type="gramStart"/>
      <w:r>
        <w:t>table</w:t>
      </w:r>
      <w:proofErr w:type="gramEnd"/>
      <w:r>
        <w:t>&gt;</w:t>
      </w:r>
    </w:p>
    <w:p w:rsidR="00364E4E" w:rsidRDefault="00364E4E" w:rsidP="00364E4E">
      <w:r>
        <w:t xml:space="preserve">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364E4E" w:rsidRDefault="00364E4E" w:rsidP="00364E4E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64E4E" w:rsidRDefault="00364E4E" w:rsidP="00364E4E">
      <w:r>
        <w:t xml:space="preserve">        &lt;td height="33" </w:t>
      </w:r>
      <w:proofErr w:type="spellStart"/>
      <w:r>
        <w:t>bgcolor</w:t>
      </w:r>
      <w:proofErr w:type="spellEnd"/>
      <w:r>
        <w:t>="#</w:t>
      </w:r>
      <w:proofErr w:type="spellStart"/>
      <w:r>
        <w:t>ccccff</w:t>
      </w:r>
      <w:proofErr w:type="spellEnd"/>
      <w:r>
        <w:t>" width="800"&gt;&lt;font size="+2" face="Arial"&gt;Toolbox for constructing the best histograms &lt;/font&gt; &lt;/td&gt;</w:t>
      </w:r>
    </w:p>
    <w:p w:rsidR="00364E4E" w:rsidRDefault="00364E4E" w:rsidP="00364E4E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64E4E" w:rsidRDefault="00364E4E" w:rsidP="00364E4E"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364E4E" w:rsidRDefault="00364E4E" w:rsidP="00364E4E">
      <w:r>
        <w:t xml:space="preserve">  &lt;/table&gt;</w:t>
      </w:r>
    </w:p>
    <w:p w:rsidR="00364E4E" w:rsidRDefault="00364E4E" w:rsidP="00364E4E"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Header --&gt;&lt;</w:t>
      </w:r>
      <w:proofErr w:type="spellStart"/>
      <w:r>
        <w:t>br</w:t>
      </w:r>
      <w:proofErr w:type="spellEnd"/>
      <w:r>
        <w:t xml:space="preserve"> /&gt;</w:t>
      </w:r>
    </w:p>
    <w:p w:rsidR="00364E4E" w:rsidRDefault="00364E4E" w:rsidP="00364E4E">
      <w:r>
        <w:t xml:space="preserve">  &lt;</w:t>
      </w:r>
      <w:proofErr w:type="gramStart"/>
      <w:r>
        <w:t>table</w:t>
      </w:r>
      <w:proofErr w:type="gramEnd"/>
      <w:r>
        <w:t>&gt;</w:t>
      </w:r>
    </w:p>
    <w:p w:rsidR="00364E4E" w:rsidRDefault="00364E4E" w:rsidP="00364E4E">
      <w:r>
        <w:t xml:space="preserve">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364E4E" w:rsidRDefault="00364E4E" w:rsidP="00364E4E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64E4E" w:rsidRDefault="00364E4E" w:rsidP="00364E4E">
      <w:r>
        <w:t xml:space="preserve">        &lt;td </w:t>
      </w:r>
      <w:proofErr w:type="spellStart"/>
      <w:r>
        <w:t>bgcolor</w:t>
      </w:r>
      <w:proofErr w:type="spellEnd"/>
      <w:r>
        <w:t>="#</w:t>
      </w:r>
      <w:proofErr w:type="spellStart"/>
      <w:r>
        <w:t>ffffcc</w:t>
      </w:r>
      <w:proofErr w:type="spellEnd"/>
      <w:r>
        <w:t>" width="800"&gt;&lt;font size="2pt" face="Arial"&gt;</w:t>
      </w:r>
      <w:proofErr w:type="gramStart"/>
      <w:r>
        <w:t>These</w:t>
      </w:r>
      <w:proofErr w:type="gramEnd"/>
      <w:r>
        <w:t xml:space="preserve"> tools provide the best histogram, kernel density estimation, Bayesian</w:t>
      </w:r>
    </w:p>
    <w:p w:rsidR="00364E4E" w:rsidRDefault="00364E4E" w:rsidP="00364E4E">
      <w:r>
        <w:t xml:space="preserve">        </w:t>
      </w:r>
      <w:proofErr w:type="gramStart"/>
      <w:r>
        <w:t>estimator</w:t>
      </w:r>
      <w:proofErr w:type="gramEnd"/>
      <w:r>
        <w:t>, and Hidden Markov model, for a given series of event times. Paste</w:t>
      </w:r>
    </w:p>
    <w:p w:rsidR="00364E4E" w:rsidRDefault="00364E4E" w:rsidP="00364E4E">
      <w:r>
        <w:t xml:space="preserve">        </w:t>
      </w:r>
      <w:proofErr w:type="gramStart"/>
      <w:r>
        <w:t>or</w:t>
      </w:r>
      <w:proofErr w:type="gramEnd"/>
      <w:r>
        <w:t xml:space="preserve"> upload the event times, listed in order of increasing time, separated</w:t>
      </w:r>
    </w:p>
    <w:p w:rsidR="00364E4E" w:rsidRDefault="00364E4E" w:rsidP="00364E4E">
      <w:r>
        <w:t xml:space="preserve">        </w:t>
      </w:r>
      <w:proofErr w:type="gramStart"/>
      <w:r>
        <w:t>by</w:t>
      </w:r>
      <w:proofErr w:type="gramEnd"/>
      <w:r>
        <w:t xml:space="preserve"> a comma or a space. Your data will not leave your computer, because</w:t>
      </w:r>
    </w:p>
    <w:p w:rsidR="00364E4E" w:rsidRDefault="00364E4E" w:rsidP="00364E4E">
      <w:r>
        <w:t xml:space="preserve">        </w:t>
      </w:r>
      <w:proofErr w:type="gramStart"/>
      <w:r>
        <w:t>the</w:t>
      </w:r>
      <w:proofErr w:type="gramEnd"/>
      <w:r>
        <w:t xml:space="preserve"> computation is carried out on your computer. The theory applied here</w:t>
      </w:r>
    </w:p>
    <w:p w:rsidR="00364E4E" w:rsidRDefault="00364E4E" w:rsidP="00364E4E">
      <w:r>
        <w:t xml:space="preserve">        </w:t>
      </w:r>
      <w:proofErr w:type="gramStart"/>
      <w:r>
        <w:t>for</w:t>
      </w:r>
      <w:proofErr w:type="gramEnd"/>
      <w:r>
        <w:t xml:space="preserve"> the purpose of optimizing the estimators can be found in the references.&lt;/font&gt;&lt;/td&gt;</w:t>
      </w:r>
    </w:p>
    <w:p w:rsidR="00364E4E" w:rsidRDefault="00364E4E" w:rsidP="00364E4E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64E4E" w:rsidRDefault="00364E4E" w:rsidP="00364E4E"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364E4E" w:rsidRDefault="00364E4E" w:rsidP="00364E4E">
      <w:r>
        <w:t xml:space="preserve">  &lt;/table&gt;</w:t>
      </w:r>
    </w:p>
    <w:p w:rsidR="00364E4E" w:rsidRDefault="00364E4E" w:rsidP="00364E4E">
      <w:r>
        <w:t xml:space="preserve">  &lt;</w:t>
      </w:r>
      <w:proofErr w:type="spellStart"/>
      <w:r>
        <w:t>br</w:t>
      </w:r>
      <w:proofErr w:type="spellEnd"/>
      <w:r>
        <w:t xml:space="preserve"> /&gt;</w:t>
      </w:r>
    </w:p>
    <w:p w:rsidR="00364E4E" w:rsidRDefault="00364E4E" w:rsidP="00364E4E">
      <w:r>
        <w:t xml:space="preserve">  </w:t>
      </w:r>
    </w:p>
    <w:p w:rsidR="00364E4E" w:rsidRDefault="00364E4E" w:rsidP="00364E4E">
      <w:r>
        <w:t xml:space="preserve">  &lt;form name="data"&gt;&lt;font size="2pt" face="Arial"&gt;&lt;font size="3"&gt;&lt;strong&gt;1. &lt;/strong&gt;&lt;/font&gt;You can paste your data here, or &amp;#160; &lt;input type="button" style="font</w:t>
      </w:r>
      <w:proofErr w:type="gramStart"/>
      <w:r>
        <w:t>:10.5pt</w:t>
      </w:r>
      <w:proofErr w:type="gramEnd"/>
      <w:r>
        <w:t xml:space="preserve"> Arial;" value="replace it with another sample," </w:t>
      </w:r>
      <w:proofErr w:type="spellStart"/>
      <w:r>
        <w:t>onclick</w:t>
      </w:r>
      <w:proofErr w:type="spellEnd"/>
      <w:r>
        <w:t>="</w:t>
      </w:r>
      <w:proofErr w:type="spellStart"/>
      <w:r>
        <w:t>RandomData</w:t>
      </w:r>
      <w:proofErr w:type="spellEnd"/>
      <w:r>
        <w:t>();Main();" /&gt; or &amp;#160; &lt;input type="file" id="</w:t>
      </w:r>
      <w:proofErr w:type="spellStart"/>
      <w:r>
        <w:t>selfile</w:t>
      </w:r>
      <w:proofErr w:type="spellEnd"/>
      <w:r>
        <w:t>" style="</w:t>
      </w:r>
      <w:proofErr w:type="spellStart"/>
      <w:r>
        <w:t>display:none</w:t>
      </w:r>
      <w:proofErr w:type="spellEnd"/>
      <w:r>
        <w:t>;" /&gt;</w:t>
      </w:r>
    </w:p>
    <w:p w:rsidR="00364E4E" w:rsidRDefault="00364E4E" w:rsidP="00364E4E">
      <w:r>
        <w:t>&lt;input type="button" value="upload your data." style="font</w:t>
      </w:r>
      <w:proofErr w:type="gramStart"/>
      <w:r>
        <w:t>:10.5pt</w:t>
      </w:r>
      <w:proofErr w:type="gramEnd"/>
      <w:r>
        <w:t xml:space="preserve"> Arial;" </w:t>
      </w:r>
      <w:proofErr w:type="spellStart"/>
      <w:r>
        <w:t>onclick</w:t>
      </w:r>
      <w:proofErr w:type="spellEnd"/>
      <w:r>
        <w:t>="</w:t>
      </w:r>
      <w:proofErr w:type="spellStart"/>
      <w:r>
        <w:t>document.getElementById</w:t>
      </w:r>
      <w:proofErr w:type="spellEnd"/>
      <w:r>
        <w:t>('</w:t>
      </w:r>
      <w:proofErr w:type="spellStart"/>
      <w:r>
        <w:t>selfile</w:t>
      </w:r>
      <w:proofErr w:type="spellEnd"/>
      <w:r>
        <w:t>').click();" /&gt;</w:t>
      </w:r>
    </w:p>
    <w:p w:rsidR="00364E4E" w:rsidRDefault="00364E4E" w:rsidP="00364E4E"/>
    <w:p w:rsidR="00364E4E" w:rsidRDefault="00364E4E" w:rsidP="00364E4E">
      <w:r>
        <w:t>&lt;</w:t>
      </w:r>
      <w:proofErr w:type="gramStart"/>
      <w:r>
        <w:t>script</w:t>
      </w:r>
      <w:proofErr w:type="gramEnd"/>
      <w:r>
        <w:t>&gt;</w:t>
      </w:r>
    </w:p>
    <w:p w:rsidR="00364E4E" w:rsidRDefault="00364E4E" w:rsidP="00364E4E">
      <w:proofErr w:type="spellStart"/>
      <w:proofErr w:type="gramStart"/>
      <w:r>
        <w:t>var</w:t>
      </w:r>
      <w:proofErr w:type="spellEnd"/>
      <w:proofErr w:type="gramEnd"/>
      <w:r>
        <w:t xml:space="preserve"> obj1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selfile</w:t>
      </w:r>
      <w:proofErr w:type="spellEnd"/>
      <w:r>
        <w:t>");</w:t>
      </w:r>
    </w:p>
    <w:p w:rsidR="00D0000B" w:rsidRDefault="00364E4E" w:rsidP="00364E4E">
      <w:pPr>
        <w:rPr>
          <w:ins w:id="1" w:author="篠本滋" w:date="2017-11-04T17:21:00Z"/>
        </w:rPr>
      </w:pPr>
      <w:r>
        <w:rPr>
          <w:rFonts w:hint="eastAsia"/>
        </w:rPr>
        <w:t>//</w:t>
      </w:r>
      <w:ins w:id="2" w:author="篠本滋" w:date="2017-11-04T17:20:00Z">
        <w:r w:rsidR="00D0000B">
          <w:t>a file is selected</w:t>
        </w:r>
      </w:ins>
      <w:ins w:id="3" w:author="篠本滋" w:date="2017-11-04T17:21:00Z">
        <w:r w:rsidR="00D0000B">
          <w:t xml:space="preserve"> in a dialog</w:t>
        </w:r>
      </w:ins>
      <w:ins w:id="4" w:author="篠本滋" w:date="2017-11-04T17:22:00Z">
        <w:r w:rsidR="00D0000B">
          <w:t xml:space="preserve"> box</w:t>
        </w:r>
      </w:ins>
    </w:p>
    <w:p w:rsidR="00364E4E" w:rsidDel="00D0000B" w:rsidRDefault="00364E4E" w:rsidP="00364E4E">
      <w:pPr>
        <w:rPr>
          <w:del w:id="5" w:author="篠本滋" w:date="2017-11-04T17:21:00Z"/>
          <w:rFonts w:hint="eastAsia"/>
        </w:rPr>
      </w:pPr>
      <w:del w:id="6" w:author="篠本滋" w:date="2017-11-04T17:21:00Z">
        <w:r w:rsidDel="00D0000B">
          <w:rPr>
            <w:rFonts w:hint="eastAsia"/>
          </w:rPr>
          <w:delText>ダイアログでファイルが選択された時</w:delText>
        </w:r>
      </w:del>
    </w:p>
    <w:p w:rsidR="00364E4E" w:rsidRDefault="00364E4E" w:rsidP="00364E4E">
      <w:proofErr w:type="gramStart"/>
      <w:r>
        <w:t>obj1.addEventListener(</w:t>
      </w:r>
      <w:proofErr w:type="gramEnd"/>
      <w:r>
        <w:t>"</w:t>
      </w:r>
      <w:proofErr w:type="spellStart"/>
      <w:r>
        <w:t>change",function</w:t>
      </w:r>
      <w:proofErr w:type="spellEnd"/>
      <w:r>
        <w:t>(</w:t>
      </w:r>
      <w:proofErr w:type="spellStart"/>
      <w:r>
        <w:t>evt</w:t>
      </w:r>
      <w:proofErr w:type="spellEnd"/>
      <w:r>
        <w:t>){</w:t>
      </w:r>
    </w:p>
    <w:p w:rsidR="00364E4E" w:rsidRDefault="00364E4E" w:rsidP="00364E4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file = </w:t>
      </w:r>
      <w:proofErr w:type="spellStart"/>
      <w:r>
        <w:t>evt.target.files</w:t>
      </w:r>
      <w:proofErr w:type="spellEnd"/>
      <w:r>
        <w:t>;</w:t>
      </w:r>
    </w:p>
    <w:p w:rsidR="00364E4E" w:rsidRDefault="00364E4E" w:rsidP="00364E4E">
      <w:pPr>
        <w:rPr>
          <w:rFonts w:hint="eastAsia"/>
        </w:rPr>
      </w:pPr>
      <w:r>
        <w:rPr>
          <w:rFonts w:hint="eastAsia"/>
        </w:rPr>
        <w:t xml:space="preserve">  //</w:t>
      </w:r>
      <w:ins w:id="7" w:author="篠本滋" w:date="2017-11-04T17:20:00Z">
        <w:r w:rsidR="008267AD">
          <w:t>making</w:t>
        </w:r>
        <w:r w:rsidR="00D0000B">
          <w:t xml:space="preserve"> a </w:t>
        </w:r>
      </w:ins>
      <w:proofErr w:type="spellStart"/>
      <w:r>
        <w:rPr>
          <w:rFonts w:hint="eastAsia"/>
        </w:rPr>
        <w:t>FileReader</w:t>
      </w:r>
      <w:proofErr w:type="spellEnd"/>
      <w:del w:id="8" w:author="篠本滋" w:date="2017-11-04T17:20:00Z">
        <w:r w:rsidDel="00D0000B">
          <w:rPr>
            <w:rFonts w:hint="eastAsia"/>
          </w:rPr>
          <w:delText>の作成</w:delText>
        </w:r>
      </w:del>
    </w:p>
    <w:p w:rsidR="00364E4E" w:rsidRDefault="00364E4E" w:rsidP="00364E4E">
      <w:r>
        <w:lastRenderedPageBreak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reader = new </w:t>
      </w:r>
      <w:proofErr w:type="spellStart"/>
      <w:r>
        <w:t>FileReader</w:t>
      </w:r>
      <w:proofErr w:type="spellEnd"/>
      <w:r>
        <w:t>();</w:t>
      </w:r>
    </w:p>
    <w:p w:rsidR="00364E4E" w:rsidRDefault="00364E4E" w:rsidP="00364E4E">
      <w:pPr>
        <w:rPr>
          <w:rFonts w:hint="eastAsia"/>
        </w:rPr>
      </w:pPr>
      <w:r>
        <w:rPr>
          <w:rFonts w:hint="eastAsia"/>
        </w:rPr>
        <w:t xml:space="preserve">  //</w:t>
      </w:r>
      <w:ins w:id="9" w:author="篠本滋" w:date="2017-11-04T17:22:00Z">
        <w:r w:rsidR="00D0000B">
          <w:t xml:space="preserve">read in text </w:t>
        </w:r>
      </w:ins>
      <w:ins w:id="10" w:author="篠本滋" w:date="2017-11-04T17:23:00Z">
        <w:r w:rsidR="00D0000B">
          <w:t>style</w:t>
        </w:r>
      </w:ins>
      <w:del w:id="11" w:author="篠本滋" w:date="2017-11-04T17:23:00Z">
        <w:r w:rsidDel="00D0000B">
          <w:rPr>
            <w:rFonts w:hint="eastAsia"/>
          </w:rPr>
          <w:delText>テキスト形式で読み込む</w:delText>
        </w:r>
      </w:del>
    </w:p>
    <w:p w:rsidR="00364E4E" w:rsidRDefault="00364E4E" w:rsidP="00364E4E">
      <w:r>
        <w:t xml:space="preserve">  </w:t>
      </w:r>
      <w:proofErr w:type="spellStart"/>
      <w:proofErr w:type="gramStart"/>
      <w:r>
        <w:t>reader.readAsText</w:t>
      </w:r>
      <w:proofErr w:type="spellEnd"/>
      <w:r>
        <w:t>(</w:t>
      </w:r>
      <w:proofErr w:type="gramEnd"/>
      <w:r>
        <w:t>file[0]);</w:t>
      </w:r>
    </w:p>
    <w:p w:rsidR="00364E4E" w:rsidRDefault="00364E4E" w:rsidP="00364E4E">
      <w:r>
        <w:t xml:space="preserve">  </w:t>
      </w:r>
    </w:p>
    <w:p w:rsidR="00364E4E" w:rsidRDefault="00364E4E" w:rsidP="00364E4E">
      <w:pPr>
        <w:rPr>
          <w:rFonts w:hint="eastAsia"/>
        </w:rPr>
      </w:pPr>
      <w:r>
        <w:rPr>
          <w:rFonts w:hint="eastAsia"/>
        </w:rPr>
        <w:t xml:space="preserve">  //</w:t>
      </w:r>
      <w:ins w:id="12" w:author="篠本滋" w:date="2017-11-04T17:25:00Z">
        <w:r w:rsidR="00D0000B">
          <w:t>p</w:t>
        </w:r>
        <w:r w:rsidR="00D0000B">
          <w:t xml:space="preserve">rocessing </w:t>
        </w:r>
        <w:r w:rsidR="00D0000B">
          <w:rPr>
            <w:rFonts w:hint="eastAsia"/>
          </w:rPr>
          <w:t>a</w:t>
        </w:r>
        <w:r w:rsidR="00D0000B">
          <w:t>fter loading</w:t>
        </w:r>
      </w:ins>
      <w:del w:id="13" w:author="篠本滋" w:date="2017-11-04T17:25:00Z">
        <w:r w:rsidDel="00D0000B">
          <w:rPr>
            <w:rFonts w:hint="eastAsia"/>
          </w:rPr>
          <w:delText>読込終了後の処理</w:delText>
        </w:r>
      </w:del>
    </w:p>
    <w:p w:rsidR="00364E4E" w:rsidRDefault="00364E4E" w:rsidP="00364E4E">
      <w:r>
        <w:t xml:space="preserve">  </w:t>
      </w:r>
      <w:proofErr w:type="spellStart"/>
      <w:r>
        <w:t>reader.onload</w:t>
      </w:r>
      <w:proofErr w:type="spellEnd"/>
      <w:r>
        <w:t xml:space="preserve"> = </w:t>
      </w:r>
      <w:proofErr w:type="gramStart"/>
      <w:r>
        <w:t>function(</w:t>
      </w:r>
      <w:proofErr w:type="spellStart"/>
      <w:proofErr w:type="gramEnd"/>
      <w:r>
        <w:t>ev</w:t>
      </w:r>
      <w:proofErr w:type="spellEnd"/>
      <w:r>
        <w:t>){</w:t>
      </w:r>
    </w:p>
    <w:p w:rsidR="00364E4E" w:rsidRDefault="00364E4E" w:rsidP="00364E4E">
      <w:pPr>
        <w:rPr>
          <w:rFonts w:hint="eastAsia"/>
        </w:rPr>
      </w:pPr>
      <w:r>
        <w:rPr>
          <w:rFonts w:hint="eastAsia"/>
        </w:rPr>
        <w:t xml:space="preserve">  //</w:t>
      </w:r>
      <w:del w:id="14" w:author="篠本滋" w:date="2017-11-04T17:27:00Z">
        <w:r w:rsidDel="004843F6">
          <w:rPr>
            <w:rFonts w:hint="eastAsia"/>
          </w:rPr>
          <w:delText>テキストエリアに表示する</w:delText>
        </w:r>
      </w:del>
      <w:ins w:id="15" w:author="篠本滋" w:date="2017-11-04T17:27:00Z">
        <w:r w:rsidR="004843F6">
          <w:rPr>
            <w:rFonts w:hint="eastAsia"/>
          </w:rPr>
          <w:t>i</w:t>
        </w:r>
        <w:r w:rsidR="004843F6">
          <w:t xml:space="preserve">ndicating in the </w:t>
        </w:r>
      </w:ins>
      <w:proofErr w:type="spellStart"/>
      <w:ins w:id="16" w:author="篠本滋" w:date="2017-11-04T17:28:00Z">
        <w:r w:rsidR="004843F6">
          <w:t>textarea</w:t>
        </w:r>
      </w:ins>
      <w:proofErr w:type="spellEnd"/>
    </w:p>
    <w:p w:rsidR="00364E4E" w:rsidRDefault="00364E4E" w:rsidP="00364E4E">
      <w:r>
        <w:t xml:space="preserve">  </w:t>
      </w:r>
      <w:proofErr w:type="spellStart"/>
      <w:r>
        <w:t>document.data.spikes.value</w:t>
      </w:r>
      <w:proofErr w:type="spellEnd"/>
      <w:r>
        <w:t xml:space="preserve"> = </w:t>
      </w:r>
      <w:proofErr w:type="spellStart"/>
      <w:r>
        <w:t>reader.result</w:t>
      </w:r>
      <w:proofErr w:type="spellEnd"/>
      <w:r>
        <w:t>;</w:t>
      </w:r>
    </w:p>
    <w:p w:rsidR="00364E4E" w:rsidRDefault="00364E4E" w:rsidP="00364E4E">
      <w:r>
        <w:t xml:space="preserve">  </w:t>
      </w:r>
      <w:proofErr w:type="gramStart"/>
      <w:r>
        <w:t>Main(</w:t>
      </w:r>
      <w:proofErr w:type="gramEnd"/>
      <w:r>
        <w:t>);</w:t>
      </w:r>
    </w:p>
    <w:p w:rsidR="00364E4E" w:rsidRDefault="00364E4E" w:rsidP="00364E4E">
      <w:r>
        <w:t xml:space="preserve">  }</w:t>
      </w:r>
    </w:p>
    <w:p w:rsidR="00364E4E" w:rsidRDefault="00364E4E" w:rsidP="00364E4E">
      <w:r>
        <w:t>}</w:t>
      </w:r>
      <w:proofErr w:type="gramStart"/>
      <w:r>
        <w:t>,false</w:t>
      </w:r>
      <w:proofErr w:type="gramEnd"/>
      <w:r>
        <w:t>);</w:t>
      </w:r>
    </w:p>
    <w:p w:rsidR="00364E4E" w:rsidRDefault="00364E4E" w:rsidP="00364E4E">
      <w:r>
        <w:t>&lt;/script&gt;</w:t>
      </w:r>
    </w:p>
    <w:p w:rsidR="00364E4E" w:rsidRDefault="00364E4E" w:rsidP="00364E4E"/>
    <w:p w:rsidR="00364E4E" w:rsidRDefault="00364E4E" w:rsidP="00364E4E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364E4E" w:rsidRDefault="00364E4E" w:rsidP="00364E4E">
      <w:r>
        <w:t xml:space="preserve">  &lt;font size = "2pt"&gt;&amp;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</w:t>
      </w:r>
      <w:proofErr w:type="spellStart"/>
      <w:r>
        <w:t>textarea</w:t>
      </w:r>
      <w:proofErr w:type="spellEnd"/>
      <w:r>
        <w:t xml:space="preserve"> name="spikes" rows="3" cols="120" style="font-size:9.5pt"&gt;&lt;/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364E4E" w:rsidRDefault="00364E4E" w:rsidP="00364E4E">
      <w:r>
        <w:t xml:space="preserve">  &lt;</w:t>
      </w:r>
      <w:proofErr w:type="spellStart"/>
      <w:r>
        <w:t>br</w:t>
      </w:r>
      <w:proofErr w:type="spellEnd"/>
      <w:r>
        <w:t xml:space="preserve"> /&gt;</w:t>
      </w:r>
    </w:p>
    <w:p w:rsidR="00364E4E" w:rsidRDefault="00364E4E" w:rsidP="00364E4E">
      <w:r>
        <w:t xml:space="preserve">  &lt;/font&gt;&lt;font size="3"&gt;&lt;strong&gt;2. &lt;/strong&gt;&lt;/font&gt;&lt;input type="button" style="font</w:t>
      </w:r>
      <w:proofErr w:type="gramStart"/>
      <w:r>
        <w:t>:10.5pt</w:t>
      </w:r>
      <w:proofErr w:type="gramEnd"/>
      <w:r>
        <w:t xml:space="preserve"> Arial;" value="Estimate the rate." </w:t>
      </w:r>
      <w:proofErr w:type="spellStart"/>
      <w:r>
        <w:t>onclick</w:t>
      </w:r>
      <w:proofErr w:type="spellEnd"/>
      <w:r>
        <w:t>="Main();" /&gt;</w:t>
      </w:r>
    </w:p>
    <w:p w:rsidR="00364E4E" w:rsidRDefault="00364E4E" w:rsidP="00364E4E">
      <w:r>
        <w:t>&lt;/font&gt;</w:t>
      </w:r>
    </w:p>
    <w:p w:rsidR="00364E4E" w:rsidRDefault="00364E4E" w:rsidP="00364E4E">
      <w:r>
        <w:t xml:space="preserve">  &lt;div id="loading" style="font-size</w:t>
      </w:r>
      <w:proofErr w:type="gramStart"/>
      <w:r>
        <w:t>:10pt</w:t>
      </w:r>
      <w:proofErr w:type="gramEnd"/>
      <w:r>
        <w:t xml:space="preserve">; </w:t>
      </w:r>
      <w:proofErr w:type="spellStart"/>
      <w:r>
        <w:t>display:inline-block</w:t>
      </w:r>
      <w:proofErr w:type="spellEnd"/>
      <w:r>
        <w:t xml:space="preserve">; </w:t>
      </w:r>
      <w:proofErr w:type="spellStart"/>
      <w:r>
        <w:t>visibility:hidden</w:t>
      </w:r>
      <w:proofErr w:type="spellEnd"/>
      <w:r>
        <w:t>"&gt;&lt;font size="2pt" face="Arial"&gt;&lt;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="loading.gif" /&gt;processing...&lt;/font&gt;&lt;/div&gt;</w:t>
      </w:r>
    </w:p>
    <w:p w:rsidR="00364E4E" w:rsidRDefault="00364E4E" w:rsidP="00364E4E">
      <w:r>
        <w:t xml:space="preserve">  &lt;font size="2pt" face="Arial"&gt;&lt;</w:t>
      </w:r>
      <w:proofErr w:type="spellStart"/>
      <w:r>
        <w:t>br</w:t>
      </w:r>
      <w:proofErr w:type="spellEnd"/>
      <w:r>
        <w:t xml:space="preserve"> /&gt;</w:t>
      </w:r>
    </w:p>
    <w:p w:rsidR="00364E4E" w:rsidRDefault="00364E4E" w:rsidP="00364E4E">
      <w:r>
        <w:t xml:space="preserve">  &lt;font size="2pt"&gt;&amp;#160</w:t>
      </w:r>
      <w:proofErr w:type="gramStart"/>
      <w:r>
        <w:t>;&amp;</w:t>
      </w:r>
      <w:proofErr w:type="gramEnd"/>
      <w:r>
        <w:t xml:space="preserve">#160;&amp;#160;&amp;#160;&amp;#160;(A) Histogram: L2 risk minimization &lt;a href="http://www.ton.scphys.kyoto-u.ac.jp/~shino/papersPDF/shino2007NeCo.pdf" target="_blank"&gt;[Reference 1]&lt;/a&gt;. &lt;/font&gt;&lt;/font&gt;&lt;a </w:t>
      </w:r>
      <w:proofErr w:type="spellStart"/>
      <w:r>
        <w:t>href</w:t>
      </w:r>
      <w:proofErr w:type="spellEnd"/>
      <w:r>
        <w:t>="http://176.32.89.45/~</w:t>
      </w:r>
      <w:proofErr w:type="spellStart"/>
      <w:r>
        <w:t>hideaki</w:t>
      </w:r>
      <w:proofErr w:type="spellEnd"/>
      <w:r>
        <w:t>/res/histogram.html" target="_blank"&gt;&lt;font size="2pt" face="Arial"&gt;&lt;font size="2pt"&gt;&lt;font face="Arial"&gt;&lt;font size="2pt"</w:t>
      </w:r>
      <w:proofErr w:type="gramStart"/>
      <w:r>
        <w:t>&gt;(</w:t>
      </w:r>
      <w:proofErr w:type="gramEnd"/>
      <w:r>
        <w:t>Related site)&lt;/font&gt;&lt;/font&gt;&lt;</w:t>
      </w:r>
      <w:proofErr w:type="spellStart"/>
      <w:r>
        <w:t>br</w:t>
      </w:r>
      <w:proofErr w:type="spellEnd"/>
      <w:r>
        <w:t xml:space="preserve"> /&gt;</w:t>
      </w:r>
    </w:p>
    <w:p w:rsidR="00364E4E" w:rsidRDefault="00364E4E" w:rsidP="00364E4E">
      <w:r>
        <w:t xml:space="preserve">  &lt;/font&gt;&lt;/font&gt;&lt;/a&gt;</w:t>
      </w:r>
    </w:p>
    <w:p w:rsidR="00364E4E" w:rsidRDefault="00364E4E" w:rsidP="00364E4E">
      <w:r>
        <w:lastRenderedPageBreak/>
        <w:t xml:space="preserve">  &lt;div id="</w:t>
      </w:r>
      <w:proofErr w:type="spellStart"/>
      <w:r>
        <w:t>graph_SS</w:t>
      </w:r>
      <w:proofErr w:type="spellEnd"/>
      <w:r>
        <w:t>" width="800" height="60"&gt;&lt;/div&gt;</w:t>
      </w:r>
    </w:p>
    <w:p w:rsidR="00364E4E" w:rsidRDefault="00364E4E" w:rsidP="00364E4E">
      <w:r>
        <w:t xml:space="preserve">  &lt;div id="</w:t>
      </w:r>
      <w:proofErr w:type="spellStart"/>
      <w:r>
        <w:t>raster_SS</w:t>
      </w:r>
      <w:proofErr w:type="spellEnd"/>
      <w:r>
        <w:t>" width="800" height="10"&gt;&lt;/div&gt;</w:t>
      </w:r>
    </w:p>
    <w:p w:rsidR="00364E4E" w:rsidRDefault="00364E4E" w:rsidP="00364E4E">
      <w:r>
        <w:t xml:space="preserve">  &lt;div id="</w:t>
      </w:r>
      <w:proofErr w:type="spellStart"/>
      <w:r>
        <w:t>optimal_SS</w:t>
      </w:r>
      <w:proofErr w:type="spellEnd"/>
      <w:r>
        <w:t>" class="info"&gt;&lt;/div&gt;</w:t>
      </w:r>
    </w:p>
    <w:p w:rsidR="00364E4E" w:rsidRDefault="00364E4E" w:rsidP="00364E4E">
      <w:r>
        <w:t xml:space="preserve">  &lt;div class="buttons"&gt;</w:t>
      </w:r>
    </w:p>
    <w:p w:rsidR="00364E4E" w:rsidRDefault="00364E4E" w:rsidP="00364E4E">
      <w:r>
        <w:t xml:space="preserve">    &lt;INPUT class="button" type="button" value="data sheet" </w:t>
      </w:r>
      <w:proofErr w:type="spellStart"/>
      <w:r>
        <w:t>onclick</w:t>
      </w:r>
      <w:proofErr w:type="spellEnd"/>
      <w:r>
        <w:t>="</w:t>
      </w:r>
      <w:proofErr w:type="spellStart"/>
      <w:r>
        <w:t>OutputResults_</w:t>
      </w:r>
      <w:proofErr w:type="gramStart"/>
      <w:r>
        <w:t>SS</w:t>
      </w:r>
      <w:proofErr w:type="spellEnd"/>
      <w:r>
        <w:t>(</w:t>
      </w:r>
      <w:proofErr w:type="gramEnd"/>
      <w:r>
        <w:t>)" /&gt;</w:t>
      </w:r>
    </w:p>
    <w:p w:rsidR="00364E4E" w:rsidRDefault="00364E4E" w:rsidP="00364E4E">
      <w:r>
        <w:t xml:space="preserve">    &lt;INPUT class="button" type="button" value="more detail" onclick="location.href='http</w:t>
      </w:r>
      <w:proofErr w:type="gramStart"/>
      <w:r>
        <w:t>:/</w:t>
      </w:r>
      <w:proofErr w:type="gramEnd"/>
      <w:r>
        <w:t>/www.ton.scphys.kyoto-u.ac.jp/~shino/toolbox/sshist/hist.html'" /&gt;</w:t>
      </w:r>
    </w:p>
    <w:p w:rsidR="00364E4E" w:rsidRDefault="00364E4E" w:rsidP="00364E4E"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spellEnd"/>
      <w:r>
        <w:t>/</w:t>
      </w:r>
      <w:proofErr w:type="spellStart"/>
      <w:r>
        <w:t>sshist.m</w:t>
      </w:r>
      <w:proofErr w:type="spellEnd"/>
      <w:r>
        <w:t>" download="</w:t>
      </w:r>
      <w:proofErr w:type="spellStart"/>
      <w:r>
        <w:t>sshist.m</w:t>
      </w:r>
      <w:proofErr w:type="spellEnd"/>
      <w:r>
        <w:t>"&gt;</w:t>
      </w:r>
    </w:p>
    <w:p w:rsidR="00364E4E" w:rsidRDefault="00364E4E" w:rsidP="00364E4E">
      <w:r>
        <w:t xml:space="preserve">      &lt;INPUT class="button" type="button" value="</w:t>
      </w:r>
      <w:proofErr w:type="spellStart"/>
      <w:r>
        <w:t>matlab</w:t>
      </w:r>
      <w:proofErr w:type="spellEnd"/>
      <w:r>
        <w:t xml:space="preserve"> code" /&gt;&lt;/a&gt;</w:t>
      </w:r>
    </w:p>
    <w:p w:rsidR="00364E4E" w:rsidRDefault="00364E4E" w:rsidP="00364E4E">
      <w:r>
        <w:t xml:space="preserve">    &lt;a </w:t>
      </w:r>
      <w:proofErr w:type="spellStart"/>
      <w:r>
        <w:t>href</w:t>
      </w:r>
      <w:proofErr w:type="spellEnd"/>
      <w:r>
        <w:t>="python/SS_v1.py" download="SS_v1.py"&gt;</w:t>
      </w:r>
    </w:p>
    <w:p w:rsidR="00364E4E" w:rsidRDefault="00364E4E" w:rsidP="00364E4E">
      <w:r>
        <w:t xml:space="preserve">      &lt;INPUT class="button" type="button" value="python code" /&gt;&lt;/a&gt;</w:t>
      </w:r>
    </w:p>
    <w:p w:rsidR="00364E4E" w:rsidRDefault="00364E4E" w:rsidP="00364E4E">
      <w:r>
        <w:t xml:space="preserve">  &lt;/div&gt;</w:t>
      </w:r>
    </w:p>
    <w:p w:rsidR="00364E4E" w:rsidRDefault="00364E4E" w:rsidP="00364E4E"/>
    <w:p w:rsidR="00364E4E" w:rsidRDefault="00364E4E" w:rsidP="00364E4E">
      <w:r>
        <w:t xml:space="preserve">  &lt;font size="2pt" face="Arial"&gt;&lt;font size="2pt"&gt;&amp;#160</w:t>
      </w:r>
      <w:proofErr w:type="gramStart"/>
      <w:r>
        <w:t>;&amp;</w:t>
      </w:r>
      <w:proofErr w:type="gramEnd"/>
      <w:r>
        <w:t>#160;&amp;#160;&amp;#160;&amp;#160;(B) Histogram: L2 risk minimization for &lt;a href="http://www.jneurosci.org/content/36/21/5736"&gt;non-Poisson&lt;/a&gt; spike trains &lt;a href="http://www.ton.scphys.kyoto-u.ac.jp/~shino/papersPDF/shino2011NeCo_histogram.pdf" target="_blank"&gt;[Reference 2]&lt;/a&gt;.&lt;</w:t>
      </w:r>
      <w:proofErr w:type="spellStart"/>
      <w:r>
        <w:t>br</w:t>
      </w:r>
      <w:proofErr w:type="spellEnd"/>
      <w:r>
        <w:t xml:space="preserve"> /&gt;</w:t>
      </w:r>
    </w:p>
    <w:p w:rsidR="00364E4E" w:rsidRDefault="00364E4E" w:rsidP="00364E4E">
      <w:r>
        <w:t xml:space="preserve">  &lt;/font&gt;&lt;/font&gt;</w:t>
      </w:r>
    </w:p>
    <w:p w:rsidR="00364E4E" w:rsidRDefault="00364E4E" w:rsidP="00364E4E">
      <w:r>
        <w:t xml:space="preserve">  &lt;div id="</w:t>
      </w:r>
      <w:proofErr w:type="spellStart"/>
      <w:r>
        <w:t>graph_OS</w:t>
      </w:r>
      <w:proofErr w:type="spellEnd"/>
      <w:r>
        <w:t>" width="800" height="60"&gt;&lt;/div&gt;</w:t>
      </w:r>
    </w:p>
    <w:p w:rsidR="00364E4E" w:rsidRDefault="00364E4E" w:rsidP="00364E4E">
      <w:r>
        <w:t xml:space="preserve">  &lt;div id="</w:t>
      </w:r>
      <w:proofErr w:type="spellStart"/>
      <w:r>
        <w:t>raster_OS</w:t>
      </w:r>
      <w:proofErr w:type="spellEnd"/>
      <w:r>
        <w:t>" width="800" height="10"&gt;&lt;/div&gt;</w:t>
      </w:r>
    </w:p>
    <w:p w:rsidR="00364E4E" w:rsidRDefault="00364E4E" w:rsidP="00364E4E">
      <w:r>
        <w:t xml:space="preserve">  &lt;div id="</w:t>
      </w:r>
      <w:proofErr w:type="spellStart"/>
      <w:r>
        <w:t>optimal_OS</w:t>
      </w:r>
      <w:proofErr w:type="spellEnd"/>
      <w:r>
        <w:t>" class="info"&gt;&lt;/div&gt;</w:t>
      </w:r>
    </w:p>
    <w:p w:rsidR="00364E4E" w:rsidRDefault="00364E4E" w:rsidP="00364E4E">
      <w:r>
        <w:t xml:space="preserve">    &lt;div class="buttons"&gt;</w:t>
      </w:r>
    </w:p>
    <w:p w:rsidR="00364E4E" w:rsidRDefault="00364E4E" w:rsidP="00364E4E">
      <w:r>
        <w:t xml:space="preserve">      &lt;input class="button" type="button" value="data sheet" </w:t>
      </w:r>
      <w:proofErr w:type="spellStart"/>
      <w:r>
        <w:t>onclick</w:t>
      </w:r>
      <w:proofErr w:type="spellEnd"/>
      <w:r>
        <w:t>="</w:t>
      </w:r>
      <w:proofErr w:type="spellStart"/>
      <w:r>
        <w:t>OutputResults_</w:t>
      </w:r>
      <w:proofErr w:type="gramStart"/>
      <w:r>
        <w:t>OS</w:t>
      </w:r>
      <w:proofErr w:type="spellEnd"/>
      <w:r>
        <w:t>(</w:t>
      </w:r>
      <w:proofErr w:type="gramEnd"/>
      <w:r>
        <w:t>)" /&gt;</w:t>
      </w:r>
    </w:p>
    <w:p w:rsidR="00364E4E" w:rsidRDefault="00364E4E" w:rsidP="00364E4E">
      <w:r>
        <w:t xml:space="preserve">      &lt;input class="button" type="button" value="more detail" onclick="location.href='http</w:t>
      </w:r>
      <w:proofErr w:type="gramStart"/>
      <w:r>
        <w:t>:/</w:t>
      </w:r>
      <w:proofErr w:type="gramEnd"/>
      <w:r>
        <w:t>/www.ton.scphys.kyoto-u.ac.jp/~shino/toolbox/oshist/hist.html'" /&gt;</w:t>
      </w:r>
    </w:p>
    <w:p w:rsidR="00364E4E" w:rsidRDefault="00364E4E" w:rsidP="00364E4E">
      <w:r>
        <w:t xml:space="preserve">     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spellEnd"/>
      <w:r>
        <w:t>/hist_np_v2.m" download="hist_np_v2.m"&gt;</w:t>
      </w:r>
    </w:p>
    <w:p w:rsidR="00364E4E" w:rsidRDefault="008267AD" w:rsidP="00364E4E">
      <w:ins w:id="17" w:author="篠本滋" w:date="2017-11-04T17:34:00Z">
        <w:r>
          <w:t xml:space="preserve">    </w:t>
        </w:r>
        <w:r>
          <w:t xml:space="preserve">    </w:t>
        </w:r>
      </w:ins>
      <w:del w:id="18" w:author="篠本滋" w:date="2017-11-04T17:34:00Z">
        <w:r w:rsidR="00364E4E" w:rsidDel="008267AD">
          <w:tab/>
        </w:r>
      </w:del>
      <w:r w:rsidR="00364E4E">
        <w:t>&lt;INPUT class="button" type="button" value="</w:t>
      </w:r>
      <w:proofErr w:type="spellStart"/>
      <w:r w:rsidR="00364E4E">
        <w:t>matlab</w:t>
      </w:r>
      <w:proofErr w:type="spellEnd"/>
      <w:r w:rsidR="00364E4E">
        <w:t xml:space="preserve"> code" /&gt;&lt;/a&gt;</w:t>
      </w:r>
    </w:p>
    <w:p w:rsidR="00364E4E" w:rsidRDefault="00364E4E" w:rsidP="00364E4E">
      <w:r>
        <w:t xml:space="preserve">    &lt;a </w:t>
      </w:r>
      <w:proofErr w:type="spellStart"/>
      <w:r>
        <w:t>href</w:t>
      </w:r>
      <w:proofErr w:type="spellEnd"/>
      <w:r>
        <w:t>="python/OS_v1.py" download="OS_v1.py"&gt;</w:t>
      </w:r>
    </w:p>
    <w:p w:rsidR="00364E4E" w:rsidRDefault="00364E4E" w:rsidP="00364E4E">
      <w:r>
        <w:lastRenderedPageBreak/>
        <w:t xml:space="preserve">      &lt;INPUT class="button" type="button" value="python code" /&gt;&lt;/a&gt;</w:t>
      </w:r>
    </w:p>
    <w:p w:rsidR="00364E4E" w:rsidRDefault="00364E4E" w:rsidP="00364E4E">
      <w:r>
        <w:t xml:space="preserve">    &lt;/div&gt;</w:t>
      </w:r>
    </w:p>
    <w:p w:rsidR="00364E4E" w:rsidRDefault="00364E4E" w:rsidP="00364E4E"/>
    <w:p w:rsidR="00364E4E" w:rsidRDefault="00364E4E" w:rsidP="00364E4E">
      <w:r>
        <w:t xml:space="preserve">  &lt;font size="2pt" face="Arial"&gt;&lt;font size="2pt"&gt;&amp;#160</w:t>
      </w:r>
      <w:proofErr w:type="gramStart"/>
      <w:r>
        <w:t>;&amp;</w:t>
      </w:r>
      <w:proofErr w:type="gramEnd"/>
      <w:r>
        <w:t>#160;&amp;#160;&amp;#160;&amp;#160;(C) Kernel density estimation: L2 risk minimization</w:t>
      </w:r>
    </w:p>
    <w:p w:rsidR="00364E4E" w:rsidRDefault="00364E4E" w:rsidP="00364E4E">
      <w:r>
        <w:t xml:space="preserve">  &lt;a href="https://link.springer.com/content/pdf/10.1007%2Fs10827-009-0180-4.pdf" target="_blank"</w:t>
      </w:r>
      <w:proofErr w:type="gramStart"/>
      <w:r>
        <w:t>&gt;[</w:t>
      </w:r>
      <w:proofErr w:type="gramEnd"/>
      <w:r>
        <w:t>Reference 3]&lt;/a&gt;.&lt;</w:t>
      </w:r>
      <w:proofErr w:type="spellStart"/>
      <w:r>
        <w:t>br</w:t>
      </w:r>
      <w:proofErr w:type="spellEnd"/>
      <w:r>
        <w:t xml:space="preserve"> /&gt;</w:t>
      </w:r>
    </w:p>
    <w:p w:rsidR="00364E4E" w:rsidRDefault="00364E4E" w:rsidP="00364E4E">
      <w:r>
        <w:t xml:space="preserve">  &lt;/font&gt;&lt;/font&gt;</w:t>
      </w:r>
    </w:p>
    <w:p w:rsidR="00364E4E" w:rsidRDefault="00364E4E" w:rsidP="00364E4E">
      <w:r>
        <w:t xml:space="preserve">  &lt;div id="</w:t>
      </w:r>
      <w:proofErr w:type="spellStart"/>
      <w:r>
        <w:t>graph_Kernel</w:t>
      </w:r>
      <w:proofErr w:type="spellEnd"/>
      <w:r>
        <w:t>" width="800" height="60"&gt;&lt;/div&gt;</w:t>
      </w:r>
    </w:p>
    <w:p w:rsidR="00364E4E" w:rsidRDefault="00364E4E" w:rsidP="00364E4E">
      <w:r>
        <w:t xml:space="preserve">  &lt;div id="</w:t>
      </w:r>
      <w:proofErr w:type="spellStart"/>
      <w:r>
        <w:t>raster_Kernel</w:t>
      </w:r>
      <w:proofErr w:type="spellEnd"/>
      <w:r>
        <w:t>" width="800" height="10"&gt;&lt;/div&gt;</w:t>
      </w:r>
    </w:p>
    <w:p w:rsidR="00364E4E" w:rsidRDefault="00364E4E" w:rsidP="00364E4E">
      <w:r>
        <w:t xml:space="preserve">  &lt;div id="</w:t>
      </w:r>
      <w:proofErr w:type="spellStart"/>
      <w:r>
        <w:t>optimal_Kernel</w:t>
      </w:r>
      <w:proofErr w:type="spellEnd"/>
      <w:r>
        <w:t>" class="info"&gt;&lt;/div&gt;</w:t>
      </w:r>
    </w:p>
    <w:p w:rsidR="00364E4E" w:rsidRDefault="00364E4E" w:rsidP="00364E4E">
      <w:r>
        <w:t xml:space="preserve">    &lt;div class="buttons"&gt;</w:t>
      </w:r>
    </w:p>
    <w:p w:rsidR="00364E4E" w:rsidRDefault="00364E4E" w:rsidP="00364E4E">
      <w:r>
        <w:t xml:space="preserve">      &lt;INPUT class="button" type="button" value="data sheet" </w:t>
      </w:r>
      <w:proofErr w:type="spellStart"/>
      <w:r>
        <w:t>onclick</w:t>
      </w:r>
      <w:proofErr w:type="spellEnd"/>
      <w:r>
        <w:t>="</w:t>
      </w:r>
      <w:proofErr w:type="spellStart"/>
      <w:r>
        <w:t>OutputResults_</w:t>
      </w:r>
      <w:proofErr w:type="gramStart"/>
      <w:r>
        <w:t>Kernel</w:t>
      </w:r>
      <w:proofErr w:type="spellEnd"/>
      <w:r>
        <w:t>(</w:t>
      </w:r>
      <w:proofErr w:type="gramEnd"/>
      <w:r>
        <w:t>)" /&gt;</w:t>
      </w:r>
    </w:p>
    <w:p w:rsidR="00364E4E" w:rsidRDefault="00364E4E" w:rsidP="00364E4E">
      <w:r>
        <w:t xml:space="preserve">      &lt;INPUT class="button" type="button" value="more detail" onclick="location.href='http</w:t>
      </w:r>
      <w:proofErr w:type="gramStart"/>
      <w:r>
        <w:t>:/</w:t>
      </w:r>
      <w:proofErr w:type="gramEnd"/>
      <w:r>
        <w:t>/www.ton.scphys.kyoto-u.ac.jp/~shino/toolbox/sskernel/kernel.html'" /&gt;</w:t>
      </w:r>
    </w:p>
    <w:p w:rsidR="00364E4E" w:rsidRDefault="00364E4E" w:rsidP="00364E4E">
      <w:r>
        <w:t xml:space="preserve">     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spellEnd"/>
      <w:r>
        <w:t>/sskernel_rate_v2.m" download="sskernel_rate_v2.m"&gt;</w:t>
      </w:r>
    </w:p>
    <w:p w:rsidR="00364E4E" w:rsidRDefault="008267AD" w:rsidP="00364E4E">
      <w:ins w:id="19" w:author="篠本滋" w:date="2017-11-04T17:35:00Z">
        <w:r>
          <w:t xml:space="preserve">        </w:t>
        </w:r>
      </w:ins>
      <w:del w:id="20" w:author="篠本滋" w:date="2017-11-04T17:35:00Z">
        <w:r w:rsidR="00364E4E" w:rsidDel="008267AD">
          <w:tab/>
        </w:r>
      </w:del>
      <w:r w:rsidR="00364E4E">
        <w:t>&lt;INPUT class="button" type="button" value="</w:t>
      </w:r>
      <w:proofErr w:type="spellStart"/>
      <w:r w:rsidR="00364E4E">
        <w:t>matlab</w:t>
      </w:r>
      <w:proofErr w:type="spellEnd"/>
      <w:r w:rsidR="00364E4E">
        <w:t xml:space="preserve"> code" /&gt;&lt;/a&gt;</w:t>
      </w:r>
    </w:p>
    <w:p w:rsidR="00364E4E" w:rsidRDefault="00364E4E" w:rsidP="00364E4E">
      <w:r>
        <w:t xml:space="preserve">    &lt;a </w:t>
      </w:r>
      <w:proofErr w:type="spellStart"/>
      <w:r>
        <w:t>href</w:t>
      </w:r>
      <w:proofErr w:type="spellEnd"/>
      <w:r>
        <w:t>="python/KDE_rate_v2.py" download="KDE_rate_v2.py"&gt;</w:t>
      </w:r>
    </w:p>
    <w:p w:rsidR="00364E4E" w:rsidRDefault="00364E4E" w:rsidP="00364E4E">
      <w:r>
        <w:t xml:space="preserve">      &lt;INPUT class="button" type="button" value="python code" /&gt;&lt;/a&gt;</w:t>
      </w:r>
    </w:p>
    <w:p w:rsidR="00364E4E" w:rsidRDefault="00364E4E" w:rsidP="00364E4E">
      <w:r>
        <w:t xml:space="preserve">    &lt;/div&gt;</w:t>
      </w:r>
    </w:p>
    <w:p w:rsidR="00364E4E" w:rsidRDefault="00364E4E" w:rsidP="00364E4E"/>
    <w:p w:rsidR="00364E4E" w:rsidRDefault="00364E4E" w:rsidP="00364E4E">
      <w:r>
        <w:t xml:space="preserve">  &lt;font size="2pt" face="Arial"&gt;&lt;font size="2pt"&gt;&amp;#160</w:t>
      </w:r>
      <w:proofErr w:type="gramStart"/>
      <w:r>
        <w:t>;&amp;</w:t>
      </w:r>
      <w:proofErr w:type="gramEnd"/>
      <w:r>
        <w:t>#160;&amp;#160;&amp;#160;&amp;#160;(D) Kernel density estimation: L2 risk minimization</w:t>
      </w:r>
    </w:p>
    <w:p w:rsidR="00364E4E" w:rsidRDefault="00364E4E" w:rsidP="00364E4E">
      <w:r>
        <w:t xml:space="preserve">  &lt;font face="Arial"&gt;&lt;font size="2pt"&gt;&lt;a href="https://link.springer.com/content/pdf/10.1007%2Fs10827-009-0180-4.pdf" target="_blank"</w:t>
      </w:r>
      <w:proofErr w:type="gramStart"/>
      <w:r>
        <w:t>&gt;[</w:t>
      </w:r>
      <w:proofErr w:type="gramEnd"/>
      <w:r>
        <w:t>Reference 3]&lt;/a&gt;&lt;/font&gt;&lt;/font&gt;, with &lt;a href="http://www.ton.scphys.kyoto-u.ac.jp/~shino/toolbox/reflectedkernel/reflectedkernel.html" target="_blank"&gt;[reflection boundary]&lt;/a&gt;.&lt;</w:t>
      </w:r>
      <w:proofErr w:type="spellStart"/>
      <w:r>
        <w:t>br</w:t>
      </w:r>
      <w:proofErr w:type="spellEnd"/>
      <w:r>
        <w:t xml:space="preserve"> /&gt;</w:t>
      </w:r>
    </w:p>
    <w:p w:rsidR="00364E4E" w:rsidRDefault="00364E4E" w:rsidP="00364E4E">
      <w:r>
        <w:t xml:space="preserve">  &lt;/font&gt;&lt;/font&gt;</w:t>
      </w:r>
    </w:p>
    <w:p w:rsidR="00364E4E" w:rsidRDefault="00364E4E" w:rsidP="00364E4E">
      <w:r>
        <w:lastRenderedPageBreak/>
        <w:t xml:space="preserve">  &lt;div id="graph_Kernel2" width="800" height="60"&gt;&lt;/div&gt;</w:t>
      </w:r>
    </w:p>
    <w:p w:rsidR="00364E4E" w:rsidRDefault="00364E4E" w:rsidP="00364E4E">
      <w:r>
        <w:t xml:space="preserve">  &lt;div id="raster_Kernel2" width="800" height="10"&gt;&lt;/div&gt;</w:t>
      </w:r>
    </w:p>
    <w:p w:rsidR="00364E4E" w:rsidRDefault="00364E4E" w:rsidP="00364E4E">
      <w:r>
        <w:t xml:space="preserve">  &lt;div id="optimal_Kernel2" class="info"&gt;&lt;/div&gt;</w:t>
      </w:r>
    </w:p>
    <w:p w:rsidR="00364E4E" w:rsidRDefault="00364E4E" w:rsidP="00364E4E">
      <w:r>
        <w:t xml:space="preserve">    &lt;div class="buttons"&gt;</w:t>
      </w:r>
    </w:p>
    <w:p w:rsidR="00364E4E" w:rsidRDefault="00364E4E" w:rsidP="00364E4E">
      <w:r>
        <w:t xml:space="preserve">      &lt;INPUT class="button" type="button" value="data sheet" </w:t>
      </w:r>
      <w:proofErr w:type="spellStart"/>
      <w:r>
        <w:t>onclick</w:t>
      </w:r>
      <w:proofErr w:type="spellEnd"/>
      <w:r>
        <w:t>="OutputResults_</w:t>
      </w:r>
      <w:proofErr w:type="gramStart"/>
      <w:r>
        <w:t>Kernel2(</w:t>
      </w:r>
      <w:proofErr w:type="gramEnd"/>
      <w:r>
        <w:t>)" /&gt;</w:t>
      </w:r>
    </w:p>
    <w:p w:rsidR="00364E4E" w:rsidRDefault="00364E4E" w:rsidP="00364E4E">
      <w:r>
        <w:t xml:space="preserve">      &lt;INPUT class="button" type="button" value="more detail" onclick="location.href='http</w:t>
      </w:r>
      <w:proofErr w:type="gramStart"/>
      <w:r>
        <w:t>:/</w:t>
      </w:r>
      <w:proofErr w:type="gramEnd"/>
      <w:r>
        <w:t>/www.ton.scphys.kyoto-u.ac.jp/~shino/toolbox/reflectedkernel/reflectedkernel.html'" /&gt;</w:t>
      </w:r>
    </w:p>
    <w:p w:rsidR="00364E4E" w:rsidRDefault="00364E4E" w:rsidP="00364E4E">
      <w:r>
        <w:t xml:space="preserve">     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spellEnd"/>
      <w:r>
        <w:t>/sskernel_ref_rate_v2.m" download="sskernel_ref_rate_v2.m"&gt;&lt;INPUT class="button" type="button" value="</w:t>
      </w:r>
      <w:proofErr w:type="spellStart"/>
      <w:r>
        <w:t>matlab</w:t>
      </w:r>
      <w:proofErr w:type="spellEnd"/>
      <w:r>
        <w:t xml:space="preserve"> code" /&gt;&lt;/a&gt;</w:t>
      </w:r>
    </w:p>
    <w:p w:rsidR="00364E4E" w:rsidRDefault="00364E4E" w:rsidP="00364E4E">
      <w:r>
        <w:t xml:space="preserve">    &lt;a </w:t>
      </w:r>
      <w:proofErr w:type="spellStart"/>
      <w:r>
        <w:t>href</w:t>
      </w:r>
      <w:proofErr w:type="spellEnd"/>
      <w:r>
        <w:t>="python/KDERB_rate_v2.py" download="KDERB_rate_v2.py"&gt;</w:t>
      </w:r>
    </w:p>
    <w:p w:rsidR="00364E4E" w:rsidRDefault="00364E4E" w:rsidP="00364E4E">
      <w:r>
        <w:t xml:space="preserve">      &lt;INPUT class="button" type="button" value="python code" /&gt;&lt;/a&gt;</w:t>
      </w:r>
    </w:p>
    <w:p w:rsidR="00364E4E" w:rsidRDefault="00364E4E" w:rsidP="00364E4E">
      <w:r>
        <w:t xml:space="preserve">  &lt;/div&gt;</w:t>
      </w:r>
    </w:p>
    <w:p w:rsidR="00364E4E" w:rsidRDefault="00364E4E" w:rsidP="00364E4E"/>
    <w:p w:rsidR="00364E4E" w:rsidRDefault="00364E4E" w:rsidP="00364E4E">
      <w:r>
        <w:t xml:space="preserve">  &lt;font size="2pt" face="Arial"&gt;&amp;#160;&amp;#160;&amp;#160;&amp;#160;&amp;#160;(E) Bayesian rate estimation &lt;a href="http://www.ton.scphys.kyoto-u.ac.jp/~shino/papersPDF/shino2005JPhysA.pdf" target="_blank"&gt;[Reference 4]&lt;/a&gt; &lt;a href="http://www.ton.scphys.kyoto-u.ac.jp/~shino/papersPDF/shino2009NeCo.pdf" target="_blank"&gt;[Reference 5]&lt;/a&gt;. &lt;/font&gt;&lt;a href="http://www.ton.scphys.kyoto-u.ac.jp/~shino/toolbox/ssNeCo09/page_SULAB2.html" target="_blank"&gt;&lt;font size="2pt" face="Arial"</w:t>
      </w:r>
      <w:proofErr w:type="gramStart"/>
      <w:r>
        <w:t>&gt;(</w:t>
      </w:r>
      <w:proofErr w:type="gramEnd"/>
      <w:r>
        <w:t>Estimating rate and irregularity)&lt;/font&gt;&lt;/a&gt;&lt;</w:t>
      </w:r>
      <w:proofErr w:type="spellStart"/>
      <w:r>
        <w:t>br</w:t>
      </w:r>
      <w:proofErr w:type="spellEnd"/>
      <w:r>
        <w:t xml:space="preserve"> /&gt;</w:t>
      </w:r>
    </w:p>
    <w:p w:rsidR="00364E4E" w:rsidRDefault="00364E4E" w:rsidP="00364E4E">
      <w:r>
        <w:t xml:space="preserve">  &lt;div id="</w:t>
      </w:r>
      <w:proofErr w:type="spellStart"/>
      <w:r>
        <w:t>graph_Bayes</w:t>
      </w:r>
      <w:proofErr w:type="spellEnd"/>
      <w:r>
        <w:t>" width="800" height="60"&gt;&lt;/div&gt;</w:t>
      </w:r>
    </w:p>
    <w:p w:rsidR="00364E4E" w:rsidRDefault="00364E4E" w:rsidP="00364E4E">
      <w:r>
        <w:t xml:space="preserve">  &lt;div id="</w:t>
      </w:r>
      <w:proofErr w:type="spellStart"/>
      <w:r>
        <w:t>raster_Bayes</w:t>
      </w:r>
      <w:proofErr w:type="spellEnd"/>
      <w:r>
        <w:t>" width="800" height="10"&gt;&lt;/div&gt;</w:t>
      </w:r>
    </w:p>
    <w:p w:rsidR="00364E4E" w:rsidRDefault="00364E4E" w:rsidP="00364E4E">
      <w:r>
        <w:t xml:space="preserve">  &lt;div class="buttons"&gt;</w:t>
      </w:r>
    </w:p>
    <w:p w:rsidR="00364E4E" w:rsidRDefault="00364E4E" w:rsidP="00364E4E">
      <w:r>
        <w:t xml:space="preserve">    &lt;INPUT class="button" type="button" value="data sheet" </w:t>
      </w:r>
      <w:proofErr w:type="spellStart"/>
      <w:r>
        <w:t>onclick</w:t>
      </w:r>
      <w:proofErr w:type="spellEnd"/>
      <w:r>
        <w:t>="</w:t>
      </w:r>
      <w:proofErr w:type="spellStart"/>
      <w:r>
        <w:t>OutputResults_</w:t>
      </w:r>
      <w:proofErr w:type="gramStart"/>
      <w:r>
        <w:t>Bayes</w:t>
      </w:r>
      <w:proofErr w:type="spellEnd"/>
      <w:r>
        <w:t>(</w:t>
      </w:r>
      <w:proofErr w:type="gramEnd"/>
      <w:r>
        <w:t>)" /&gt;</w:t>
      </w:r>
    </w:p>
    <w:p w:rsidR="00364E4E" w:rsidRDefault="00364E4E" w:rsidP="00364E4E">
      <w:r>
        <w:t xml:space="preserve">    &lt;INPUT class="button" type="button" value="more detail" onclick="location.href='http</w:t>
      </w:r>
      <w:proofErr w:type="gramStart"/>
      <w:r>
        <w:t>:/</w:t>
      </w:r>
      <w:proofErr w:type="gramEnd"/>
      <w:r>
        <w:t>/www.ton.scphys.kyoto-u.ac.jp/~shino/toolbox/ssBayes/bayes.html'" /&gt;</w:t>
      </w:r>
    </w:p>
    <w:p w:rsidR="00364E4E" w:rsidRDefault="00364E4E" w:rsidP="00364E4E"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spellEnd"/>
      <w:r>
        <w:t>/BayesRR.zip" download="BayesRR.zip"&gt;</w:t>
      </w:r>
    </w:p>
    <w:p w:rsidR="00364E4E" w:rsidRDefault="00364E4E" w:rsidP="00364E4E">
      <w:r>
        <w:t xml:space="preserve">      &lt;INPUT class="button" type="button" value="</w:t>
      </w:r>
      <w:proofErr w:type="spellStart"/>
      <w:r>
        <w:t>matlab</w:t>
      </w:r>
      <w:proofErr w:type="spellEnd"/>
      <w:r>
        <w:t xml:space="preserve"> code" /&gt;&lt;/a&gt;</w:t>
      </w:r>
    </w:p>
    <w:p w:rsidR="00364E4E" w:rsidRDefault="00364E4E" w:rsidP="00364E4E">
      <w:r>
        <w:t xml:space="preserve">    &lt;a </w:t>
      </w:r>
      <w:proofErr w:type="spellStart"/>
      <w:r>
        <w:t>href</w:t>
      </w:r>
      <w:proofErr w:type="spellEnd"/>
      <w:r>
        <w:t>="python/BRE.py" download="BRE.py"&gt;</w:t>
      </w:r>
    </w:p>
    <w:p w:rsidR="00364E4E" w:rsidRDefault="00364E4E" w:rsidP="00364E4E">
      <w:r>
        <w:lastRenderedPageBreak/>
        <w:t xml:space="preserve">      &lt;INPUT class="button" type="button" value="python code" /&gt;&lt;/a&gt;</w:t>
      </w:r>
    </w:p>
    <w:p w:rsidR="00364E4E" w:rsidRDefault="00364E4E" w:rsidP="00364E4E">
      <w:r>
        <w:t xml:space="preserve">  &lt;/div&gt;</w:t>
      </w:r>
    </w:p>
    <w:p w:rsidR="00364E4E" w:rsidRDefault="00364E4E" w:rsidP="00364E4E">
      <w:r>
        <w:t xml:space="preserve">  </w:t>
      </w:r>
    </w:p>
    <w:p w:rsidR="00364E4E" w:rsidRDefault="00364E4E" w:rsidP="00364E4E">
      <w:r>
        <w:t xml:space="preserve">  &lt;font size="2pt" face="Arial"&gt;&lt;font size="2pt"&gt;&amp;#160</w:t>
      </w:r>
      <w:proofErr w:type="gramStart"/>
      <w:r>
        <w:t>;&amp;</w:t>
      </w:r>
      <w:proofErr w:type="gramEnd"/>
      <w:r>
        <w:t>#160;&amp;#160;&amp;#160;&amp;#160;(F) Two-state Hidden Markov Model &lt;a href="https://journals.aps.org/pre/abstract/10.1103/PhysRevE.89.022705" target="_blank"&gt;[Reference 6]&lt;/a&gt;.&lt;</w:t>
      </w:r>
      <w:proofErr w:type="spellStart"/>
      <w:r>
        <w:t>br</w:t>
      </w:r>
      <w:proofErr w:type="spellEnd"/>
      <w:r>
        <w:t xml:space="preserve"> /&gt;</w:t>
      </w:r>
    </w:p>
    <w:p w:rsidR="00364E4E" w:rsidRDefault="00364E4E" w:rsidP="00364E4E">
      <w:r>
        <w:t xml:space="preserve">  &lt;/font&gt;&lt;/font&gt;</w:t>
      </w:r>
    </w:p>
    <w:p w:rsidR="00364E4E" w:rsidRDefault="00364E4E" w:rsidP="00364E4E">
      <w:r>
        <w:t xml:space="preserve">  &lt;div id="</w:t>
      </w:r>
      <w:proofErr w:type="spellStart"/>
      <w:r>
        <w:t>graph_HMM</w:t>
      </w:r>
      <w:proofErr w:type="spellEnd"/>
      <w:r>
        <w:t>" width="800" height="60"&gt;&lt;/div&gt;</w:t>
      </w:r>
    </w:p>
    <w:p w:rsidR="00364E4E" w:rsidRDefault="00364E4E" w:rsidP="00364E4E">
      <w:r>
        <w:t xml:space="preserve">  &lt;div id="</w:t>
      </w:r>
      <w:proofErr w:type="spellStart"/>
      <w:r>
        <w:t>raster_HMM</w:t>
      </w:r>
      <w:proofErr w:type="spellEnd"/>
      <w:r>
        <w:t>" width="800" height="10"&gt;&lt;/div&gt;</w:t>
      </w:r>
    </w:p>
    <w:p w:rsidR="00364E4E" w:rsidRDefault="00364E4E" w:rsidP="00364E4E">
      <w:r>
        <w:t xml:space="preserve">  &lt;div class="buttons"&gt;</w:t>
      </w:r>
    </w:p>
    <w:p w:rsidR="00364E4E" w:rsidRDefault="00364E4E" w:rsidP="00364E4E">
      <w:r>
        <w:t xml:space="preserve">    &lt;INPUT class="button" type="button" value="data sheet" </w:t>
      </w:r>
      <w:proofErr w:type="spellStart"/>
      <w:r>
        <w:t>onclick</w:t>
      </w:r>
      <w:proofErr w:type="spellEnd"/>
      <w:r>
        <w:t>="</w:t>
      </w:r>
      <w:proofErr w:type="spellStart"/>
      <w:r>
        <w:t>OutputResults_</w:t>
      </w:r>
      <w:proofErr w:type="gramStart"/>
      <w:r>
        <w:t>HMM</w:t>
      </w:r>
      <w:proofErr w:type="spellEnd"/>
      <w:r>
        <w:t>(</w:t>
      </w:r>
      <w:proofErr w:type="gramEnd"/>
      <w:r>
        <w:t>)" /&gt;</w:t>
      </w:r>
    </w:p>
    <w:p w:rsidR="00364E4E" w:rsidRDefault="00364E4E" w:rsidP="00364E4E">
      <w:r>
        <w:t xml:space="preserve">    &lt;INPUT class="button" type="button" value="more detail" onclick="location.href='http</w:t>
      </w:r>
      <w:proofErr w:type="gramStart"/>
      <w:r>
        <w:t>:/</w:t>
      </w:r>
      <w:proofErr w:type="gramEnd"/>
      <w:r>
        <w:t>/www.ton.scphys.kyoto-u.ac.jp/~shino/toolbox/msHMM/HMM.html'" /&gt;</w:t>
      </w:r>
    </w:p>
    <w:p w:rsidR="00364E4E" w:rsidRDefault="00364E4E" w:rsidP="00364E4E">
      <w:r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matlab</w:t>
      </w:r>
      <w:proofErr w:type="spellEnd"/>
      <w:r>
        <w:t>/HMM_v2.m" download="HMM_v2.m"&gt;</w:t>
      </w:r>
    </w:p>
    <w:p w:rsidR="00364E4E" w:rsidRDefault="00364E4E" w:rsidP="00364E4E">
      <w:r>
        <w:t xml:space="preserve">      &lt;INPUT class="button" type="button" value="</w:t>
      </w:r>
      <w:proofErr w:type="spellStart"/>
      <w:r>
        <w:t>matlab</w:t>
      </w:r>
      <w:proofErr w:type="spellEnd"/>
      <w:r>
        <w:t xml:space="preserve"> code" /&gt;&lt;/a&gt;</w:t>
      </w:r>
    </w:p>
    <w:p w:rsidR="00364E4E" w:rsidRDefault="00364E4E" w:rsidP="00364E4E">
      <w:r>
        <w:t xml:space="preserve">    &lt;a </w:t>
      </w:r>
      <w:proofErr w:type="spellStart"/>
      <w:r>
        <w:t>href</w:t>
      </w:r>
      <w:proofErr w:type="spellEnd"/>
      <w:r>
        <w:t>="python/HMM.py" download="HMM.py"&gt;</w:t>
      </w:r>
    </w:p>
    <w:p w:rsidR="00364E4E" w:rsidRDefault="00364E4E" w:rsidP="00364E4E">
      <w:r>
        <w:t xml:space="preserve">      &lt;INPUT class="button" type="button" value="python code" /&gt;&lt;/a&gt;</w:t>
      </w:r>
    </w:p>
    <w:p w:rsidR="00364E4E" w:rsidRDefault="00364E4E" w:rsidP="00364E4E">
      <w:r>
        <w:t xml:space="preserve">  &lt;/div&gt;</w:t>
      </w:r>
    </w:p>
    <w:p w:rsidR="00364E4E" w:rsidRDefault="00364E4E" w:rsidP="00364E4E">
      <w:r>
        <w:t xml:space="preserve">  &lt;font size="2pt" face="Arial"&gt;&lt;font size="2pt"&gt;&lt;</w:t>
      </w:r>
      <w:proofErr w:type="spellStart"/>
      <w:r>
        <w:t>br</w:t>
      </w:r>
      <w:proofErr w:type="spellEnd"/>
      <w:r>
        <w:t xml:space="preserve"> /&gt;</w:t>
      </w:r>
    </w:p>
    <w:p w:rsidR="00364E4E" w:rsidRDefault="00364E4E" w:rsidP="00364E4E">
      <w:r>
        <w:t xml:space="preserve">  &lt;!--&lt;font face="Arial Black" size=3&gt;&lt;strong&gt;3. Output data sheet</w:t>
      </w:r>
      <w:proofErr w:type="gramStart"/>
      <w:r>
        <w:t>.&lt;</w:t>
      </w:r>
      <w:proofErr w:type="gramEnd"/>
      <w:r>
        <w:t>/strong&gt;&lt;/font&gt;&amp;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364E4E" w:rsidRDefault="00364E4E" w:rsidP="00364E4E">
      <w:r>
        <w:t xml:space="preserve">&lt;INPUT class="button" type="button" value="Click"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OutputResults</w:t>
      </w:r>
      <w:proofErr w:type="spellEnd"/>
      <w:r>
        <w:t>(</w:t>
      </w:r>
      <w:proofErr w:type="gramEnd"/>
      <w:r>
        <w:t>)"&gt;&lt;</w:t>
      </w:r>
      <w:proofErr w:type="spellStart"/>
      <w:r>
        <w:t>br</w:t>
      </w:r>
      <w:proofErr w:type="spellEnd"/>
      <w:r>
        <w:t>&gt;</w:t>
      </w:r>
    </w:p>
    <w:p w:rsidR="00364E4E" w:rsidRDefault="00364E4E" w:rsidP="00364E4E">
      <w:r>
        <w:t>&lt;/FORM&gt;</w:t>
      </w:r>
    </w:p>
    <w:p w:rsidR="00364E4E" w:rsidRDefault="00364E4E" w:rsidP="00364E4E">
      <w:r>
        <w:t>--&gt;&lt;/font&gt;&lt;/font&gt;</w:t>
      </w:r>
    </w:p>
    <w:p w:rsidR="00364E4E" w:rsidRDefault="00364E4E" w:rsidP="00364E4E">
      <w:r>
        <w:t xml:space="preserve">  &lt;</w:t>
      </w:r>
      <w:proofErr w:type="spellStart"/>
      <w:r>
        <w:t>hr</w:t>
      </w:r>
      <w:proofErr w:type="spellEnd"/>
      <w:r>
        <w:t xml:space="preserve"> width="920" align="left" /&gt;</w:t>
      </w:r>
    </w:p>
    <w:p w:rsidR="00364E4E" w:rsidRDefault="00364E4E" w:rsidP="00364E4E">
      <w:r>
        <w:t xml:space="preserve">  &lt;font size="2pt" face="Arial"&gt;Computation time:</w:t>
      </w:r>
    </w:p>
    <w:p w:rsidR="00364E4E" w:rsidRDefault="00364E4E" w:rsidP="00364E4E">
      <w:r>
        <w:t>&lt;/font&gt;</w:t>
      </w:r>
    </w:p>
    <w:p w:rsidR="00364E4E" w:rsidRDefault="00364E4E" w:rsidP="00364E4E">
      <w:r>
        <w:t>&lt;div id="time"&gt;</w:t>
      </w:r>
    </w:p>
    <w:p w:rsidR="00364E4E" w:rsidRDefault="00364E4E" w:rsidP="00364E4E">
      <w:r>
        <w:lastRenderedPageBreak/>
        <w:t>&lt;/div&gt;</w:t>
      </w:r>
    </w:p>
    <w:p w:rsidR="00364E4E" w:rsidRDefault="00364E4E" w:rsidP="00364E4E">
      <w:r>
        <w:t xml:space="preserve">  &lt;</w:t>
      </w:r>
      <w:proofErr w:type="spellStart"/>
      <w:r>
        <w:t>hr</w:t>
      </w:r>
      <w:proofErr w:type="spellEnd"/>
      <w:r>
        <w:t xml:space="preserve"> width="920" align="left" /&gt;</w:t>
      </w:r>
    </w:p>
    <w:p w:rsidR="00364E4E" w:rsidRDefault="00364E4E" w:rsidP="00364E4E"/>
    <w:p w:rsidR="00364E4E" w:rsidRDefault="00364E4E" w:rsidP="00364E4E">
      <w:r>
        <w:t xml:space="preserve">  &lt;font size="2pt" face="Arial"&gt;&lt;</w:t>
      </w:r>
      <w:proofErr w:type="spellStart"/>
      <w:r>
        <w:t>br</w:t>
      </w:r>
      <w:proofErr w:type="spellEnd"/>
      <w:r>
        <w:t xml:space="preserve"> /&gt;</w:t>
      </w:r>
    </w:p>
    <w:p w:rsidR="00364E4E" w:rsidRDefault="00364E4E" w:rsidP="00364E4E">
      <w:r>
        <w:t xml:space="preserve">  &lt;/font&gt;</w:t>
      </w:r>
    </w:p>
    <w:p w:rsidR="00364E4E" w:rsidRDefault="00364E4E" w:rsidP="00364E4E">
      <w:r>
        <w:t xml:space="preserve">  &lt;</w:t>
      </w:r>
      <w:proofErr w:type="gramStart"/>
      <w:r>
        <w:t>div</w:t>
      </w:r>
      <w:proofErr w:type="gramEnd"/>
      <w:r>
        <w:t>&gt;&lt;font size="2pt" face="Arial"&gt;&lt;font size="-1"&gt;Review article pertaining to the optimization principles and methods: &lt;</w:t>
      </w:r>
      <w:proofErr w:type="spellStart"/>
      <w:r>
        <w:t>br</w:t>
      </w:r>
      <w:proofErr w:type="spellEnd"/>
      <w:r>
        <w:t xml:space="preserve"> /&gt;</w:t>
      </w:r>
    </w:p>
    <w:p w:rsidR="00364E4E" w:rsidRDefault="00364E4E" w:rsidP="00364E4E">
      <w:r>
        <w:t xml:space="preserve">  &lt;a href="http://www.ton.scphys.kyoto-u.ac.jp/~shino/papersPDF/shino2010Book.pdf" target="_blank"&gt;Shigeru Shinomoto (2010) Estimating the firing rate. </w:t>
      </w:r>
      <w:proofErr w:type="gramStart"/>
      <w:r>
        <w:t>in</w:t>
      </w:r>
      <w:proofErr w:type="gramEnd"/>
      <w:r>
        <w:t xml:space="preserve"> &amp;</w:t>
      </w:r>
      <w:proofErr w:type="spellStart"/>
      <w:r>
        <w:t>quot;Analysis</w:t>
      </w:r>
      <w:proofErr w:type="spellEnd"/>
    </w:p>
    <w:p w:rsidR="00364E4E" w:rsidRDefault="00364E4E" w:rsidP="00364E4E">
      <w:r>
        <w:t xml:space="preserve">    </w:t>
      </w:r>
      <w:proofErr w:type="gramStart"/>
      <w:r>
        <w:t>of</w:t>
      </w:r>
      <w:proofErr w:type="gramEnd"/>
      <w:r>
        <w:t xml:space="preserve"> Parallel Spike Train </w:t>
      </w:r>
      <w:proofErr w:type="spellStart"/>
      <w:r>
        <w:t>Data&amp;quot</w:t>
      </w:r>
      <w:proofErr w:type="spellEnd"/>
      <w:r>
        <w:t>; (eds. S. Gruen and S. Rotter) (Springer,</w:t>
      </w:r>
    </w:p>
    <w:p w:rsidR="00364E4E" w:rsidRDefault="00364E4E" w:rsidP="00364E4E">
      <w:r>
        <w:t xml:space="preserve">    New York</w:t>
      </w:r>
      <w:proofErr w:type="gramStart"/>
      <w:r>
        <w:t>)&lt;</w:t>
      </w:r>
      <w:proofErr w:type="gramEnd"/>
      <w:r>
        <w:t>/a&gt;.&lt;</w:t>
      </w:r>
      <w:proofErr w:type="spellStart"/>
      <w:r>
        <w:t>br</w:t>
      </w:r>
      <w:proofErr w:type="spellEnd"/>
      <w:r>
        <w:t xml:space="preserve"> /&gt;</w:t>
      </w:r>
    </w:p>
    <w:p w:rsidR="00364E4E" w:rsidRDefault="00364E4E" w:rsidP="00364E4E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364E4E" w:rsidRDefault="00364E4E" w:rsidP="00364E4E">
      <w:r>
        <w:t xml:space="preserve">    &lt;/font&gt;&lt;/font&gt;</w:t>
      </w:r>
    </w:p>
    <w:p w:rsidR="00364E4E" w:rsidRDefault="00364E4E" w:rsidP="00364E4E">
      <w:r>
        <w:t xml:space="preserve">    &lt;table </w:t>
      </w:r>
      <w:proofErr w:type="spellStart"/>
      <w:r>
        <w:t>bgcolor</w:t>
      </w:r>
      <w:proofErr w:type="spellEnd"/>
      <w:r>
        <w:t>="#</w:t>
      </w:r>
      <w:proofErr w:type="spellStart"/>
      <w:r>
        <w:t>ffffcc</w:t>
      </w:r>
      <w:proofErr w:type="spellEnd"/>
      <w:r>
        <w:t>"&gt;</w:t>
      </w:r>
    </w:p>
    <w:p w:rsidR="00364E4E" w:rsidRDefault="00364E4E" w:rsidP="00364E4E">
      <w:r>
        <w:t xml:space="preserve">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364E4E" w:rsidRDefault="00364E4E" w:rsidP="00364E4E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64E4E" w:rsidRDefault="00364E4E" w:rsidP="00364E4E">
      <w:r>
        <w:t xml:space="preserve">          &lt;td width="800" height="47" </w:t>
      </w:r>
      <w:proofErr w:type="spellStart"/>
      <w:r>
        <w:t>bgcolor</w:t>
      </w:r>
      <w:proofErr w:type="spellEnd"/>
      <w:r>
        <w:t xml:space="preserve">="#cccc99"&gt;&lt;font size="2pt" face="Arial"&gt;&lt;font size="-1"&gt; Individual programs were contributed by Hideaki Shimazaki, Takahiro Omi, Takeaki Shimokawa, Yasuhiro Mochizuki, </w:t>
      </w:r>
      <w:proofErr w:type="spellStart"/>
      <w:r>
        <w:t>Junpei</w:t>
      </w:r>
      <w:proofErr w:type="spellEnd"/>
      <w:r>
        <w:t xml:space="preserve"> Naito, and Kazuki Nakamura. For assistance, contact &lt;a href="mailto:shinomoto@scphys.kyoto-u.ac.jp?Subject=Histograms"&gt;Shigeru Shinomoto&lt;/a&gt;, who directed this project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 xml:space="preserve"> /&gt;</w:t>
      </w:r>
    </w:p>
    <w:p w:rsidR="00364E4E" w:rsidRDefault="00364E4E" w:rsidP="00364E4E">
      <w:r>
        <w:t xml:space="preserve">          &lt;/font&gt;&lt;/font&gt;&lt;/td&gt;</w:t>
      </w:r>
    </w:p>
    <w:p w:rsidR="00364E4E" w:rsidRDefault="00364E4E" w:rsidP="00364E4E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64E4E" w:rsidRDefault="00364E4E" w:rsidP="00364E4E">
      <w:r>
        <w:t xml:space="preserve">      &lt;/</w:t>
      </w:r>
      <w:proofErr w:type="spellStart"/>
      <w:r>
        <w:t>tbody</w:t>
      </w:r>
      <w:proofErr w:type="spellEnd"/>
      <w:r>
        <w:t>&gt;</w:t>
      </w:r>
    </w:p>
    <w:p w:rsidR="00364E4E" w:rsidRDefault="00364E4E" w:rsidP="00364E4E">
      <w:r>
        <w:t xml:space="preserve">    &lt;/table&gt;</w:t>
      </w:r>
    </w:p>
    <w:p w:rsidR="00364E4E" w:rsidRDefault="00364E4E" w:rsidP="00364E4E"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364E4E" w:rsidRDefault="00364E4E" w:rsidP="00364E4E">
      <w:r>
        <w:t xml:space="preserve">    &lt;</w:t>
      </w:r>
      <w:proofErr w:type="gramStart"/>
      <w:r>
        <w:t>table</w:t>
      </w:r>
      <w:proofErr w:type="gramEnd"/>
      <w:r>
        <w:t>&gt;</w:t>
      </w:r>
    </w:p>
    <w:p w:rsidR="00364E4E" w:rsidRDefault="00364E4E" w:rsidP="00364E4E">
      <w:r>
        <w:t xml:space="preserve">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364E4E" w:rsidRDefault="00364E4E" w:rsidP="00364E4E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64E4E" w:rsidRDefault="00364E4E" w:rsidP="00364E4E">
      <w:r>
        <w:lastRenderedPageBreak/>
        <w:t xml:space="preserve">          &lt;</w:t>
      </w:r>
      <w:proofErr w:type="spellStart"/>
      <w:r>
        <w:t>td</w:t>
      </w:r>
      <w:proofErr w:type="spellEnd"/>
      <w:r>
        <w:t xml:space="preserve"> align="center"&gt;&lt;font size="2pt" face="Arial"&gt;Current version: </w:t>
      </w:r>
      <w:proofErr w:type="gramStart"/>
      <w:r>
        <w:t>2.0 :</w:t>
      </w:r>
      <w:proofErr w:type="gramEnd"/>
      <w:r>
        <w:t xml:space="preserve"> 2017/10/06&lt;/font&gt; &amp;#160;&lt;/td&gt;</w:t>
      </w:r>
    </w:p>
    <w:p w:rsidR="00364E4E" w:rsidRDefault="00364E4E" w:rsidP="00364E4E">
      <w:r>
        <w:t xml:space="preserve">          &lt;</w:t>
      </w:r>
      <w:proofErr w:type="spellStart"/>
      <w:r>
        <w:t>td</w:t>
      </w:r>
      <w:proofErr w:type="spellEnd"/>
      <w:r>
        <w:t xml:space="preserve"> align="center"&gt;&lt;font size="2pt" face="Arial"&gt;&lt;font color="#000000" size="2"&gt;The number of visitors since 2017/05/16: &lt;span </w:t>
      </w:r>
      <w:proofErr w:type="spellStart"/>
      <w:r>
        <w:t>lang</w:t>
      </w:r>
      <w:proofErr w:type="spellEnd"/>
      <w:r>
        <w:t>="EN-US" style="font-size</w:t>
      </w:r>
      <w:proofErr w:type="gramStart"/>
      <w:r>
        <w:t>:11.0pt</w:t>
      </w:r>
      <w:proofErr w:type="gramEnd"/>
      <w:r>
        <w:t>;font-family:</w:t>
      </w:r>
    </w:p>
    <w:p w:rsidR="00364E4E" w:rsidRDefault="00364E4E" w:rsidP="00364E4E">
      <w:r>
        <w:t>Arial"&gt;&lt;</w:t>
      </w:r>
      <w:proofErr w:type="spellStart"/>
      <w:r>
        <w:t>img</w:t>
      </w:r>
      <w:proofErr w:type="spellEnd"/>
      <w:r>
        <w:t xml:space="preserve"> border="0" width="40" height="10" id="_x0000_i1030" src="http://www.ton.scphys.kyoto-u.ac.jp/~shino/counter/count.cgi?histograms" /&gt;&lt;/span&gt;&lt;/font&gt;&lt;/font&gt;&lt;/td&gt;</w:t>
      </w:r>
    </w:p>
    <w:p w:rsidR="00364E4E" w:rsidRDefault="00364E4E" w:rsidP="00364E4E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64E4E" w:rsidRDefault="00364E4E" w:rsidP="00364E4E">
      <w:r>
        <w:t xml:space="preserve">      &lt;/</w:t>
      </w:r>
      <w:proofErr w:type="spellStart"/>
      <w:r>
        <w:t>tbody</w:t>
      </w:r>
      <w:proofErr w:type="spellEnd"/>
      <w:r>
        <w:t>&gt;</w:t>
      </w:r>
    </w:p>
    <w:p w:rsidR="00364E4E" w:rsidRDefault="00364E4E" w:rsidP="00364E4E">
      <w:r>
        <w:t xml:space="preserve">    &lt;/table&gt;</w:t>
      </w:r>
    </w:p>
    <w:p w:rsidR="00364E4E" w:rsidRDefault="00364E4E" w:rsidP="00364E4E">
      <w:r>
        <w:t xml:space="preserve">    &lt;/div&gt;</w:t>
      </w:r>
    </w:p>
    <w:p w:rsidR="00364E4E" w:rsidRDefault="00364E4E" w:rsidP="00364E4E">
      <w:r>
        <w:t>&lt;/form&gt;</w:t>
      </w:r>
    </w:p>
    <w:p w:rsidR="00364E4E" w:rsidRDefault="00364E4E" w:rsidP="00364E4E">
      <w:r>
        <w:t xml:space="preserve">  &lt;table border="0"&gt;</w:t>
      </w:r>
    </w:p>
    <w:p w:rsidR="00364E4E" w:rsidRDefault="00364E4E" w:rsidP="00364E4E">
      <w:r>
        <w:t xml:space="preserve">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364E4E" w:rsidRDefault="00364E4E" w:rsidP="00364E4E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64E4E" w:rsidRDefault="00364E4E" w:rsidP="00364E4E">
      <w:r>
        <w:t xml:space="preserve">        &lt;td </w:t>
      </w:r>
      <w:proofErr w:type="spellStart"/>
      <w:r>
        <w:t>bgcolor</w:t>
      </w:r>
      <w:proofErr w:type="spellEnd"/>
      <w:r>
        <w:t>="#</w:t>
      </w:r>
      <w:proofErr w:type="spellStart"/>
      <w:r>
        <w:t>ccffcc</w:t>
      </w:r>
      <w:proofErr w:type="spellEnd"/>
      <w:r>
        <w:t>" align="center" width="747" height="467"&gt;&lt;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="kai20070608.jpg" width="583" height="433" border="0" /&gt;&lt;/td&gt;</w:t>
      </w:r>
    </w:p>
    <w:p w:rsidR="00364E4E" w:rsidRDefault="00364E4E" w:rsidP="00364E4E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64E4E" w:rsidRDefault="00364E4E" w:rsidP="00364E4E">
      <w:r>
        <w:t xml:space="preserve">      &lt;/</w:t>
      </w:r>
      <w:proofErr w:type="spellStart"/>
      <w:r>
        <w:t>tbody</w:t>
      </w:r>
      <w:proofErr w:type="spellEnd"/>
      <w:r>
        <w:t>&gt;</w:t>
      </w:r>
    </w:p>
    <w:p w:rsidR="00364E4E" w:rsidRDefault="00364E4E" w:rsidP="00364E4E">
      <w:r>
        <w:t xml:space="preserve">    &lt;/table&gt;</w:t>
      </w:r>
    </w:p>
    <w:p w:rsidR="00364E4E" w:rsidRDefault="00364E4E" w:rsidP="00364E4E">
      <w:r>
        <w:t xml:space="preserve">  &lt;font size="2pt" face="Arial"&gt;&lt;</w:t>
      </w:r>
      <w:proofErr w:type="spellStart"/>
      <w:r>
        <w:t>br</w:t>
      </w:r>
      <w:proofErr w:type="spellEnd"/>
      <w:r>
        <w:t xml:space="preserve"> /&gt;</w:t>
      </w:r>
    </w:p>
    <w:p w:rsidR="00364E4E" w:rsidRDefault="00364E4E" w:rsidP="00364E4E">
      <w:r>
        <w:t xml:space="preserve">  Other analytical tools: &lt;a href="http://www.ton.scphys.kyoto-u.ac.jp/~shino/toolbox/english.htm" target="_blank"&gt;SULAB: Single Unit </w:t>
      </w:r>
      <w:proofErr w:type="spellStart"/>
      <w:r>
        <w:t>LABoratory</w:t>
      </w:r>
      <w:proofErr w:type="spellEnd"/>
      <w:r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/&gt;&lt;/a&gt;</w:t>
      </w:r>
    </w:p>
    <w:p w:rsidR="00364E4E" w:rsidRDefault="00364E4E" w:rsidP="00364E4E"/>
    <w:p w:rsidR="00364E4E" w:rsidRDefault="00364E4E" w:rsidP="00364E4E">
      <w:r>
        <w:t xml:space="preserve">  &lt;font face="Arial"&gt;------------------ &lt;a </w:t>
      </w:r>
      <w:proofErr w:type="spellStart"/>
      <w:r>
        <w:t>href</w:t>
      </w:r>
      <w:proofErr w:type="spellEnd"/>
      <w:r>
        <w:t>="http://www.ton.scphys.kyoto-u.ac.jp/~shino/english.html" target="_blank"&gt;Shigeru Shinomoto, Kyoto University, Japan</w:t>
      </w:r>
      <w:proofErr w:type="gramStart"/>
      <w:r>
        <w:t>.&lt;</w:t>
      </w:r>
      <w:proofErr w:type="gramEnd"/>
      <w:r>
        <w:t>/a&gt; ----------------------------------------------------------</w:t>
      </w:r>
    </w:p>
    <w:p w:rsidR="00364E4E" w:rsidRDefault="00364E4E" w:rsidP="00364E4E">
      <w:r>
        <w:t>&lt;/font&gt;&lt;/font&gt;&lt;/div&gt;</w:t>
      </w:r>
    </w:p>
    <w:p w:rsidR="00364E4E" w:rsidRDefault="00364E4E" w:rsidP="00364E4E">
      <w:r>
        <w:t>&lt;</w:t>
      </w:r>
      <w:proofErr w:type="spellStart"/>
      <w:r>
        <w:t>br</w:t>
      </w:r>
      <w:proofErr w:type="spellEnd"/>
      <w:r>
        <w:t xml:space="preserve"> /&gt;</w:t>
      </w:r>
    </w:p>
    <w:p w:rsidR="00364E4E" w:rsidRDefault="00364E4E" w:rsidP="00364E4E">
      <w:r>
        <w:lastRenderedPageBreak/>
        <w:t>&lt;/body&gt;</w:t>
      </w:r>
    </w:p>
    <w:p w:rsidR="00E25318" w:rsidRDefault="00364E4E" w:rsidP="00DC1838">
      <w:r>
        <w:t>&lt;/html&gt;</w:t>
      </w:r>
      <w:bookmarkEnd w:id="0"/>
    </w:p>
    <w:sectPr w:rsidR="00E2531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篠本滋">
    <w15:presenceInfo w15:providerId="Windows Live" w15:userId="1b1a282a5df0d1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38"/>
    <w:rsid w:val="000005AB"/>
    <w:rsid w:val="000036A0"/>
    <w:rsid w:val="00003FBB"/>
    <w:rsid w:val="000049A2"/>
    <w:rsid w:val="0000635C"/>
    <w:rsid w:val="00010E1F"/>
    <w:rsid w:val="00012D03"/>
    <w:rsid w:val="00013548"/>
    <w:rsid w:val="0001504A"/>
    <w:rsid w:val="00015C8E"/>
    <w:rsid w:val="0002013D"/>
    <w:rsid w:val="00021C92"/>
    <w:rsid w:val="00025622"/>
    <w:rsid w:val="00025CA5"/>
    <w:rsid w:val="00027141"/>
    <w:rsid w:val="000276CA"/>
    <w:rsid w:val="00032700"/>
    <w:rsid w:val="00033A0C"/>
    <w:rsid w:val="00040027"/>
    <w:rsid w:val="00041897"/>
    <w:rsid w:val="00042C8C"/>
    <w:rsid w:val="000445EB"/>
    <w:rsid w:val="0004740F"/>
    <w:rsid w:val="00050E85"/>
    <w:rsid w:val="00051CCB"/>
    <w:rsid w:val="00053E1F"/>
    <w:rsid w:val="00053F96"/>
    <w:rsid w:val="0005497F"/>
    <w:rsid w:val="00055F8D"/>
    <w:rsid w:val="00060821"/>
    <w:rsid w:val="000632C3"/>
    <w:rsid w:val="000634DA"/>
    <w:rsid w:val="00063512"/>
    <w:rsid w:val="00064343"/>
    <w:rsid w:val="000658D7"/>
    <w:rsid w:val="00066D78"/>
    <w:rsid w:val="00072605"/>
    <w:rsid w:val="000729C2"/>
    <w:rsid w:val="00072ACA"/>
    <w:rsid w:val="000735DB"/>
    <w:rsid w:val="000736A4"/>
    <w:rsid w:val="0007440E"/>
    <w:rsid w:val="00076FA0"/>
    <w:rsid w:val="00082A02"/>
    <w:rsid w:val="00083C91"/>
    <w:rsid w:val="00083EAA"/>
    <w:rsid w:val="000862FB"/>
    <w:rsid w:val="00096967"/>
    <w:rsid w:val="000A1433"/>
    <w:rsid w:val="000A2253"/>
    <w:rsid w:val="000A3991"/>
    <w:rsid w:val="000A4543"/>
    <w:rsid w:val="000A6611"/>
    <w:rsid w:val="000A7881"/>
    <w:rsid w:val="000B0A1F"/>
    <w:rsid w:val="000B1AA4"/>
    <w:rsid w:val="000B572D"/>
    <w:rsid w:val="000B5F9F"/>
    <w:rsid w:val="000C02A1"/>
    <w:rsid w:val="000C1631"/>
    <w:rsid w:val="000C2C7B"/>
    <w:rsid w:val="000C6D9D"/>
    <w:rsid w:val="000C6F15"/>
    <w:rsid w:val="000C79E7"/>
    <w:rsid w:val="000D038D"/>
    <w:rsid w:val="000D0BA6"/>
    <w:rsid w:val="000D1023"/>
    <w:rsid w:val="000D2FDB"/>
    <w:rsid w:val="000D326F"/>
    <w:rsid w:val="000D63A4"/>
    <w:rsid w:val="000D6753"/>
    <w:rsid w:val="000E0382"/>
    <w:rsid w:val="000E3CA4"/>
    <w:rsid w:val="000E4284"/>
    <w:rsid w:val="000E6A1F"/>
    <w:rsid w:val="000F22EF"/>
    <w:rsid w:val="000F2370"/>
    <w:rsid w:val="000F2580"/>
    <w:rsid w:val="00101E11"/>
    <w:rsid w:val="00105D9F"/>
    <w:rsid w:val="001066E8"/>
    <w:rsid w:val="00106D46"/>
    <w:rsid w:val="00107525"/>
    <w:rsid w:val="0011153A"/>
    <w:rsid w:val="00114A51"/>
    <w:rsid w:val="001150AC"/>
    <w:rsid w:val="00117188"/>
    <w:rsid w:val="00120F8C"/>
    <w:rsid w:val="0012131D"/>
    <w:rsid w:val="0012352F"/>
    <w:rsid w:val="0013062D"/>
    <w:rsid w:val="00131EDF"/>
    <w:rsid w:val="001333FA"/>
    <w:rsid w:val="0013559A"/>
    <w:rsid w:val="00135752"/>
    <w:rsid w:val="001440D1"/>
    <w:rsid w:val="00150414"/>
    <w:rsid w:val="00151E02"/>
    <w:rsid w:val="00154478"/>
    <w:rsid w:val="00155A70"/>
    <w:rsid w:val="00155E17"/>
    <w:rsid w:val="0016119F"/>
    <w:rsid w:val="00162D81"/>
    <w:rsid w:val="001639A7"/>
    <w:rsid w:val="00164214"/>
    <w:rsid w:val="00165B08"/>
    <w:rsid w:val="0016693E"/>
    <w:rsid w:val="001700A3"/>
    <w:rsid w:val="00171D77"/>
    <w:rsid w:val="00173271"/>
    <w:rsid w:val="00174605"/>
    <w:rsid w:val="00174666"/>
    <w:rsid w:val="001769C8"/>
    <w:rsid w:val="00180182"/>
    <w:rsid w:val="0018350D"/>
    <w:rsid w:val="0018369E"/>
    <w:rsid w:val="00184E1D"/>
    <w:rsid w:val="001852FD"/>
    <w:rsid w:val="00186837"/>
    <w:rsid w:val="00186C90"/>
    <w:rsid w:val="001914C2"/>
    <w:rsid w:val="00192B70"/>
    <w:rsid w:val="001A0201"/>
    <w:rsid w:val="001A0268"/>
    <w:rsid w:val="001B18D8"/>
    <w:rsid w:val="001B1E7A"/>
    <w:rsid w:val="001B34FB"/>
    <w:rsid w:val="001B494A"/>
    <w:rsid w:val="001C1F24"/>
    <w:rsid w:val="001D192E"/>
    <w:rsid w:val="001D3730"/>
    <w:rsid w:val="001D489C"/>
    <w:rsid w:val="001D79EC"/>
    <w:rsid w:val="001E0472"/>
    <w:rsid w:val="001E43C6"/>
    <w:rsid w:val="001E442C"/>
    <w:rsid w:val="001E5D9C"/>
    <w:rsid w:val="001F76CE"/>
    <w:rsid w:val="001F788A"/>
    <w:rsid w:val="0020045B"/>
    <w:rsid w:val="002019D4"/>
    <w:rsid w:val="00206D78"/>
    <w:rsid w:val="00210091"/>
    <w:rsid w:val="002107B5"/>
    <w:rsid w:val="00213BAC"/>
    <w:rsid w:val="00217881"/>
    <w:rsid w:val="00217E92"/>
    <w:rsid w:val="00220FD4"/>
    <w:rsid w:val="00224696"/>
    <w:rsid w:val="002270CD"/>
    <w:rsid w:val="0023070B"/>
    <w:rsid w:val="002319F2"/>
    <w:rsid w:val="00233B6C"/>
    <w:rsid w:val="00237D51"/>
    <w:rsid w:val="00240488"/>
    <w:rsid w:val="0024336C"/>
    <w:rsid w:val="00244710"/>
    <w:rsid w:val="00245D32"/>
    <w:rsid w:val="00246A98"/>
    <w:rsid w:val="00246E99"/>
    <w:rsid w:val="002513BB"/>
    <w:rsid w:val="00253D52"/>
    <w:rsid w:val="00253E54"/>
    <w:rsid w:val="00255AAC"/>
    <w:rsid w:val="00260205"/>
    <w:rsid w:val="002626B4"/>
    <w:rsid w:val="002653F6"/>
    <w:rsid w:val="00266F71"/>
    <w:rsid w:val="00267139"/>
    <w:rsid w:val="0027185B"/>
    <w:rsid w:val="00271BDE"/>
    <w:rsid w:val="00271F38"/>
    <w:rsid w:val="002739E3"/>
    <w:rsid w:val="00282195"/>
    <w:rsid w:val="002846B3"/>
    <w:rsid w:val="002847E5"/>
    <w:rsid w:val="00285157"/>
    <w:rsid w:val="00287979"/>
    <w:rsid w:val="0029026B"/>
    <w:rsid w:val="00290C5D"/>
    <w:rsid w:val="00292475"/>
    <w:rsid w:val="00292844"/>
    <w:rsid w:val="00293DED"/>
    <w:rsid w:val="0029578B"/>
    <w:rsid w:val="00295B4F"/>
    <w:rsid w:val="00296D8F"/>
    <w:rsid w:val="00297097"/>
    <w:rsid w:val="002A3F62"/>
    <w:rsid w:val="002A4F82"/>
    <w:rsid w:val="002A764B"/>
    <w:rsid w:val="002B0B71"/>
    <w:rsid w:val="002B141E"/>
    <w:rsid w:val="002B1597"/>
    <w:rsid w:val="002B227D"/>
    <w:rsid w:val="002B36FF"/>
    <w:rsid w:val="002B5064"/>
    <w:rsid w:val="002B569D"/>
    <w:rsid w:val="002B7D3D"/>
    <w:rsid w:val="002B7DAA"/>
    <w:rsid w:val="002C2755"/>
    <w:rsid w:val="002C4563"/>
    <w:rsid w:val="002D6BA7"/>
    <w:rsid w:val="002D7F09"/>
    <w:rsid w:val="002E0AA1"/>
    <w:rsid w:val="002E1992"/>
    <w:rsid w:val="002E38D4"/>
    <w:rsid w:val="002E47D8"/>
    <w:rsid w:val="002E56F5"/>
    <w:rsid w:val="002E5CE0"/>
    <w:rsid w:val="002F35A3"/>
    <w:rsid w:val="002F4A95"/>
    <w:rsid w:val="002F682E"/>
    <w:rsid w:val="002F7FD2"/>
    <w:rsid w:val="00305A5C"/>
    <w:rsid w:val="00306FAC"/>
    <w:rsid w:val="003100B6"/>
    <w:rsid w:val="00311269"/>
    <w:rsid w:val="00314981"/>
    <w:rsid w:val="00316C96"/>
    <w:rsid w:val="00317259"/>
    <w:rsid w:val="00317A59"/>
    <w:rsid w:val="00322893"/>
    <w:rsid w:val="00324BC8"/>
    <w:rsid w:val="0033169C"/>
    <w:rsid w:val="00333579"/>
    <w:rsid w:val="00335719"/>
    <w:rsid w:val="00336CF4"/>
    <w:rsid w:val="00337F63"/>
    <w:rsid w:val="00342350"/>
    <w:rsid w:val="00344103"/>
    <w:rsid w:val="0034450A"/>
    <w:rsid w:val="00345407"/>
    <w:rsid w:val="00346F72"/>
    <w:rsid w:val="00347309"/>
    <w:rsid w:val="00350041"/>
    <w:rsid w:val="00353B8F"/>
    <w:rsid w:val="00355578"/>
    <w:rsid w:val="00357FA1"/>
    <w:rsid w:val="00364773"/>
    <w:rsid w:val="00364E4E"/>
    <w:rsid w:val="00365B21"/>
    <w:rsid w:val="003679B9"/>
    <w:rsid w:val="00371897"/>
    <w:rsid w:val="00371F41"/>
    <w:rsid w:val="00373848"/>
    <w:rsid w:val="00374861"/>
    <w:rsid w:val="00381A84"/>
    <w:rsid w:val="0038288C"/>
    <w:rsid w:val="00394D3D"/>
    <w:rsid w:val="00395E60"/>
    <w:rsid w:val="003967DB"/>
    <w:rsid w:val="00397BA2"/>
    <w:rsid w:val="003A01E9"/>
    <w:rsid w:val="003A2646"/>
    <w:rsid w:val="003A2754"/>
    <w:rsid w:val="003A3175"/>
    <w:rsid w:val="003A5435"/>
    <w:rsid w:val="003A55B7"/>
    <w:rsid w:val="003A6671"/>
    <w:rsid w:val="003A7124"/>
    <w:rsid w:val="003B184F"/>
    <w:rsid w:val="003B2691"/>
    <w:rsid w:val="003B44AC"/>
    <w:rsid w:val="003B473C"/>
    <w:rsid w:val="003B5DF3"/>
    <w:rsid w:val="003B7A36"/>
    <w:rsid w:val="003C5135"/>
    <w:rsid w:val="003C7A03"/>
    <w:rsid w:val="003D1C07"/>
    <w:rsid w:val="003D5106"/>
    <w:rsid w:val="003D56A3"/>
    <w:rsid w:val="003D6CEB"/>
    <w:rsid w:val="003D6DEB"/>
    <w:rsid w:val="003D7F4E"/>
    <w:rsid w:val="003E461A"/>
    <w:rsid w:val="003E5A68"/>
    <w:rsid w:val="003F0B4F"/>
    <w:rsid w:val="003F2912"/>
    <w:rsid w:val="003F3043"/>
    <w:rsid w:val="003F67AE"/>
    <w:rsid w:val="00402B69"/>
    <w:rsid w:val="00405A5F"/>
    <w:rsid w:val="004064F8"/>
    <w:rsid w:val="004064F9"/>
    <w:rsid w:val="0040703A"/>
    <w:rsid w:val="00410416"/>
    <w:rsid w:val="00412DA9"/>
    <w:rsid w:val="00413F74"/>
    <w:rsid w:val="00416ADB"/>
    <w:rsid w:val="004222BE"/>
    <w:rsid w:val="00424C79"/>
    <w:rsid w:val="00427658"/>
    <w:rsid w:val="004315B1"/>
    <w:rsid w:val="00434495"/>
    <w:rsid w:val="004347F1"/>
    <w:rsid w:val="004362EB"/>
    <w:rsid w:val="00441513"/>
    <w:rsid w:val="00442D8D"/>
    <w:rsid w:val="00444EE8"/>
    <w:rsid w:val="00446EE6"/>
    <w:rsid w:val="00452526"/>
    <w:rsid w:val="00452691"/>
    <w:rsid w:val="004526FF"/>
    <w:rsid w:val="00452763"/>
    <w:rsid w:val="00452A78"/>
    <w:rsid w:val="0045321F"/>
    <w:rsid w:val="004617F5"/>
    <w:rsid w:val="00463095"/>
    <w:rsid w:val="00464DA2"/>
    <w:rsid w:val="00465524"/>
    <w:rsid w:val="00467D85"/>
    <w:rsid w:val="00472ADD"/>
    <w:rsid w:val="00475E42"/>
    <w:rsid w:val="00480CB2"/>
    <w:rsid w:val="00481F03"/>
    <w:rsid w:val="00483788"/>
    <w:rsid w:val="004837B7"/>
    <w:rsid w:val="004843F6"/>
    <w:rsid w:val="004845CF"/>
    <w:rsid w:val="00484FF7"/>
    <w:rsid w:val="0048560A"/>
    <w:rsid w:val="00485B9D"/>
    <w:rsid w:val="00487D42"/>
    <w:rsid w:val="00493CF6"/>
    <w:rsid w:val="00494F7E"/>
    <w:rsid w:val="00496152"/>
    <w:rsid w:val="004965BD"/>
    <w:rsid w:val="0049711D"/>
    <w:rsid w:val="00497E7F"/>
    <w:rsid w:val="004A1119"/>
    <w:rsid w:val="004A73FF"/>
    <w:rsid w:val="004B77CF"/>
    <w:rsid w:val="004B7A8D"/>
    <w:rsid w:val="004C2C2D"/>
    <w:rsid w:val="004C33E1"/>
    <w:rsid w:val="004C6903"/>
    <w:rsid w:val="004C6D98"/>
    <w:rsid w:val="004C7CEC"/>
    <w:rsid w:val="004D0D2E"/>
    <w:rsid w:val="004D1073"/>
    <w:rsid w:val="004D452C"/>
    <w:rsid w:val="004D5E4F"/>
    <w:rsid w:val="004E7519"/>
    <w:rsid w:val="004F30AD"/>
    <w:rsid w:val="004F30DF"/>
    <w:rsid w:val="004F559F"/>
    <w:rsid w:val="004F7308"/>
    <w:rsid w:val="00500BBF"/>
    <w:rsid w:val="00501BE5"/>
    <w:rsid w:val="0050300F"/>
    <w:rsid w:val="0050345C"/>
    <w:rsid w:val="00503793"/>
    <w:rsid w:val="00503F6A"/>
    <w:rsid w:val="00506581"/>
    <w:rsid w:val="0051295E"/>
    <w:rsid w:val="00514107"/>
    <w:rsid w:val="00515660"/>
    <w:rsid w:val="005201A3"/>
    <w:rsid w:val="005229D6"/>
    <w:rsid w:val="005264A0"/>
    <w:rsid w:val="00527E81"/>
    <w:rsid w:val="0053187B"/>
    <w:rsid w:val="00531AD0"/>
    <w:rsid w:val="00533383"/>
    <w:rsid w:val="005335B1"/>
    <w:rsid w:val="005351E9"/>
    <w:rsid w:val="005352EE"/>
    <w:rsid w:val="005368F5"/>
    <w:rsid w:val="00536ECF"/>
    <w:rsid w:val="00537820"/>
    <w:rsid w:val="0054195F"/>
    <w:rsid w:val="00544DC8"/>
    <w:rsid w:val="0054554A"/>
    <w:rsid w:val="005518EF"/>
    <w:rsid w:val="005547D1"/>
    <w:rsid w:val="00554A77"/>
    <w:rsid w:val="00554AA8"/>
    <w:rsid w:val="00556F34"/>
    <w:rsid w:val="00557CFD"/>
    <w:rsid w:val="00557F09"/>
    <w:rsid w:val="005610C6"/>
    <w:rsid w:val="00564848"/>
    <w:rsid w:val="0056511A"/>
    <w:rsid w:val="00567081"/>
    <w:rsid w:val="005670A0"/>
    <w:rsid w:val="005702F9"/>
    <w:rsid w:val="00570916"/>
    <w:rsid w:val="005711A5"/>
    <w:rsid w:val="005744BB"/>
    <w:rsid w:val="00575599"/>
    <w:rsid w:val="00577B45"/>
    <w:rsid w:val="00582BD6"/>
    <w:rsid w:val="00583737"/>
    <w:rsid w:val="00585D6D"/>
    <w:rsid w:val="00586C20"/>
    <w:rsid w:val="00586FD9"/>
    <w:rsid w:val="005872B3"/>
    <w:rsid w:val="005904B4"/>
    <w:rsid w:val="00591B87"/>
    <w:rsid w:val="00593410"/>
    <w:rsid w:val="00593A87"/>
    <w:rsid w:val="005A2978"/>
    <w:rsid w:val="005B0DFE"/>
    <w:rsid w:val="005B13B4"/>
    <w:rsid w:val="005B2228"/>
    <w:rsid w:val="005B343B"/>
    <w:rsid w:val="005B477F"/>
    <w:rsid w:val="005B5991"/>
    <w:rsid w:val="005B7A2E"/>
    <w:rsid w:val="005C096C"/>
    <w:rsid w:val="005C1195"/>
    <w:rsid w:val="005C49C8"/>
    <w:rsid w:val="005C5BD8"/>
    <w:rsid w:val="005C5E46"/>
    <w:rsid w:val="005C6028"/>
    <w:rsid w:val="005D0998"/>
    <w:rsid w:val="005D346E"/>
    <w:rsid w:val="005D67F1"/>
    <w:rsid w:val="005D753D"/>
    <w:rsid w:val="005D7958"/>
    <w:rsid w:val="005E06A3"/>
    <w:rsid w:val="005E2081"/>
    <w:rsid w:val="005E2191"/>
    <w:rsid w:val="005E2D9A"/>
    <w:rsid w:val="005E3C0D"/>
    <w:rsid w:val="005E4161"/>
    <w:rsid w:val="005E5063"/>
    <w:rsid w:val="005E65B9"/>
    <w:rsid w:val="005F5290"/>
    <w:rsid w:val="005F53FE"/>
    <w:rsid w:val="005F5B32"/>
    <w:rsid w:val="006003ED"/>
    <w:rsid w:val="0060098B"/>
    <w:rsid w:val="0060448A"/>
    <w:rsid w:val="006051F8"/>
    <w:rsid w:val="00605D77"/>
    <w:rsid w:val="00610C55"/>
    <w:rsid w:val="00612279"/>
    <w:rsid w:val="00614F03"/>
    <w:rsid w:val="00615D82"/>
    <w:rsid w:val="00616803"/>
    <w:rsid w:val="006169CB"/>
    <w:rsid w:val="00617A44"/>
    <w:rsid w:val="006225EE"/>
    <w:rsid w:val="00623676"/>
    <w:rsid w:val="006249EA"/>
    <w:rsid w:val="00631404"/>
    <w:rsid w:val="006328F4"/>
    <w:rsid w:val="00632DD2"/>
    <w:rsid w:val="0063598A"/>
    <w:rsid w:val="00637996"/>
    <w:rsid w:val="00640F5F"/>
    <w:rsid w:val="006421CC"/>
    <w:rsid w:val="00643566"/>
    <w:rsid w:val="0064429E"/>
    <w:rsid w:val="00644E01"/>
    <w:rsid w:val="006507EE"/>
    <w:rsid w:val="00651062"/>
    <w:rsid w:val="00651B40"/>
    <w:rsid w:val="00654508"/>
    <w:rsid w:val="00656B37"/>
    <w:rsid w:val="00656BD4"/>
    <w:rsid w:val="006611A8"/>
    <w:rsid w:val="0066271E"/>
    <w:rsid w:val="00662D64"/>
    <w:rsid w:val="006636C8"/>
    <w:rsid w:val="006663BE"/>
    <w:rsid w:val="00666BE6"/>
    <w:rsid w:val="00670503"/>
    <w:rsid w:val="006718AF"/>
    <w:rsid w:val="006721C6"/>
    <w:rsid w:val="0067547A"/>
    <w:rsid w:val="006760B0"/>
    <w:rsid w:val="006760FE"/>
    <w:rsid w:val="0068313D"/>
    <w:rsid w:val="006863E2"/>
    <w:rsid w:val="00693545"/>
    <w:rsid w:val="00693B38"/>
    <w:rsid w:val="00694F02"/>
    <w:rsid w:val="006950DC"/>
    <w:rsid w:val="006952B3"/>
    <w:rsid w:val="006A0B4A"/>
    <w:rsid w:val="006A12EF"/>
    <w:rsid w:val="006A3FD8"/>
    <w:rsid w:val="006A48F7"/>
    <w:rsid w:val="006A5ED2"/>
    <w:rsid w:val="006A715A"/>
    <w:rsid w:val="006B0B86"/>
    <w:rsid w:val="006B367A"/>
    <w:rsid w:val="006B4AC5"/>
    <w:rsid w:val="006B573E"/>
    <w:rsid w:val="006B5CE6"/>
    <w:rsid w:val="006C47A5"/>
    <w:rsid w:val="006C488D"/>
    <w:rsid w:val="006C77CA"/>
    <w:rsid w:val="006D1365"/>
    <w:rsid w:val="006D164E"/>
    <w:rsid w:val="006E13BC"/>
    <w:rsid w:val="006E1F24"/>
    <w:rsid w:val="006E3632"/>
    <w:rsid w:val="006E37AA"/>
    <w:rsid w:val="006E5E55"/>
    <w:rsid w:val="006F04AE"/>
    <w:rsid w:val="006F188F"/>
    <w:rsid w:val="006F2232"/>
    <w:rsid w:val="006F54FB"/>
    <w:rsid w:val="006F689A"/>
    <w:rsid w:val="00703047"/>
    <w:rsid w:val="007037B6"/>
    <w:rsid w:val="00704431"/>
    <w:rsid w:val="0070691A"/>
    <w:rsid w:val="007075C5"/>
    <w:rsid w:val="00710D96"/>
    <w:rsid w:val="0071230B"/>
    <w:rsid w:val="00712C33"/>
    <w:rsid w:val="00715728"/>
    <w:rsid w:val="00715860"/>
    <w:rsid w:val="007166E1"/>
    <w:rsid w:val="00716B19"/>
    <w:rsid w:val="00721E53"/>
    <w:rsid w:val="00722C79"/>
    <w:rsid w:val="0072389B"/>
    <w:rsid w:val="007250B5"/>
    <w:rsid w:val="00725B37"/>
    <w:rsid w:val="00730298"/>
    <w:rsid w:val="007315A5"/>
    <w:rsid w:val="007320CA"/>
    <w:rsid w:val="007346A9"/>
    <w:rsid w:val="007350FE"/>
    <w:rsid w:val="00735E15"/>
    <w:rsid w:val="00736284"/>
    <w:rsid w:val="00737316"/>
    <w:rsid w:val="00742C10"/>
    <w:rsid w:val="0074598E"/>
    <w:rsid w:val="00746FC1"/>
    <w:rsid w:val="00747C6C"/>
    <w:rsid w:val="0075534E"/>
    <w:rsid w:val="007576CC"/>
    <w:rsid w:val="00760418"/>
    <w:rsid w:val="00760DB5"/>
    <w:rsid w:val="007621D9"/>
    <w:rsid w:val="00762806"/>
    <w:rsid w:val="00764AFB"/>
    <w:rsid w:val="00764EC7"/>
    <w:rsid w:val="007654B9"/>
    <w:rsid w:val="007659F8"/>
    <w:rsid w:val="007660B1"/>
    <w:rsid w:val="00773DAC"/>
    <w:rsid w:val="00775029"/>
    <w:rsid w:val="00775121"/>
    <w:rsid w:val="007758F7"/>
    <w:rsid w:val="00782EBC"/>
    <w:rsid w:val="00784D31"/>
    <w:rsid w:val="00785328"/>
    <w:rsid w:val="00785863"/>
    <w:rsid w:val="00785D2B"/>
    <w:rsid w:val="00785EB7"/>
    <w:rsid w:val="00797D5B"/>
    <w:rsid w:val="00797EA4"/>
    <w:rsid w:val="007A174B"/>
    <w:rsid w:val="007A17A1"/>
    <w:rsid w:val="007A1D1C"/>
    <w:rsid w:val="007A25C4"/>
    <w:rsid w:val="007A3383"/>
    <w:rsid w:val="007A42AA"/>
    <w:rsid w:val="007A646B"/>
    <w:rsid w:val="007B31A5"/>
    <w:rsid w:val="007B7C25"/>
    <w:rsid w:val="007C0076"/>
    <w:rsid w:val="007C0A9B"/>
    <w:rsid w:val="007C298B"/>
    <w:rsid w:val="007C396A"/>
    <w:rsid w:val="007C794C"/>
    <w:rsid w:val="007C79A4"/>
    <w:rsid w:val="007D006A"/>
    <w:rsid w:val="007D0DEE"/>
    <w:rsid w:val="007D11A2"/>
    <w:rsid w:val="007D3A6D"/>
    <w:rsid w:val="007D53FF"/>
    <w:rsid w:val="007D7BFA"/>
    <w:rsid w:val="007D7EC3"/>
    <w:rsid w:val="007E66EF"/>
    <w:rsid w:val="007E69E0"/>
    <w:rsid w:val="007F20DB"/>
    <w:rsid w:val="007F2C72"/>
    <w:rsid w:val="007F50F1"/>
    <w:rsid w:val="007F6373"/>
    <w:rsid w:val="00804394"/>
    <w:rsid w:val="00805CC9"/>
    <w:rsid w:val="0080731C"/>
    <w:rsid w:val="0081058B"/>
    <w:rsid w:val="0082007E"/>
    <w:rsid w:val="00821CE4"/>
    <w:rsid w:val="00824C7D"/>
    <w:rsid w:val="008267AD"/>
    <w:rsid w:val="008273B8"/>
    <w:rsid w:val="00830FCB"/>
    <w:rsid w:val="00833DD2"/>
    <w:rsid w:val="00834041"/>
    <w:rsid w:val="00840BFD"/>
    <w:rsid w:val="008433F8"/>
    <w:rsid w:val="0084344A"/>
    <w:rsid w:val="00844308"/>
    <w:rsid w:val="00846C5C"/>
    <w:rsid w:val="008514A5"/>
    <w:rsid w:val="0085196A"/>
    <w:rsid w:val="00853981"/>
    <w:rsid w:val="00854909"/>
    <w:rsid w:val="00856F5A"/>
    <w:rsid w:val="00861909"/>
    <w:rsid w:val="0086526E"/>
    <w:rsid w:val="008671DB"/>
    <w:rsid w:val="00867823"/>
    <w:rsid w:val="00867A64"/>
    <w:rsid w:val="00870894"/>
    <w:rsid w:val="008713B0"/>
    <w:rsid w:val="00872C77"/>
    <w:rsid w:val="00873690"/>
    <w:rsid w:val="00873D8E"/>
    <w:rsid w:val="00881CA6"/>
    <w:rsid w:val="00883D0C"/>
    <w:rsid w:val="00884F66"/>
    <w:rsid w:val="008867B1"/>
    <w:rsid w:val="00890BCD"/>
    <w:rsid w:val="008933B0"/>
    <w:rsid w:val="00897C00"/>
    <w:rsid w:val="008A0D22"/>
    <w:rsid w:val="008A34D0"/>
    <w:rsid w:val="008A577C"/>
    <w:rsid w:val="008B1C34"/>
    <w:rsid w:val="008B1FBA"/>
    <w:rsid w:val="008B37E4"/>
    <w:rsid w:val="008C46D9"/>
    <w:rsid w:val="008C592B"/>
    <w:rsid w:val="008D0C85"/>
    <w:rsid w:val="008D2285"/>
    <w:rsid w:val="008D35D4"/>
    <w:rsid w:val="008D532B"/>
    <w:rsid w:val="008D54C5"/>
    <w:rsid w:val="008D7012"/>
    <w:rsid w:val="008D7A93"/>
    <w:rsid w:val="008E0541"/>
    <w:rsid w:val="008E1FF7"/>
    <w:rsid w:val="008E30DD"/>
    <w:rsid w:val="008E6DE3"/>
    <w:rsid w:val="008E71B4"/>
    <w:rsid w:val="008E772D"/>
    <w:rsid w:val="008F0EAA"/>
    <w:rsid w:val="008F12AE"/>
    <w:rsid w:val="008F23C5"/>
    <w:rsid w:val="008F28FF"/>
    <w:rsid w:val="008F459D"/>
    <w:rsid w:val="008F6A04"/>
    <w:rsid w:val="00900210"/>
    <w:rsid w:val="00900B78"/>
    <w:rsid w:val="009023F3"/>
    <w:rsid w:val="009024EA"/>
    <w:rsid w:val="00902509"/>
    <w:rsid w:val="00905D07"/>
    <w:rsid w:val="009173C6"/>
    <w:rsid w:val="0092046E"/>
    <w:rsid w:val="00920D53"/>
    <w:rsid w:val="0092136B"/>
    <w:rsid w:val="00922A77"/>
    <w:rsid w:val="00923D8A"/>
    <w:rsid w:val="009258DD"/>
    <w:rsid w:val="00930289"/>
    <w:rsid w:val="009305C9"/>
    <w:rsid w:val="009330C0"/>
    <w:rsid w:val="00936ABE"/>
    <w:rsid w:val="00936B22"/>
    <w:rsid w:val="00936E36"/>
    <w:rsid w:val="00940515"/>
    <w:rsid w:val="0094084A"/>
    <w:rsid w:val="009415B8"/>
    <w:rsid w:val="00944C40"/>
    <w:rsid w:val="0095014F"/>
    <w:rsid w:val="00950B1F"/>
    <w:rsid w:val="009529FD"/>
    <w:rsid w:val="00953584"/>
    <w:rsid w:val="00953C1E"/>
    <w:rsid w:val="0095611F"/>
    <w:rsid w:val="009612D8"/>
    <w:rsid w:val="00961E63"/>
    <w:rsid w:val="009634D9"/>
    <w:rsid w:val="00975EC5"/>
    <w:rsid w:val="00982782"/>
    <w:rsid w:val="00984930"/>
    <w:rsid w:val="00985ECF"/>
    <w:rsid w:val="0098787E"/>
    <w:rsid w:val="00990402"/>
    <w:rsid w:val="00994365"/>
    <w:rsid w:val="009969BE"/>
    <w:rsid w:val="009A346F"/>
    <w:rsid w:val="009A36B5"/>
    <w:rsid w:val="009A3B66"/>
    <w:rsid w:val="009A5828"/>
    <w:rsid w:val="009A7065"/>
    <w:rsid w:val="009B357E"/>
    <w:rsid w:val="009B504E"/>
    <w:rsid w:val="009B5496"/>
    <w:rsid w:val="009B5C6F"/>
    <w:rsid w:val="009C096B"/>
    <w:rsid w:val="009C1622"/>
    <w:rsid w:val="009C1F80"/>
    <w:rsid w:val="009C7037"/>
    <w:rsid w:val="009D02F4"/>
    <w:rsid w:val="009D0EE8"/>
    <w:rsid w:val="009D3930"/>
    <w:rsid w:val="009D4DF3"/>
    <w:rsid w:val="009D57C9"/>
    <w:rsid w:val="009D5BBA"/>
    <w:rsid w:val="009D5E28"/>
    <w:rsid w:val="009D7024"/>
    <w:rsid w:val="009D777F"/>
    <w:rsid w:val="009E26E3"/>
    <w:rsid w:val="009E2A16"/>
    <w:rsid w:val="009E3BC7"/>
    <w:rsid w:val="009E3F23"/>
    <w:rsid w:val="009E4654"/>
    <w:rsid w:val="009E64BC"/>
    <w:rsid w:val="009E6E8B"/>
    <w:rsid w:val="009F1866"/>
    <w:rsid w:val="009F342A"/>
    <w:rsid w:val="00A00DF4"/>
    <w:rsid w:val="00A02041"/>
    <w:rsid w:val="00A02803"/>
    <w:rsid w:val="00A02DC9"/>
    <w:rsid w:val="00A134A1"/>
    <w:rsid w:val="00A143A9"/>
    <w:rsid w:val="00A14CA8"/>
    <w:rsid w:val="00A15755"/>
    <w:rsid w:val="00A163D7"/>
    <w:rsid w:val="00A16B21"/>
    <w:rsid w:val="00A16CC2"/>
    <w:rsid w:val="00A20015"/>
    <w:rsid w:val="00A20B18"/>
    <w:rsid w:val="00A20C6B"/>
    <w:rsid w:val="00A22053"/>
    <w:rsid w:val="00A24492"/>
    <w:rsid w:val="00A2526C"/>
    <w:rsid w:val="00A26566"/>
    <w:rsid w:val="00A27ACA"/>
    <w:rsid w:val="00A3013D"/>
    <w:rsid w:val="00A31839"/>
    <w:rsid w:val="00A34068"/>
    <w:rsid w:val="00A349EE"/>
    <w:rsid w:val="00A37AAD"/>
    <w:rsid w:val="00A403F2"/>
    <w:rsid w:val="00A439CA"/>
    <w:rsid w:val="00A45379"/>
    <w:rsid w:val="00A464FB"/>
    <w:rsid w:val="00A4657A"/>
    <w:rsid w:val="00A50FAC"/>
    <w:rsid w:val="00A543AC"/>
    <w:rsid w:val="00A55947"/>
    <w:rsid w:val="00A6487D"/>
    <w:rsid w:val="00A651E3"/>
    <w:rsid w:val="00A72C67"/>
    <w:rsid w:val="00A7717B"/>
    <w:rsid w:val="00A77844"/>
    <w:rsid w:val="00A81F97"/>
    <w:rsid w:val="00A85B0A"/>
    <w:rsid w:val="00A86F43"/>
    <w:rsid w:val="00A93E89"/>
    <w:rsid w:val="00A950F7"/>
    <w:rsid w:val="00A96D84"/>
    <w:rsid w:val="00A97438"/>
    <w:rsid w:val="00A97E08"/>
    <w:rsid w:val="00AA0CD4"/>
    <w:rsid w:val="00AA0FDD"/>
    <w:rsid w:val="00AA1C5F"/>
    <w:rsid w:val="00AA27EC"/>
    <w:rsid w:val="00AA4ABE"/>
    <w:rsid w:val="00AA4BE0"/>
    <w:rsid w:val="00AA5316"/>
    <w:rsid w:val="00AA7EEC"/>
    <w:rsid w:val="00AA7F42"/>
    <w:rsid w:val="00AB0CEF"/>
    <w:rsid w:val="00AB128B"/>
    <w:rsid w:val="00AB3A62"/>
    <w:rsid w:val="00AB574A"/>
    <w:rsid w:val="00AB5CE6"/>
    <w:rsid w:val="00AB5F0E"/>
    <w:rsid w:val="00AB70F4"/>
    <w:rsid w:val="00AB7B5D"/>
    <w:rsid w:val="00AC0E3E"/>
    <w:rsid w:val="00AC3F73"/>
    <w:rsid w:val="00AC5AFC"/>
    <w:rsid w:val="00AD03FC"/>
    <w:rsid w:val="00AD310C"/>
    <w:rsid w:val="00AD567A"/>
    <w:rsid w:val="00AD672E"/>
    <w:rsid w:val="00AE59D9"/>
    <w:rsid w:val="00AF6420"/>
    <w:rsid w:val="00AF6475"/>
    <w:rsid w:val="00AF66A3"/>
    <w:rsid w:val="00AF7308"/>
    <w:rsid w:val="00AF7C87"/>
    <w:rsid w:val="00AF7E37"/>
    <w:rsid w:val="00B009E2"/>
    <w:rsid w:val="00B00FF2"/>
    <w:rsid w:val="00B04513"/>
    <w:rsid w:val="00B04B79"/>
    <w:rsid w:val="00B129F0"/>
    <w:rsid w:val="00B13133"/>
    <w:rsid w:val="00B13467"/>
    <w:rsid w:val="00B144DA"/>
    <w:rsid w:val="00B14943"/>
    <w:rsid w:val="00B20183"/>
    <w:rsid w:val="00B2578A"/>
    <w:rsid w:val="00B26F1D"/>
    <w:rsid w:val="00B2715C"/>
    <w:rsid w:val="00B30DF9"/>
    <w:rsid w:val="00B3149E"/>
    <w:rsid w:val="00B336B9"/>
    <w:rsid w:val="00B366D1"/>
    <w:rsid w:val="00B37335"/>
    <w:rsid w:val="00B50419"/>
    <w:rsid w:val="00B518F2"/>
    <w:rsid w:val="00B55705"/>
    <w:rsid w:val="00B56656"/>
    <w:rsid w:val="00B60A3A"/>
    <w:rsid w:val="00B62BF8"/>
    <w:rsid w:val="00B632F3"/>
    <w:rsid w:val="00B643FA"/>
    <w:rsid w:val="00B649CC"/>
    <w:rsid w:val="00B71DE1"/>
    <w:rsid w:val="00B734DB"/>
    <w:rsid w:val="00B74811"/>
    <w:rsid w:val="00B77889"/>
    <w:rsid w:val="00B83DA2"/>
    <w:rsid w:val="00B85523"/>
    <w:rsid w:val="00B90C2C"/>
    <w:rsid w:val="00B93A41"/>
    <w:rsid w:val="00B94064"/>
    <w:rsid w:val="00B9507E"/>
    <w:rsid w:val="00B9585B"/>
    <w:rsid w:val="00B95A6C"/>
    <w:rsid w:val="00BA3DF6"/>
    <w:rsid w:val="00BA44B6"/>
    <w:rsid w:val="00BA4E83"/>
    <w:rsid w:val="00BB12FC"/>
    <w:rsid w:val="00BB19C5"/>
    <w:rsid w:val="00BB265E"/>
    <w:rsid w:val="00BB278D"/>
    <w:rsid w:val="00BB577E"/>
    <w:rsid w:val="00BB6AD6"/>
    <w:rsid w:val="00BB6B37"/>
    <w:rsid w:val="00BC190D"/>
    <w:rsid w:val="00BC1D30"/>
    <w:rsid w:val="00BC4E1B"/>
    <w:rsid w:val="00BC5F3F"/>
    <w:rsid w:val="00BC66C4"/>
    <w:rsid w:val="00BD259C"/>
    <w:rsid w:val="00BD392E"/>
    <w:rsid w:val="00BD495A"/>
    <w:rsid w:val="00BD7ED2"/>
    <w:rsid w:val="00BE0E22"/>
    <w:rsid w:val="00BE0E48"/>
    <w:rsid w:val="00BE291C"/>
    <w:rsid w:val="00BE2F3F"/>
    <w:rsid w:val="00BE3E5C"/>
    <w:rsid w:val="00BE4358"/>
    <w:rsid w:val="00BE4D60"/>
    <w:rsid w:val="00BE5C8A"/>
    <w:rsid w:val="00BE721D"/>
    <w:rsid w:val="00BF298F"/>
    <w:rsid w:val="00BF42DE"/>
    <w:rsid w:val="00BF4F6D"/>
    <w:rsid w:val="00C0034D"/>
    <w:rsid w:val="00C007E4"/>
    <w:rsid w:val="00C06879"/>
    <w:rsid w:val="00C076DE"/>
    <w:rsid w:val="00C07810"/>
    <w:rsid w:val="00C07F7D"/>
    <w:rsid w:val="00C105AA"/>
    <w:rsid w:val="00C11606"/>
    <w:rsid w:val="00C11D95"/>
    <w:rsid w:val="00C127D3"/>
    <w:rsid w:val="00C15549"/>
    <w:rsid w:val="00C16031"/>
    <w:rsid w:val="00C20081"/>
    <w:rsid w:val="00C20D06"/>
    <w:rsid w:val="00C23A1B"/>
    <w:rsid w:val="00C27E9E"/>
    <w:rsid w:val="00C31474"/>
    <w:rsid w:val="00C335CF"/>
    <w:rsid w:val="00C366DB"/>
    <w:rsid w:val="00C36937"/>
    <w:rsid w:val="00C37D1D"/>
    <w:rsid w:val="00C43C23"/>
    <w:rsid w:val="00C451F5"/>
    <w:rsid w:val="00C4579A"/>
    <w:rsid w:val="00C50EF2"/>
    <w:rsid w:val="00C515FE"/>
    <w:rsid w:val="00C56B9B"/>
    <w:rsid w:val="00C61B7F"/>
    <w:rsid w:val="00C61BB3"/>
    <w:rsid w:val="00C6208E"/>
    <w:rsid w:val="00C676A3"/>
    <w:rsid w:val="00C7089A"/>
    <w:rsid w:val="00C77133"/>
    <w:rsid w:val="00C80B90"/>
    <w:rsid w:val="00C80E2B"/>
    <w:rsid w:val="00C840CD"/>
    <w:rsid w:val="00C86678"/>
    <w:rsid w:val="00C931D8"/>
    <w:rsid w:val="00C94E9C"/>
    <w:rsid w:val="00C9541A"/>
    <w:rsid w:val="00C96104"/>
    <w:rsid w:val="00C97680"/>
    <w:rsid w:val="00C97710"/>
    <w:rsid w:val="00CA1621"/>
    <w:rsid w:val="00CA298D"/>
    <w:rsid w:val="00CB2FA4"/>
    <w:rsid w:val="00CB3BC6"/>
    <w:rsid w:val="00CB53FB"/>
    <w:rsid w:val="00CB5ADA"/>
    <w:rsid w:val="00CB6C05"/>
    <w:rsid w:val="00CB6DF1"/>
    <w:rsid w:val="00CC2CC2"/>
    <w:rsid w:val="00CC3FF3"/>
    <w:rsid w:val="00CC5612"/>
    <w:rsid w:val="00CC5D33"/>
    <w:rsid w:val="00CC6197"/>
    <w:rsid w:val="00CD0DBB"/>
    <w:rsid w:val="00CD113A"/>
    <w:rsid w:val="00CD1B1C"/>
    <w:rsid w:val="00CD3D4C"/>
    <w:rsid w:val="00CD3F20"/>
    <w:rsid w:val="00CD4295"/>
    <w:rsid w:val="00CD4DB0"/>
    <w:rsid w:val="00CD7589"/>
    <w:rsid w:val="00CE272D"/>
    <w:rsid w:val="00CE57B4"/>
    <w:rsid w:val="00CE68BC"/>
    <w:rsid w:val="00CF31B2"/>
    <w:rsid w:val="00CF3F78"/>
    <w:rsid w:val="00CF4457"/>
    <w:rsid w:val="00D0000B"/>
    <w:rsid w:val="00D00AAB"/>
    <w:rsid w:val="00D01E35"/>
    <w:rsid w:val="00D10A67"/>
    <w:rsid w:val="00D10ECF"/>
    <w:rsid w:val="00D124E6"/>
    <w:rsid w:val="00D13D6B"/>
    <w:rsid w:val="00D14FA8"/>
    <w:rsid w:val="00D1659B"/>
    <w:rsid w:val="00D225ED"/>
    <w:rsid w:val="00D23602"/>
    <w:rsid w:val="00D25234"/>
    <w:rsid w:val="00D25694"/>
    <w:rsid w:val="00D27274"/>
    <w:rsid w:val="00D2737D"/>
    <w:rsid w:val="00D307AE"/>
    <w:rsid w:val="00D32214"/>
    <w:rsid w:val="00D36517"/>
    <w:rsid w:val="00D37289"/>
    <w:rsid w:val="00D40457"/>
    <w:rsid w:val="00D464C3"/>
    <w:rsid w:val="00D46781"/>
    <w:rsid w:val="00D51AEC"/>
    <w:rsid w:val="00D53CA2"/>
    <w:rsid w:val="00D56A57"/>
    <w:rsid w:val="00D57612"/>
    <w:rsid w:val="00D60284"/>
    <w:rsid w:val="00D625A2"/>
    <w:rsid w:val="00D630F1"/>
    <w:rsid w:val="00D6663F"/>
    <w:rsid w:val="00D66948"/>
    <w:rsid w:val="00D71C03"/>
    <w:rsid w:val="00D7500E"/>
    <w:rsid w:val="00D7555F"/>
    <w:rsid w:val="00D8070A"/>
    <w:rsid w:val="00D80DFD"/>
    <w:rsid w:val="00D82B95"/>
    <w:rsid w:val="00D83705"/>
    <w:rsid w:val="00D90573"/>
    <w:rsid w:val="00D919E6"/>
    <w:rsid w:val="00D9420C"/>
    <w:rsid w:val="00D95D44"/>
    <w:rsid w:val="00D96960"/>
    <w:rsid w:val="00DA0BE5"/>
    <w:rsid w:val="00DA2345"/>
    <w:rsid w:val="00DA56BB"/>
    <w:rsid w:val="00DA5C20"/>
    <w:rsid w:val="00DA7225"/>
    <w:rsid w:val="00DB2A98"/>
    <w:rsid w:val="00DB4198"/>
    <w:rsid w:val="00DB62FF"/>
    <w:rsid w:val="00DB7C6E"/>
    <w:rsid w:val="00DC1838"/>
    <w:rsid w:val="00DC3145"/>
    <w:rsid w:val="00DC39CD"/>
    <w:rsid w:val="00DC5B9E"/>
    <w:rsid w:val="00DC61C9"/>
    <w:rsid w:val="00DD2067"/>
    <w:rsid w:val="00DD46BF"/>
    <w:rsid w:val="00DD4FE6"/>
    <w:rsid w:val="00DD5540"/>
    <w:rsid w:val="00DD6F81"/>
    <w:rsid w:val="00DD79D0"/>
    <w:rsid w:val="00DE1376"/>
    <w:rsid w:val="00DE34E3"/>
    <w:rsid w:val="00DE3A5A"/>
    <w:rsid w:val="00DE3B08"/>
    <w:rsid w:val="00DE52A2"/>
    <w:rsid w:val="00DE6B80"/>
    <w:rsid w:val="00DF0A2D"/>
    <w:rsid w:val="00DF1C2C"/>
    <w:rsid w:val="00DF38E8"/>
    <w:rsid w:val="00DF3F85"/>
    <w:rsid w:val="00E0063A"/>
    <w:rsid w:val="00E056EA"/>
    <w:rsid w:val="00E06814"/>
    <w:rsid w:val="00E1096B"/>
    <w:rsid w:val="00E11FDE"/>
    <w:rsid w:val="00E1210F"/>
    <w:rsid w:val="00E12C54"/>
    <w:rsid w:val="00E1534F"/>
    <w:rsid w:val="00E17352"/>
    <w:rsid w:val="00E2049F"/>
    <w:rsid w:val="00E204EE"/>
    <w:rsid w:val="00E21A62"/>
    <w:rsid w:val="00E2460E"/>
    <w:rsid w:val="00E24F79"/>
    <w:rsid w:val="00E25318"/>
    <w:rsid w:val="00E25C2E"/>
    <w:rsid w:val="00E264E5"/>
    <w:rsid w:val="00E316CB"/>
    <w:rsid w:val="00E31B2E"/>
    <w:rsid w:val="00E352C9"/>
    <w:rsid w:val="00E356B3"/>
    <w:rsid w:val="00E37E69"/>
    <w:rsid w:val="00E406EF"/>
    <w:rsid w:val="00E42A0C"/>
    <w:rsid w:val="00E4392F"/>
    <w:rsid w:val="00E44128"/>
    <w:rsid w:val="00E45F6D"/>
    <w:rsid w:val="00E46135"/>
    <w:rsid w:val="00E50BD3"/>
    <w:rsid w:val="00E50D7D"/>
    <w:rsid w:val="00E5170D"/>
    <w:rsid w:val="00E5403B"/>
    <w:rsid w:val="00E547FD"/>
    <w:rsid w:val="00E57D2E"/>
    <w:rsid w:val="00E6026E"/>
    <w:rsid w:val="00E6199D"/>
    <w:rsid w:val="00E62C7C"/>
    <w:rsid w:val="00E63114"/>
    <w:rsid w:val="00E639C5"/>
    <w:rsid w:val="00E713B9"/>
    <w:rsid w:val="00E72117"/>
    <w:rsid w:val="00E7251B"/>
    <w:rsid w:val="00E86858"/>
    <w:rsid w:val="00E86ACD"/>
    <w:rsid w:val="00E87D2D"/>
    <w:rsid w:val="00E905D2"/>
    <w:rsid w:val="00E934A5"/>
    <w:rsid w:val="00E943E6"/>
    <w:rsid w:val="00E95E10"/>
    <w:rsid w:val="00EA3346"/>
    <w:rsid w:val="00EA3BF8"/>
    <w:rsid w:val="00EA7271"/>
    <w:rsid w:val="00EA795A"/>
    <w:rsid w:val="00EB1691"/>
    <w:rsid w:val="00EB3524"/>
    <w:rsid w:val="00EC0F90"/>
    <w:rsid w:val="00EC7D6E"/>
    <w:rsid w:val="00ED099A"/>
    <w:rsid w:val="00ED1BE8"/>
    <w:rsid w:val="00ED3E58"/>
    <w:rsid w:val="00ED6CDE"/>
    <w:rsid w:val="00ED78B3"/>
    <w:rsid w:val="00ED7A09"/>
    <w:rsid w:val="00EE71B9"/>
    <w:rsid w:val="00EE77C3"/>
    <w:rsid w:val="00EF0DD8"/>
    <w:rsid w:val="00EF12B8"/>
    <w:rsid w:val="00EF5670"/>
    <w:rsid w:val="00F039C4"/>
    <w:rsid w:val="00F05D7D"/>
    <w:rsid w:val="00F06A7F"/>
    <w:rsid w:val="00F10409"/>
    <w:rsid w:val="00F12752"/>
    <w:rsid w:val="00F13245"/>
    <w:rsid w:val="00F15459"/>
    <w:rsid w:val="00F15882"/>
    <w:rsid w:val="00F1612F"/>
    <w:rsid w:val="00F220B3"/>
    <w:rsid w:val="00F23661"/>
    <w:rsid w:val="00F2371D"/>
    <w:rsid w:val="00F25B6A"/>
    <w:rsid w:val="00F25F20"/>
    <w:rsid w:val="00F26106"/>
    <w:rsid w:val="00F30459"/>
    <w:rsid w:val="00F34D4F"/>
    <w:rsid w:val="00F40A8B"/>
    <w:rsid w:val="00F419F9"/>
    <w:rsid w:val="00F457AE"/>
    <w:rsid w:val="00F47190"/>
    <w:rsid w:val="00F534B6"/>
    <w:rsid w:val="00F62B88"/>
    <w:rsid w:val="00F6413F"/>
    <w:rsid w:val="00F80A2D"/>
    <w:rsid w:val="00F80D8B"/>
    <w:rsid w:val="00F828CF"/>
    <w:rsid w:val="00F82F4B"/>
    <w:rsid w:val="00F85B08"/>
    <w:rsid w:val="00F94D4D"/>
    <w:rsid w:val="00F95229"/>
    <w:rsid w:val="00FA2783"/>
    <w:rsid w:val="00FA3273"/>
    <w:rsid w:val="00FB1C95"/>
    <w:rsid w:val="00FB2083"/>
    <w:rsid w:val="00FB31AE"/>
    <w:rsid w:val="00FC0665"/>
    <w:rsid w:val="00FC0B47"/>
    <w:rsid w:val="00FC130A"/>
    <w:rsid w:val="00FC23C0"/>
    <w:rsid w:val="00FC5D8E"/>
    <w:rsid w:val="00FC70F9"/>
    <w:rsid w:val="00FD10F2"/>
    <w:rsid w:val="00FD5C68"/>
    <w:rsid w:val="00FE0BFC"/>
    <w:rsid w:val="00FE1699"/>
    <w:rsid w:val="00FE174C"/>
    <w:rsid w:val="00FE44DD"/>
    <w:rsid w:val="00FE737D"/>
    <w:rsid w:val="00FF0DC0"/>
    <w:rsid w:val="00FF1689"/>
    <w:rsid w:val="00FF3AA5"/>
    <w:rsid w:val="00FF3BA2"/>
    <w:rsid w:val="00FF4124"/>
    <w:rsid w:val="00FF66D7"/>
    <w:rsid w:val="00FF792C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20ECC-47CD-4A9D-BF37-2AC33FD4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555F"/>
    <w:pPr>
      <w:spacing w:after="0" w:line="240" w:lineRule="auto"/>
    </w:pPr>
    <w:rPr>
      <w:rFonts w:ascii="Meiryo UI" w:eastAsia="Meiryo U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7555F"/>
    <w:rPr>
      <w:rFonts w:ascii="Meiryo UI" w:eastAsia="Meiryo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1848</Words>
  <Characters>10536</Characters>
  <Application>Microsoft Office Word</Application>
  <DocSecurity>0</DocSecurity>
  <Lines>87</Lines>
  <Paragraphs>24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篠本滋</dc:creator>
  <cp:keywords/>
  <dc:description/>
  <cp:lastModifiedBy>篠本滋</cp:lastModifiedBy>
  <cp:revision>5</cp:revision>
  <dcterms:created xsi:type="dcterms:W3CDTF">2017-11-02T08:07:00Z</dcterms:created>
  <dcterms:modified xsi:type="dcterms:W3CDTF">2017-11-04T08:36:00Z</dcterms:modified>
</cp:coreProperties>
</file>