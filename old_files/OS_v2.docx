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67" w:rsidDel="000451F9" w:rsidRDefault="00AA5E67" w:rsidP="00AA5E67">
      <w:pPr>
        <w:rPr>
          <w:moveFrom w:id="0" w:author="篠本滋" w:date="2017-11-25T19:35:00Z"/>
        </w:rPr>
      </w:pPr>
      <w:bookmarkStart w:id="1" w:name="_GoBack"/>
      <w:moveFromRangeStart w:id="2" w:author="篠本滋" w:date="2017-11-25T19:35:00Z" w:name="move499401834"/>
      <w:moveFrom w:id="3" w:author="篠本滋" w:date="2017-11-25T19:35:00Z">
        <w:r w:rsidDel="000451F9">
          <w:t># OS_v2.py</w:t>
        </w:r>
      </w:moveFrom>
    </w:p>
    <w:p w:rsidR="00AA5E67" w:rsidDel="000451F9" w:rsidRDefault="00AA5E67" w:rsidP="00AA5E67">
      <w:pPr>
        <w:rPr>
          <w:moveFrom w:id="4" w:author="篠本滋" w:date="2017-11-25T19:35:00Z"/>
        </w:rPr>
      </w:pPr>
      <w:moveFrom w:id="5" w:author="篠本滋" w:date="2017-11-25T19:35:00Z">
        <w:r w:rsidDel="000451F9">
          <w:t># Junpei Naito 2017/11/14</w:t>
        </w:r>
      </w:moveFrom>
    </w:p>
    <w:moveFromRangeEnd w:id="2"/>
    <w:p w:rsidR="00AA5E67" w:rsidDel="000451F9" w:rsidRDefault="00AA5E67" w:rsidP="00AA5E67">
      <w:pPr>
        <w:rPr>
          <w:del w:id="6" w:author="篠本滋" w:date="2017-11-25T19:35:00Z"/>
        </w:rPr>
      </w:pPr>
    </w:p>
    <w:p w:rsidR="00AA5E67" w:rsidRDefault="00AA5E67" w:rsidP="00AA5E67">
      <w:r>
        <w:t>##########</w:t>
      </w:r>
    </w:p>
    <w:p w:rsidR="00AA5E67" w:rsidRDefault="00AA5E67" w:rsidP="00AA5E67">
      <w:r>
        <w:t xml:space="preserve"># OS_v2.py computes the optimal number of bins of time-histogram based on the optimization method proposed by Omi and Shinomoto, which may be applicable to non-Poisson spike trains. </w:t>
      </w:r>
    </w:p>
    <w:p w:rsidR="00AA5E67" w:rsidRDefault="00AA5E67" w:rsidP="00AA5E67">
      <w:r>
        <w:t xml:space="preserve"># needs libraries: (matplotlib, numpy, pandas). </w:t>
      </w:r>
    </w:p>
    <w:p w:rsidR="00AA5E67" w:rsidRDefault="00AA5E67" w:rsidP="00AA5E67"/>
    <w:p w:rsidR="00AA5E67" w:rsidRDefault="00AA5E67" w:rsidP="00AA5E67">
      <w:r>
        <w:t># Instruction</w:t>
      </w:r>
    </w:p>
    <w:p w:rsidR="00AA5E67" w:rsidRDefault="00AA5E67" w:rsidP="00AA5E67">
      <w:r>
        <w:t xml:space="preserve"># put OS_v2.py in a folder. </w:t>
      </w:r>
    </w:p>
    <w:p w:rsidR="00AA5E67" w:rsidRDefault="00AA5E67" w:rsidP="00AA5E67">
      <w:r>
        <w:t># import OS_v2</w:t>
      </w:r>
    </w:p>
    <w:p w:rsidR="00AA5E67" w:rsidRDefault="00AA5E67" w:rsidP="00AA5E67">
      <w:r>
        <w:t># then you may obtain OS_v2.().</w:t>
      </w:r>
    </w:p>
    <w:p w:rsidR="00AA5E67" w:rsidRDefault="00AA5E67" w:rsidP="00AA5E67"/>
    <w:p w:rsidR="00AA5E67" w:rsidRDefault="00AA5E67" w:rsidP="00AA5E67">
      <w:r>
        <w:t># you need only OS function.</w:t>
      </w:r>
    </w:p>
    <w:p w:rsidR="00AA5E67" w:rsidRDefault="00AA5E67" w:rsidP="00AA5E67">
      <w:r>
        <w:t xml:space="preserve"># the function OS takes a spike train as an argument. </w:t>
      </w:r>
    </w:p>
    <w:p w:rsidR="00AA5E67" w:rsidRDefault="00AA5E67" w:rsidP="00AA5E67">
      <w:r>
        <w:t># spike train could be given by a list or numpy.array.</w:t>
      </w:r>
    </w:p>
    <w:p w:rsidR="00AA5E67" w:rsidRDefault="00AA5E67" w:rsidP="00AA5E67">
      <w:r>
        <w:t xml:space="preserve"># the program selects the optimal bin size for a given spike train and draws the histogram. </w:t>
      </w:r>
    </w:p>
    <w:p w:rsidR="00AA5E67" w:rsidRDefault="00AA5E67" w:rsidP="00AA5E67">
      <w:r>
        <w:t># references:</w:t>
      </w:r>
    </w:p>
    <w:p w:rsidR="00AA5E67" w:rsidRDefault="00AA5E67" w:rsidP="00AA5E67">
      <w:r>
        <w:t>#  Takahiro Omi &amp; Shigeru Shinomoto, "Optimizing time histograms for non-Poissonian spike trains", Neural Computation 23, 3125 (2011).</w:t>
      </w:r>
    </w:p>
    <w:p w:rsidR="00AA5E67" w:rsidRDefault="00AA5E67" w:rsidP="00AA5E67">
      <w:r>
        <w:t># Contact:</w:t>
      </w:r>
    </w:p>
    <w:p w:rsidR="00AA5E67" w:rsidRDefault="00AA5E67" w:rsidP="00AA5E67">
      <w:r>
        <w:t># Shigeru Shinomoto: shinomoto@scphys.kyoto-u.ac.jp</w:t>
      </w:r>
    </w:p>
    <w:p w:rsidR="00AA5E67" w:rsidRDefault="00AA5E67" w:rsidP="00AA5E67"/>
    <w:p w:rsidR="00AA5E67" w:rsidRDefault="00AA5E67" w:rsidP="00AA5E67">
      <w:r>
        <w:t>##########</w:t>
      </w:r>
    </w:p>
    <w:p w:rsidR="000451F9" w:rsidRDefault="000451F9" w:rsidP="000451F9">
      <w:pPr>
        <w:rPr>
          <w:moveTo w:id="7" w:author="篠本滋" w:date="2017-11-25T19:35:00Z"/>
        </w:rPr>
      </w:pPr>
      <w:moveToRangeStart w:id="8" w:author="篠本滋" w:date="2017-11-25T19:35:00Z" w:name="move499401834"/>
      <w:moveTo w:id="9" w:author="篠本滋" w:date="2017-11-25T19:35:00Z">
        <w:r>
          <w:t># OS_v2.py</w:t>
        </w:r>
      </w:moveTo>
    </w:p>
    <w:p w:rsidR="000451F9" w:rsidRDefault="000451F9" w:rsidP="000451F9">
      <w:pPr>
        <w:rPr>
          <w:moveTo w:id="10" w:author="篠本滋" w:date="2017-11-25T19:35:00Z"/>
        </w:rPr>
      </w:pPr>
      <w:moveTo w:id="11" w:author="篠本滋" w:date="2017-11-25T19:35:00Z">
        <w:r>
          <w:t># Junpei Naito 2017/11/14</w:t>
        </w:r>
      </w:moveTo>
    </w:p>
    <w:moveToRangeEnd w:id="8"/>
    <w:p w:rsidR="000451F9" w:rsidRDefault="000451F9" w:rsidP="000451F9">
      <w:pPr>
        <w:rPr>
          <w:ins w:id="12" w:author="篠本滋" w:date="2017-11-25T19:35:00Z"/>
        </w:rPr>
      </w:pPr>
      <w:ins w:id="13" w:author="篠本滋" w:date="2017-11-25T19:35:00Z">
        <w:r>
          <w:t>##########</w:t>
        </w:r>
      </w:ins>
    </w:p>
    <w:p w:rsidR="00AA5E67" w:rsidRDefault="00AA5E67" w:rsidP="00AA5E67"/>
    <w:p w:rsidR="00AA5E67" w:rsidRDefault="00AA5E67" w:rsidP="00AA5E67">
      <w:r>
        <w:t>import matplotlib.pyplot as plt</w:t>
      </w:r>
    </w:p>
    <w:p w:rsidR="00AA5E67" w:rsidRDefault="00AA5E67" w:rsidP="00AA5E67">
      <w:r>
        <w:t>import numpy as np</w:t>
      </w:r>
    </w:p>
    <w:p w:rsidR="00AA5E67" w:rsidRDefault="00AA5E67" w:rsidP="00AA5E67"/>
    <w:p w:rsidR="00AA5E67" w:rsidRDefault="00AA5E67" w:rsidP="00AA5E67">
      <w:r>
        <w:lastRenderedPageBreak/>
        <w:t>def OS(spike_times) :</w:t>
      </w:r>
    </w:p>
    <w:p w:rsidR="00AA5E67" w:rsidRDefault="00AA5E67" w:rsidP="00AA5E67">
      <w:r>
        <w:t xml:space="preserve">    spike_times = np.array(spike_times)</w:t>
      </w:r>
    </w:p>
    <w:p w:rsidR="00AA5E67" w:rsidRDefault="00AA5E67" w:rsidP="00AA5E67">
      <w:r>
        <w:t xml:space="preserve">    max_value   = max(spike_times)</w:t>
      </w:r>
    </w:p>
    <w:p w:rsidR="00AA5E67" w:rsidRDefault="00AA5E67" w:rsidP="00AA5E67">
      <w:r>
        <w:t xml:space="preserve">    min_value   = min(spike_times)</w:t>
      </w:r>
    </w:p>
    <w:p w:rsidR="00AA5E67" w:rsidRDefault="00AA5E67" w:rsidP="00AA5E67">
      <w:r>
        <w:t xml:space="preserve">    onset       = min_value - 0.001 * (max_value - min_value)</w:t>
      </w:r>
    </w:p>
    <w:p w:rsidR="00AA5E67" w:rsidRDefault="00AA5E67" w:rsidP="00AA5E67">
      <w:r>
        <w:t xml:space="preserve">    offset      = max_value + 0.001 * (max_value - min_value)</w:t>
      </w:r>
    </w:p>
    <w:p w:rsidR="00AA5E67" w:rsidRDefault="00AA5E67" w:rsidP="00AA5E67">
      <w:r>
        <w:t xml:space="preserve">    lv          = 0</w:t>
      </w:r>
    </w:p>
    <w:p w:rsidR="00AA5E67" w:rsidRDefault="00AA5E67" w:rsidP="00AA5E67">
      <w:r>
        <w:t xml:space="preserve">    ISI         = np.diff(spike_times)</w:t>
      </w:r>
    </w:p>
    <w:p w:rsidR="00AA5E67" w:rsidRDefault="00AA5E67" w:rsidP="00AA5E67"/>
    <w:p w:rsidR="00AA5E67" w:rsidDel="000451F9" w:rsidRDefault="00AA5E67" w:rsidP="00AA5E67">
      <w:pPr>
        <w:rPr>
          <w:del w:id="14" w:author="篠本滋" w:date="2017-11-25T19:35:00Z"/>
        </w:rPr>
      </w:pPr>
      <w:del w:id="15" w:author="篠本滋" w:date="2017-11-25T19:35:00Z">
        <w:r w:rsidDel="000451F9">
          <w:rPr>
            <w:rFonts w:hint="eastAsia"/>
          </w:rPr>
          <w:delText xml:space="preserve">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ここから</w:delText>
        </w:r>
        <w:r w:rsidDel="000451F9">
          <w:rPr>
            <w:rFonts w:hint="eastAsia"/>
          </w:rPr>
          <w:delText xml:space="preserve"> 17/11/24</w:delText>
        </w:r>
      </w:del>
    </w:p>
    <w:p w:rsidR="000451F9" w:rsidRDefault="00AA5E67" w:rsidP="00AA5E67">
      <w:pPr>
        <w:rPr>
          <w:ins w:id="16" w:author="篠本滋" w:date="2017-11-25T19:36:00Z"/>
        </w:rPr>
      </w:pPr>
      <w:r>
        <w:rPr>
          <w:rFonts w:hint="eastAsia"/>
        </w:rPr>
        <w:t xml:space="preserve">    # </w:t>
      </w:r>
      <w:ins w:id="17" w:author="篠本滋" w:date="2017-11-25T19:35:00Z">
        <w:r w:rsidR="000451F9">
          <w:t>compute</w:t>
        </w:r>
      </w:ins>
      <w:ins w:id="18" w:author="篠本滋" w:date="2017-11-25T19:42:00Z">
        <w:r w:rsidR="000451F9">
          <w:t>s</w:t>
        </w:r>
      </w:ins>
      <w:ins w:id="19" w:author="篠本滋" w:date="2017-11-25T19:35:00Z">
        <w:r w:rsidR="000451F9">
          <w:t xml:space="preserve"> the firing irregularity </w:t>
        </w:r>
      </w:ins>
      <w:r>
        <w:rPr>
          <w:rFonts w:hint="eastAsia"/>
        </w:rPr>
        <w:t>Lv</w:t>
      </w:r>
    </w:p>
    <w:p w:rsidR="00AA5E67" w:rsidRDefault="000451F9" w:rsidP="00AA5E67">
      <w:ins w:id="20" w:author="篠本滋" w:date="2017-11-25T19:36:00Z">
        <w:r w:rsidDel="000451F9">
          <w:rPr>
            <w:rFonts w:hint="eastAsia"/>
          </w:rPr>
          <w:t xml:space="preserve"> </w:t>
        </w:r>
      </w:ins>
      <w:del w:id="21" w:author="篠本滋" w:date="2017-11-25T19:36:00Z">
        <w:r w:rsidR="00AA5E67" w:rsidDel="000451F9">
          <w:rPr>
            <w:rFonts w:hint="eastAsia"/>
          </w:rPr>
          <w:delText>の計算を行う</w:delText>
        </w:r>
        <w:r w:rsidR="00AA5E67" w:rsidDel="000451F9">
          <w:rPr>
            <w:rFonts w:hint="eastAsia"/>
          </w:rPr>
          <w:delText>. Lv</w:delText>
        </w:r>
        <w:r w:rsidR="00AA5E67" w:rsidDel="000451F9">
          <w:rPr>
            <w:rFonts w:hint="eastAsia"/>
          </w:rPr>
          <w:delText>は、スパイクの不規則さを表す</w:delText>
        </w:r>
      </w:del>
    </w:p>
    <w:p w:rsidR="00AA5E67" w:rsidDel="000451F9" w:rsidRDefault="00AA5E67" w:rsidP="00AA5E67">
      <w:pPr>
        <w:rPr>
          <w:del w:id="22" w:author="篠本滋" w:date="2017-11-25T19:35:00Z"/>
        </w:rPr>
      </w:pPr>
      <w:del w:id="23" w:author="篠本滋" w:date="2017-11-25T19:35:00Z">
        <w:r w:rsidDel="000451F9">
          <w:rPr>
            <w:rFonts w:hint="eastAsia"/>
          </w:rPr>
          <w:delText xml:space="preserve">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ここまで</w:delText>
        </w:r>
      </w:del>
    </w:p>
    <w:p w:rsidR="00AA5E67" w:rsidRDefault="00AA5E67" w:rsidP="00AA5E67">
      <w:r>
        <w:t xml:space="preserve">    for i in range(0, len(spike_times) - 2) :</w:t>
      </w:r>
    </w:p>
    <w:p w:rsidR="00AA5E67" w:rsidRDefault="00AA5E67" w:rsidP="00AA5E67">
      <w:r>
        <w:t xml:space="preserve">        interval1 = ISI[i]</w:t>
      </w:r>
    </w:p>
    <w:p w:rsidR="00AA5E67" w:rsidRDefault="00AA5E67" w:rsidP="00AA5E67">
      <w:r>
        <w:t xml:space="preserve">        interval2 = ISI[i + 1]</w:t>
      </w:r>
    </w:p>
    <w:p w:rsidR="00AA5E67" w:rsidRDefault="00AA5E67" w:rsidP="00AA5E67"/>
    <w:p w:rsidR="00AA5E67" w:rsidRDefault="00AA5E67" w:rsidP="00AA5E67">
      <w:r>
        <w:t xml:space="preserve">        if(interval1 + interval2 != 0) :</w:t>
      </w:r>
    </w:p>
    <w:p w:rsidR="00AA5E67" w:rsidRDefault="00AA5E67" w:rsidP="00AA5E67">
      <w:r>
        <w:t xml:space="preserve">            lv += 3 * pow(interval1 - interval2, 2) / (pow(interval1 + interval2, 2) * (len(spike_times) - 2))</w:t>
      </w:r>
    </w:p>
    <w:p w:rsidR="00AA5E67" w:rsidRDefault="00AA5E67" w:rsidP="00AA5E67">
      <w:r>
        <w:t xml:space="preserve">        else :</w:t>
      </w:r>
    </w:p>
    <w:p w:rsidR="00AA5E67" w:rsidRDefault="00AA5E67" w:rsidP="00AA5E67">
      <w:r>
        <w:t xml:space="preserve">            lv += 3 / (len(spike_times) - 2)</w:t>
      </w:r>
    </w:p>
    <w:p w:rsidR="00AA5E67" w:rsidDel="000451F9" w:rsidRDefault="00AA5E67" w:rsidP="00AA5E67">
      <w:pPr>
        <w:rPr>
          <w:del w:id="24" w:author="篠本滋" w:date="2017-11-25T19:36:00Z"/>
        </w:rPr>
      </w:pPr>
    </w:p>
    <w:p w:rsidR="00AA5E67" w:rsidRDefault="00AA5E67" w:rsidP="00AA5E67">
      <w:del w:id="25" w:author="篠本滋" w:date="2017-11-25T19:36:00Z">
        <w:r w:rsidDel="000451F9">
          <w:rPr>
            <w:rFonts w:hint="eastAsia"/>
          </w:rPr>
          <w:delText xml:space="preserve">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ここから</w:delText>
        </w:r>
        <w:r w:rsidDel="000451F9">
          <w:rPr>
            <w:rFonts w:hint="eastAsia"/>
          </w:rPr>
          <w:delText xml:space="preserve"> 17/11/24</w:delText>
        </w:r>
      </w:del>
    </w:p>
    <w:p w:rsidR="00AA5E67" w:rsidRDefault="00AA5E67" w:rsidP="00AA5E67">
      <w:r>
        <w:rPr>
          <w:rFonts w:hint="eastAsia"/>
        </w:rPr>
        <w:t xml:space="preserve">    # </w:t>
      </w:r>
      <w:ins w:id="26" w:author="篠本滋" w:date="2017-11-25T19:36:00Z">
        <w:r w:rsidR="000451F9">
          <w:t>compute</w:t>
        </w:r>
      </w:ins>
      <w:ins w:id="27" w:author="篠本滋" w:date="2017-11-25T19:42:00Z">
        <w:r w:rsidR="000451F9">
          <w:t>s</w:t>
        </w:r>
      </w:ins>
      <w:ins w:id="28" w:author="篠本滋" w:date="2017-11-25T19:36:00Z">
        <w:r w:rsidR="000451F9">
          <w:t xml:space="preserve"> the cost function by changing the number of bins</w:t>
        </w:r>
      </w:ins>
      <w:del w:id="29" w:author="篠本滋" w:date="2017-11-25T19:36:00Z">
        <w:r w:rsidDel="000451F9">
          <w:rPr>
            <w:rFonts w:hint="eastAsia"/>
          </w:rPr>
          <w:delText>histogram</w:delText>
        </w:r>
        <w:r w:rsidDel="000451F9">
          <w:rPr>
            <w:rFonts w:hint="eastAsia"/>
          </w:rPr>
          <w:delText>の</w:delText>
        </w:r>
        <w:r w:rsidDel="000451F9">
          <w:rPr>
            <w:rFonts w:hint="eastAsia"/>
          </w:rPr>
          <w:delText>bin</w:delText>
        </w:r>
        <w:r w:rsidDel="000451F9">
          <w:rPr>
            <w:rFonts w:hint="eastAsia"/>
          </w:rPr>
          <w:delText>の数を</w:delText>
        </w:r>
        <w:r w:rsidDel="000451F9">
          <w:rPr>
            <w:rFonts w:hint="eastAsia"/>
          </w:rPr>
          <w:delText>1</w:delText>
        </w:r>
        <w:r w:rsidDel="000451F9">
          <w:rPr>
            <w:rFonts w:hint="eastAsia"/>
          </w:rPr>
          <w:delText>から</w:delText>
        </w:r>
        <w:r w:rsidDel="000451F9">
          <w:rPr>
            <w:rFonts w:hint="eastAsia"/>
          </w:rPr>
          <w:delText>500</w:delText>
        </w:r>
        <w:r w:rsidDel="000451F9">
          <w:rPr>
            <w:rFonts w:hint="eastAsia"/>
          </w:rPr>
          <w:delText>まで変化させつつ、</w:delText>
        </w:r>
        <w:r w:rsidDel="000451F9">
          <w:rPr>
            <w:rFonts w:hint="eastAsia"/>
          </w:rPr>
          <w:delText>cost</w:delText>
        </w:r>
        <w:r w:rsidDel="000451F9">
          <w:rPr>
            <w:rFonts w:hint="eastAsia"/>
          </w:rPr>
          <w:delText>関数を計算する</w:delText>
        </w:r>
      </w:del>
    </w:p>
    <w:p w:rsidR="000451F9" w:rsidRDefault="00AA5E67" w:rsidP="00AA5E67">
      <w:pPr>
        <w:rPr>
          <w:ins w:id="30" w:author="篠本滋" w:date="2017-11-25T19:37:00Z"/>
        </w:rPr>
      </w:pPr>
      <w:r>
        <w:rPr>
          <w:rFonts w:hint="eastAsia"/>
        </w:rPr>
        <w:t xml:space="preserve">    # </w:t>
      </w:r>
      <w:ins w:id="31" w:author="篠本滋" w:date="2017-11-25T19:37:00Z">
        <w:r w:rsidR="000451F9">
          <w:t>adopt</w:t>
        </w:r>
      </w:ins>
      <w:ins w:id="32" w:author="篠本滋" w:date="2017-11-25T19:42:00Z">
        <w:r w:rsidR="000451F9">
          <w:t>s</w:t>
        </w:r>
      </w:ins>
      <w:ins w:id="33" w:author="篠本滋" w:date="2017-11-25T19:37:00Z">
        <w:r w:rsidR="000451F9">
          <w:t xml:space="preserve"> the number of bins that minimizes the cost function</w:t>
        </w:r>
      </w:ins>
    </w:p>
    <w:p w:rsidR="00AA5E67" w:rsidDel="000451F9" w:rsidRDefault="00AA5E67" w:rsidP="00AA5E67">
      <w:pPr>
        <w:rPr>
          <w:del w:id="34" w:author="篠本滋" w:date="2017-11-25T19:38:00Z"/>
        </w:rPr>
      </w:pPr>
      <w:del w:id="35" w:author="篠本滋" w:date="2017-11-25T19:38:00Z">
        <w:r w:rsidDel="000451F9">
          <w:rPr>
            <w:rFonts w:hint="eastAsia"/>
          </w:rPr>
          <w:delText>cost</w:delText>
        </w:r>
        <w:r w:rsidDel="000451F9">
          <w:rPr>
            <w:rFonts w:hint="eastAsia"/>
          </w:rPr>
          <w:delText>関数の値がもっとも小さくなる</w:delText>
        </w:r>
        <w:r w:rsidDel="000451F9">
          <w:rPr>
            <w:rFonts w:hint="eastAsia"/>
          </w:rPr>
          <w:delText>bin</w:delText>
        </w:r>
        <w:r w:rsidDel="000451F9">
          <w:rPr>
            <w:rFonts w:hint="eastAsia"/>
          </w:rPr>
          <w:delText>の数を採用する</w:delText>
        </w:r>
      </w:del>
    </w:p>
    <w:p w:rsidR="00AA5E67" w:rsidDel="000451F9" w:rsidRDefault="00AA5E67" w:rsidP="00AA5E67">
      <w:pPr>
        <w:rPr>
          <w:del w:id="36" w:author="篠本滋" w:date="2017-11-25T19:38:00Z"/>
        </w:rPr>
      </w:pPr>
      <w:del w:id="37" w:author="篠本滋" w:date="2017-11-25T19:38:00Z">
        <w:r w:rsidDel="000451F9">
          <w:rPr>
            <w:rFonts w:hint="eastAsia"/>
          </w:rPr>
          <w:delText xml:space="preserve">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ここまで</w:delText>
        </w:r>
      </w:del>
    </w:p>
    <w:p w:rsidR="00AA5E67" w:rsidRDefault="00AA5E67" w:rsidP="00AA5E67">
      <w:r>
        <w:t xml:space="preserve">    </w:t>
      </w:r>
    </w:p>
    <w:p w:rsidR="00AA5E67" w:rsidRDefault="00AA5E67" w:rsidP="00AA5E67">
      <w:r>
        <w:t xml:space="preserve">    for bin_num in range(1, 500) :</w:t>
      </w:r>
    </w:p>
    <w:p w:rsidR="00AA5E67" w:rsidRDefault="00AA5E67" w:rsidP="00AA5E67">
      <w:r>
        <w:t xml:space="preserve">        times = 10</w:t>
      </w:r>
    </w:p>
    <w:p w:rsidR="00AA5E67" w:rsidRDefault="00AA5E67" w:rsidP="00AA5E67">
      <w:r>
        <w:t xml:space="preserve">        cost = cost_av(spike_times, onset, offset, lv, bin_num, times)</w:t>
      </w:r>
    </w:p>
    <w:p w:rsidR="00AA5E67" w:rsidRDefault="00AA5E67" w:rsidP="00AA5E67">
      <w:r>
        <w:t xml:space="preserve">        </w:t>
      </w:r>
    </w:p>
    <w:p w:rsidR="00AA5E67" w:rsidDel="000451F9" w:rsidRDefault="00AA5E67" w:rsidP="00AA5E67">
      <w:pPr>
        <w:rPr>
          <w:del w:id="38" w:author="篠本滋" w:date="2017-11-25T19:39:00Z"/>
        </w:rPr>
      </w:pPr>
      <w:del w:id="39" w:author="篠本滋" w:date="2017-11-25T19:39:00Z">
        <w:r w:rsidDel="000451F9">
          <w:rPr>
            <w:rFonts w:hint="eastAsia"/>
          </w:rPr>
          <w:lastRenderedPageBreak/>
          <w:delText xml:space="preserve">    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ここから</w:delText>
        </w:r>
        <w:r w:rsidDel="000451F9">
          <w:rPr>
            <w:rFonts w:hint="eastAsia"/>
          </w:rPr>
          <w:delText xml:space="preserve"> 17/11/24</w:delText>
        </w:r>
      </w:del>
    </w:p>
    <w:p w:rsidR="00AA5E67" w:rsidDel="000451F9" w:rsidRDefault="00AA5E67" w:rsidP="00AA5E67">
      <w:pPr>
        <w:rPr>
          <w:del w:id="40" w:author="篠本滋" w:date="2017-11-25T19:40:00Z"/>
        </w:rPr>
      </w:pPr>
      <w:r>
        <w:rPr>
          <w:rFonts w:hint="eastAsia"/>
        </w:rPr>
        <w:t xml:space="preserve">        # </w:t>
      </w:r>
      <w:ins w:id="41" w:author="篠本滋" w:date="2017-11-25T19:39:00Z">
        <w:r w:rsidR="000451F9">
          <w:t>update</w:t>
        </w:r>
      </w:ins>
      <w:ins w:id="42" w:author="篠本滋" w:date="2017-11-25T19:42:00Z">
        <w:r w:rsidR="000451F9">
          <w:t>s</w:t>
        </w:r>
      </w:ins>
      <w:ins w:id="43" w:author="篠本滋" w:date="2017-11-25T19:39:00Z">
        <w:r w:rsidR="000451F9">
          <w:t xml:space="preserve"> the value if </w:t>
        </w:r>
      </w:ins>
      <w:r>
        <w:rPr>
          <w:rFonts w:hint="eastAsia"/>
        </w:rPr>
        <w:t>cost_min</w:t>
      </w:r>
      <w:ins w:id="44" w:author="篠本滋" w:date="2017-11-25T19:45:00Z">
        <w:r w:rsidR="00707324">
          <w:t xml:space="preserve"> </w:t>
        </w:r>
      </w:ins>
      <w:ins w:id="45" w:author="篠本滋" w:date="2017-11-25T19:39:00Z">
        <w:r w:rsidR="000451F9">
          <w:t>is vacant or the cost</w:t>
        </w:r>
      </w:ins>
      <w:ins w:id="46" w:author="篠本滋" w:date="2017-11-25T19:40:00Z">
        <w:r w:rsidR="000451F9">
          <w:t xml:space="preserve"> </w:t>
        </w:r>
      </w:ins>
      <w:ins w:id="47" w:author="篠本滋" w:date="2017-11-25T19:39:00Z">
        <w:r w:rsidR="000451F9">
          <w:t xml:space="preserve">&lt; </w:t>
        </w:r>
      </w:ins>
      <w:del w:id="48" w:author="篠本滋" w:date="2017-11-25T19:40:00Z">
        <w:r w:rsidDel="000451F9">
          <w:rPr>
            <w:rFonts w:hint="eastAsia"/>
          </w:rPr>
          <w:delText>に値が入っていない時と、計算した</w:delText>
        </w:r>
        <w:r w:rsidDel="000451F9">
          <w:rPr>
            <w:rFonts w:hint="eastAsia"/>
          </w:rPr>
          <w:delText>cost</w:delText>
        </w:r>
        <w:r w:rsidDel="000451F9">
          <w:rPr>
            <w:rFonts w:hint="eastAsia"/>
          </w:rPr>
          <w:delText>が</w:delText>
        </w:r>
      </w:del>
      <w:r>
        <w:rPr>
          <w:rFonts w:hint="eastAsia"/>
        </w:rPr>
        <w:t>cost_min</w:t>
      </w:r>
      <w:del w:id="49" w:author="篠本滋" w:date="2017-11-25T19:40:00Z">
        <w:r w:rsidDel="000451F9">
          <w:rPr>
            <w:rFonts w:hint="eastAsia"/>
          </w:rPr>
          <w:delText>より小さかった場合に値を更新する</w:delText>
        </w:r>
      </w:del>
    </w:p>
    <w:p w:rsidR="00AA5E67" w:rsidRDefault="00AA5E67" w:rsidP="00AA5E67">
      <w:pPr>
        <w:rPr>
          <w:ins w:id="50" w:author="篠本滋" w:date="2017-11-25T19:40:00Z"/>
        </w:rPr>
      </w:pPr>
      <w:r>
        <w:rPr>
          <w:rFonts w:hint="eastAsia"/>
        </w:rPr>
        <w:t xml:space="preserve">        </w:t>
      </w:r>
      <w:del w:id="51" w:author="篠本滋" w:date="2017-11-25T19:40:00Z">
        <w:r w:rsidDel="000451F9">
          <w:rPr>
            <w:rFonts w:hint="eastAsia"/>
          </w:rPr>
          <w:delText xml:space="preserve">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ここまで</w:delText>
        </w:r>
      </w:del>
    </w:p>
    <w:p w:rsidR="000451F9" w:rsidRDefault="000451F9" w:rsidP="00AA5E67"/>
    <w:p w:rsidR="00AA5E67" w:rsidRDefault="00AA5E67" w:rsidP="00AA5E67">
      <w:r>
        <w:t xml:space="preserve">        if (bin_num == 1 or cost &lt; cost_min) :</w:t>
      </w:r>
    </w:p>
    <w:p w:rsidR="00AA5E67" w:rsidRDefault="00AA5E67" w:rsidP="00AA5E67">
      <w:r>
        <w:t xml:space="preserve">            cost_min        = cost</w:t>
      </w:r>
    </w:p>
    <w:p w:rsidR="00AA5E67" w:rsidRDefault="00AA5E67" w:rsidP="00AA5E67">
      <w:r>
        <w:t xml:space="preserve">            optimal_bin_num = bin_num</w:t>
      </w:r>
    </w:p>
    <w:p w:rsidR="00AA5E67" w:rsidRDefault="00AA5E67" w:rsidP="00AA5E67"/>
    <w:p w:rsidR="00AA5E67" w:rsidRDefault="00AA5E67" w:rsidP="00AA5E67">
      <w:r>
        <w:t xml:space="preserve">    drawOS(spike_times, optimal_bin_num)</w:t>
      </w:r>
    </w:p>
    <w:p w:rsidR="00AA5E67" w:rsidRDefault="00AA5E67" w:rsidP="00AA5E67"/>
    <w:p w:rsidR="00AA5E67" w:rsidRDefault="00AA5E67" w:rsidP="00AA5E67">
      <w:r>
        <w:t xml:space="preserve">########## </w:t>
      </w:r>
    </w:p>
    <w:p w:rsidR="00AA5E67" w:rsidRDefault="00AA5E67" w:rsidP="00AA5E67">
      <w:r>
        <w:t xml:space="preserve"># cost_f </w:t>
      </w:r>
    </w:p>
    <w:p w:rsidR="00AA5E67" w:rsidRDefault="00AA5E67" w:rsidP="00AA5E67">
      <w:r>
        <w:t># computes the cost function defined by Omi and Shinomoto</w:t>
      </w:r>
    </w:p>
    <w:p w:rsidR="00AA5E67" w:rsidRDefault="00AA5E67" w:rsidP="00AA5E67"/>
    <w:p w:rsidR="00AA5E67" w:rsidRDefault="00AA5E67" w:rsidP="00AA5E67">
      <w:r>
        <w:t># arguments:</w:t>
      </w:r>
    </w:p>
    <w:p w:rsidR="00AA5E67" w:rsidRDefault="00AA5E67" w:rsidP="00AA5E67">
      <w:r>
        <w:t># spike_times: spike train</w:t>
      </w:r>
    </w:p>
    <w:p w:rsidR="00AA5E67" w:rsidRDefault="00AA5E67" w:rsidP="00AA5E67">
      <w:r>
        <w:t># start: time of the initial spike</w:t>
      </w:r>
    </w:p>
    <w:p w:rsidR="00AA5E67" w:rsidRDefault="00AA5E67" w:rsidP="00AA5E67">
      <w:r>
        <w:t># end: time of the final spike</w:t>
      </w:r>
    </w:p>
    <w:p w:rsidR="00AA5E67" w:rsidRDefault="00AA5E67" w:rsidP="00AA5E67">
      <w:r>
        <w:t xml:space="preserve"># lv: the value of local variation Lv, which measures the spiking irregularity </w:t>
      </w:r>
    </w:p>
    <w:p w:rsidR="00AA5E67" w:rsidRDefault="00AA5E67" w:rsidP="00AA5E67">
      <w:r>
        <w:t># bin_num: number of bins</w:t>
      </w:r>
    </w:p>
    <w:p w:rsidR="00AA5E67" w:rsidRDefault="00AA5E67" w:rsidP="00AA5E67"/>
    <w:p w:rsidR="00AA5E67" w:rsidRDefault="00AA5E67" w:rsidP="00AA5E67">
      <w:r>
        <w:t># returns the cost function</w:t>
      </w:r>
    </w:p>
    <w:p w:rsidR="00AA5E67" w:rsidRDefault="00AA5E67" w:rsidP="00AA5E67">
      <w:r>
        <w:t xml:space="preserve">########## </w:t>
      </w:r>
    </w:p>
    <w:p w:rsidR="00AA5E67" w:rsidRDefault="00AA5E67" w:rsidP="00AA5E67"/>
    <w:p w:rsidR="00AA5E67" w:rsidRDefault="00AA5E67" w:rsidP="00AA5E67"/>
    <w:p w:rsidR="00AA5E67" w:rsidRDefault="00AA5E67" w:rsidP="00AA5E67">
      <w:r>
        <w:t>def cost_f(spike_times, start, end, lv, bin_num) :</w:t>
      </w:r>
    </w:p>
    <w:p w:rsidR="00AA5E67" w:rsidRDefault="00AA5E67" w:rsidP="00AA5E67">
      <w:r>
        <w:t xml:space="preserve">    bin_width = (end - start) / bin_num</w:t>
      </w:r>
    </w:p>
    <w:p w:rsidR="00AA5E67" w:rsidRDefault="00AA5E67" w:rsidP="00AA5E67">
      <w:r>
        <w:t xml:space="preserve">    hist = np.histogram(spike_times, np.linspace(start, end, bin_num + 1))[0]</w:t>
      </w:r>
    </w:p>
    <w:p w:rsidR="00AA5E67" w:rsidRDefault="00AA5E67" w:rsidP="00AA5E67"/>
    <w:p w:rsidR="00AA5E67" w:rsidRDefault="00AA5E67" w:rsidP="00AA5E67">
      <w:r>
        <w:lastRenderedPageBreak/>
        <w:t xml:space="preserve">    fano = 2.0 * lv / (3.0 - lv)</w:t>
      </w:r>
    </w:p>
    <w:p w:rsidR="00AA5E67" w:rsidRDefault="00AA5E67" w:rsidP="00AA5E67"/>
    <w:p w:rsidR="00AA5E67" w:rsidRDefault="00AA5E67" w:rsidP="00AA5E67">
      <w:r>
        <w:t xml:space="preserve">    av   = np.mean(hist)</w:t>
      </w:r>
    </w:p>
    <w:p w:rsidR="00AA5E67" w:rsidRDefault="00AA5E67" w:rsidP="00AA5E67">
      <w:r>
        <w:t xml:space="preserve">    va   = np.mean(hist * hist)</w:t>
      </w:r>
    </w:p>
    <w:p w:rsidR="00AA5E67" w:rsidRDefault="00AA5E67" w:rsidP="00AA5E67">
      <w:r>
        <w:t xml:space="preserve">    w_av = np.mean(hist * fano)</w:t>
      </w:r>
    </w:p>
    <w:p w:rsidR="00AA5E67" w:rsidRDefault="00AA5E67" w:rsidP="00AA5E67">
      <w:r>
        <w:t xml:space="preserve">    fano_bin = np.where(hist &gt; 2, fano, 1.0)</w:t>
      </w:r>
    </w:p>
    <w:p w:rsidR="00AA5E67" w:rsidRDefault="00AA5E67" w:rsidP="00AA5E67"/>
    <w:p w:rsidR="00AA5E67" w:rsidRDefault="00AA5E67" w:rsidP="00AA5E67">
      <w:r>
        <w:t xml:space="preserve">    return ((2.0 * np.mean(hist * fano_bin) - (va - av * av)) / (bin_width * bin_width))</w:t>
      </w:r>
    </w:p>
    <w:p w:rsidR="00AA5E67" w:rsidRDefault="00AA5E67" w:rsidP="00AA5E67"/>
    <w:p w:rsidR="00AA5E67" w:rsidRDefault="00AA5E67" w:rsidP="00AA5E67">
      <w:r>
        <w:t xml:space="preserve">########## </w:t>
      </w:r>
    </w:p>
    <w:p w:rsidR="00AA5E67" w:rsidRDefault="00AA5E67" w:rsidP="00AA5E67">
      <w:r>
        <w:t># cost_av</w:t>
      </w:r>
    </w:p>
    <w:p w:rsidR="00AA5E67" w:rsidRDefault="00AA5E67" w:rsidP="00AA5E67">
      <w:r>
        <w:t># computes an average cost function with respect to initial binning positions.</w:t>
      </w:r>
    </w:p>
    <w:p w:rsidR="00AA5E67" w:rsidRDefault="00AA5E67" w:rsidP="00AA5E67"/>
    <w:p w:rsidR="00AA5E67" w:rsidRDefault="00AA5E67" w:rsidP="00AA5E67">
      <w:r>
        <w:t># arguments:</w:t>
      </w:r>
    </w:p>
    <w:p w:rsidR="00AA5E67" w:rsidRDefault="00AA5E67" w:rsidP="00AA5E67">
      <w:r>
        <w:t># spike_times: spike train</w:t>
      </w:r>
    </w:p>
    <w:p w:rsidR="00AA5E67" w:rsidRDefault="00AA5E67" w:rsidP="00AA5E67">
      <w:r>
        <w:t># onset: time of an initial spike</w:t>
      </w:r>
    </w:p>
    <w:p w:rsidR="00AA5E67" w:rsidRDefault="00AA5E67" w:rsidP="00AA5E67">
      <w:r>
        <w:t># offset: time of a final spike</w:t>
      </w:r>
    </w:p>
    <w:p w:rsidR="00AA5E67" w:rsidRDefault="00AA5E67" w:rsidP="00AA5E67">
      <w:r>
        <w:t># lv: the value of local variation Lv, which measures the spiking irregularity</w:t>
      </w:r>
    </w:p>
    <w:p w:rsidR="00AA5E67" w:rsidRDefault="00AA5E67" w:rsidP="00AA5E67">
      <w:r>
        <w:t># bin_num: the number of bins</w:t>
      </w:r>
    </w:p>
    <w:p w:rsidR="00AA5E67" w:rsidRDefault="00AA5E67" w:rsidP="00AA5E67">
      <w:r>
        <w:t># times: the number of initial binning positions</w:t>
      </w:r>
    </w:p>
    <w:p w:rsidR="00AA5E67" w:rsidRDefault="00AA5E67" w:rsidP="00AA5E67"/>
    <w:p w:rsidR="00AA5E67" w:rsidRDefault="00AA5E67" w:rsidP="00AA5E67">
      <w:r>
        <w:t># returns the averaged cost function</w:t>
      </w:r>
    </w:p>
    <w:p w:rsidR="00AA5E67" w:rsidRDefault="00AA5E67" w:rsidP="00AA5E67">
      <w:r>
        <w:t>##########</w:t>
      </w:r>
    </w:p>
    <w:p w:rsidR="00AA5E67" w:rsidRDefault="00AA5E67" w:rsidP="00AA5E67"/>
    <w:p w:rsidR="00AA5E67" w:rsidRDefault="00AA5E67" w:rsidP="00AA5E67"/>
    <w:p w:rsidR="00AA5E67" w:rsidRDefault="00AA5E67" w:rsidP="00AA5E67">
      <w:r>
        <w:t>def cost_av(spike_times, onset, offset, lv, bin_num, times) :</w:t>
      </w:r>
    </w:p>
    <w:p w:rsidR="00AA5E67" w:rsidRDefault="00AA5E67" w:rsidP="00AA5E67">
      <w:r>
        <w:t xml:space="preserve">    temp = 0.0</w:t>
      </w:r>
    </w:p>
    <w:p w:rsidR="00AA5E67" w:rsidRDefault="00AA5E67" w:rsidP="00AA5E67">
      <w:r>
        <w:lastRenderedPageBreak/>
        <w:t xml:space="preserve">    bin_width = (offset - onset) / bin_num</w:t>
      </w:r>
    </w:p>
    <w:p w:rsidR="00AA5E67" w:rsidRDefault="00AA5E67" w:rsidP="00AA5E67">
      <w:r>
        <w:t xml:space="preserve">    TT = np.hstack([spike_times, spike_times + (offset - onset)])</w:t>
      </w:r>
    </w:p>
    <w:p w:rsidR="00AA5E67" w:rsidRDefault="00AA5E67" w:rsidP="00AA5E67"/>
    <w:p w:rsidR="00AA5E67" w:rsidDel="000451F9" w:rsidRDefault="00AA5E67" w:rsidP="00AA5E67">
      <w:pPr>
        <w:rPr>
          <w:del w:id="52" w:author="篠本滋" w:date="2017-11-25T19:40:00Z"/>
        </w:rPr>
      </w:pPr>
      <w:del w:id="53" w:author="篠本滋" w:date="2017-11-25T19:40:00Z">
        <w:r w:rsidDel="000451F9">
          <w:rPr>
            <w:rFonts w:hint="eastAsia"/>
          </w:rPr>
          <w:delText xml:space="preserve">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ここから</w:delText>
        </w:r>
        <w:r w:rsidDel="000451F9">
          <w:rPr>
            <w:rFonts w:hint="eastAsia"/>
          </w:rPr>
          <w:delText xml:space="preserve"> 17/11/24</w:delText>
        </w:r>
      </w:del>
    </w:p>
    <w:p w:rsidR="00AA5E67" w:rsidDel="000451F9" w:rsidRDefault="00AA5E67" w:rsidP="00AA5E67">
      <w:pPr>
        <w:rPr>
          <w:del w:id="54" w:author="篠本滋" w:date="2017-11-25T19:41:00Z"/>
        </w:rPr>
      </w:pPr>
      <w:r>
        <w:rPr>
          <w:rFonts w:hint="eastAsia"/>
        </w:rPr>
        <w:t xml:space="preserve">    # </w:t>
      </w:r>
      <w:ins w:id="55" w:author="篠本滋" w:date="2017-11-25T19:40:00Z">
        <w:r w:rsidR="000451F9">
          <w:t>average</w:t>
        </w:r>
      </w:ins>
      <w:ins w:id="56" w:author="篠本滋" w:date="2017-11-25T19:42:00Z">
        <w:r w:rsidR="000451F9">
          <w:t>s</w:t>
        </w:r>
      </w:ins>
      <w:ins w:id="57" w:author="篠本滋" w:date="2017-11-25T19:40:00Z">
        <w:r w:rsidR="000451F9">
          <w:t xml:space="preserve"> the cost with respect to the starting position</w:t>
        </w:r>
      </w:ins>
      <w:ins w:id="58" w:author="篠本滋" w:date="2017-11-25T19:41:00Z">
        <w:r w:rsidR="000451F9">
          <w:t>s</w:t>
        </w:r>
      </w:ins>
      <w:ins w:id="59" w:author="篠本滋" w:date="2017-11-25T19:40:00Z">
        <w:r w:rsidR="000451F9">
          <w:t>.</w:t>
        </w:r>
      </w:ins>
      <w:del w:id="60" w:author="篠本滋" w:date="2017-11-25T19:41:00Z">
        <w:r w:rsidDel="000451F9">
          <w:rPr>
            <w:rFonts w:hint="eastAsia"/>
          </w:rPr>
          <w:delText>spike</w:delText>
        </w:r>
        <w:r w:rsidDel="000451F9">
          <w:rPr>
            <w:rFonts w:hint="eastAsia"/>
          </w:rPr>
          <w:delText>のスタート位置によって値に差がでるため、スタート位置を変えながらコストを計算し、平均をとる</w:delText>
        </w:r>
      </w:del>
    </w:p>
    <w:p w:rsidR="000451F9" w:rsidRDefault="000451F9" w:rsidP="00AA5E67">
      <w:pPr>
        <w:rPr>
          <w:ins w:id="61" w:author="篠本滋" w:date="2017-11-25T19:41:00Z"/>
        </w:rPr>
      </w:pPr>
    </w:p>
    <w:p w:rsidR="00AA5E67" w:rsidRDefault="00AA5E67" w:rsidP="00AA5E67">
      <w:r>
        <w:rPr>
          <w:rFonts w:hint="eastAsia"/>
        </w:rPr>
        <w:t xml:space="preserve">    # times</w:t>
      </w:r>
      <w:ins w:id="62" w:author="篠本滋" w:date="2017-11-25T19:41:00Z">
        <w:r w:rsidR="000451F9">
          <w:t xml:space="preserve">: number of </w:t>
        </w:r>
      </w:ins>
      <w:ins w:id="63" w:author="篠本滋" w:date="2017-11-25T19:42:00Z">
        <w:r w:rsidR="000451F9">
          <w:t xml:space="preserve">starting </w:t>
        </w:r>
      </w:ins>
      <w:ins w:id="64" w:author="篠本滋" w:date="2017-11-25T19:41:00Z">
        <w:r w:rsidR="000451F9">
          <w:t>positions</w:t>
        </w:r>
      </w:ins>
      <w:del w:id="65" w:author="篠本滋" w:date="2017-11-25T19:42:00Z">
        <w:r w:rsidDel="000451F9">
          <w:rPr>
            <w:rFonts w:hint="eastAsia"/>
          </w:rPr>
          <w:delText>回スタート位置を変える</w:delText>
        </w:r>
      </w:del>
      <w:ins w:id="66" w:author="篠本滋" w:date="2017-11-25T19:42:00Z">
        <w:r w:rsidR="000451F9">
          <w:rPr>
            <w:rFonts w:hint="eastAsia"/>
          </w:rPr>
          <w:t>.</w:t>
        </w:r>
      </w:ins>
    </w:p>
    <w:p w:rsidR="00AA5E67" w:rsidDel="000451F9" w:rsidRDefault="00AA5E67" w:rsidP="00AA5E67">
      <w:pPr>
        <w:rPr>
          <w:del w:id="67" w:author="篠本滋" w:date="2017-11-25T19:42:00Z"/>
        </w:rPr>
      </w:pPr>
      <w:del w:id="68" w:author="篠本滋" w:date="2017-11-25T19:42:00Z">
        <w:r w:rsidDel="000451F9">
          <w:rPr>
            <w:rFonts w:hint="eastAsia"/>
          </w:rPr>
          <w:delText xml:space="preserve">    #------------- </w:delText>
        </w:r>
        <w:r w:rsidDel="000451F9">
          <w:rPr>
            <w:rFonts w:hint="eastAsia"/>
          </w:rPr>
          <w:delText>追加</w:delText>
        </w:r>
        <w:r w:rsidDel="000451F9">
          <w:rPr>
            <w:rFonts w:hint="eastAsia"/>
          </w:rPr>
          <w:delText xml:space="preserve"> </w:delText>
        </w:r>
        <w:r w:rsidDel="000451F9">
          <w:rPr>
            <w:rFonts w:hint="eastAsia"/>
          </w:rPr>
          <w:delText>ここまで</w:delText>
        </w:r>
      </w:del>
    </w:p>
    <w:p w:rsidR="000451F9" w:rsidRDefault="000451F9" w:rsidP="00AA5E67">
      <w:pPr>
        <w:rPr>
          <w:ins w:id="69" w:author="篠本滋" w:date="2017-11-25T19:42:00Z"/>
        </w:rPr>
      </w:pPr>
    </w:p>
    <w:p w:rsidR="00AA5E67" w:rsidRDefault="00AA5E67" w:rsidP="00AA5E67">
      <w:r>
        <w:t xml:space="preserve">    for i in range(0, times) :</w:t>
      </w:r>
    </w:p>
    <w:p w:rsidR="00AA5E67" w:rsidRDefault="00AA5E67" w:rsidP="00AA5E67">
      <w:r>
        <w:t xml:space="preserve">        start = onset + i * bin_width / times</w:t>
      </w:r>
    </w:p>
    <w:p w:rsidR="00AA5E67" w:rsidRDefault="00AA5E67" w:rsidP="00AA5E67">
      <w:r>
        <w:t xml:space="preserve">        end = offset + i * bin_width / times</w:t>
      </w:r>
    </w:p>
    <w:p w:rsidR="00AA5E67" w:rsidRDefault="00AA5E67" w:rsidP="00AA5E67">
      <w:r>
        <w:t xml:space="preserve">        temp += cost_f(TT, start, end, lv, bin_num)</w:t>
      </w:r>
    </w:p>
    <w:p w:rsidR="00AA5E67" w:rsidRDefault="00AA5E67" w:rsidP="00AA5E67"/>
    <w:p w:rsidR="00AA5E67" w:rsidRDefault="00AA5E67" w:rsidP="00AA5E67">
      <w:r>
        <w:t xml:space="preserve">    return temp / times</w:t>
      </w:r>
    </w:p>
    <w:p w:rsidR="00AA5E67" w:rsidRDefault="00AA5E67" w:rsidP="00AA5E67"/>
    <w:p w:rsidR="00AA5E67" w:rsidRDefault="00AA5E67" w:rsidP="00AA5E67">
      <w:r>
        <w:t>##########</w:t>
      </w:r>
    </w:p>
    <w:p w:rsidR="00AA5E67" w:rsidRDefault="00AA5E67" w:rsidP="00AA5E67">
      <w:r>
        <w:t xml:space="preserve"># drawOS </w:t>
      </w:r>
    </w:p>
    <w:p w:rsidR="00AA5E67" w:rsidRDefault="00AA5E67" w:rsidP="00AA5E67">
      <w:r>
        <w:t># draws a histogram</w:t>
      </w:r>
    </w:p>
    <w:p w:rsidR="00AA5E67" w:rsidRDefault="00AA5E67" w:rsidP="00AA5E67"/>
    <w:p w:rsidR="00AA5E67" w:rsidRDefault="00AA5E67" w:rsidP="00AA5E67">
      <w:r>
        <w:t># arguments:</w:t>
      </w:r>
    </w:p>
    <w:p w:rsidR="00AA5E67" w:rsidRDefault="00AA5E67" w:rsidP="00AA5E67">
      <w:r>
        <w:t># spike_times: a spike train</w:t>
      </w:r>
    </w:p>
    <w:p w:rsidR="00AA5E67" w:rsidRDefault="00AA5E67" w:rsidP="00AA5E67">
      <w:r>
        <w:t># optimal_bin_num: an optimal number of bins</w:t>
      </w:r>
    </w:p>
    <w:p w:rsidR="00AA5E67" w:rsidRDefault="00AA5E67" w:rsidP="00AA5E67">
      <w:r>
        <w:t xml:space="preserve">########## </w:t>
      </w:r>
    </w:p>
    <w:p w:rsidR="00AA5E67" w:rsidRDefault="00AA5E67" w:rsidP="00AA5E67"/>
    <w:p w:rsidR="00AA5E67" w:rsidRDefault="00AA5E67" w:rsidP="00AA5E67">
      <w:r>
        <w:t>def drawOS(spike_times, optimal_bin_num):</w:t>
      </w:r>
    </w:p>
    <w:p w:rsidR="00AA5E67" w:rsidRDefault="00AA5E67" w:rsidP="00AA5E67">
      <w:r>
        <w:t xml:space="preserve">    plt.hist(spike_times, optimal_bin_num)</w:t>
      </w:r>
    </w:p>
    <w:p w:rsidR="00AA5E67" w:rsidRDefault="00AA5E67" w:rsidP="00AA5E67">
      <w:r>
        <w:t xml:space="preserve">    plt.yticks([])</w:t>
      </w:r>
    </w:p>
    <w:p w:rsidR="009741F9" w:rsidRDefault="00AA5E67" w:rsidP="00AA5E67">
      <w:r>
        <w:t xml:space="preserve">    plt.show()</w:t>
      </w:r>
      <w:bookmarkEnd w:id="1"/>
    </w:p>
    <w:sectPr w:rsidR="009741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55" w:rsidRDefault="006B3F55" w:rsidP="00707324">
      <w:pPr>
        <w:spacing w:after="0" w:line="240" w:lineRule="auto"/>
      </w:pPr>
      <w:r>
        <w:separator/>
      </w:r>
    </w:p>
  </w:endnote>
  <w:endnote w:type="continuationSeparator" w:id="0">
    <w:p w:rsidR="006B3F55" w:rsidRDefault="006B3F55" w:rsidP="0070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55" w:rsidRDefault="006B3F55" w:rsidP="00707324">
      <w:pPr>
        <w:spacing w:after="0" w:line="240" w:lineRule="auto"/>
      </w:pPr>
      <w:r>
        <w:separator/>
      </w:r>
    </w:p>
  </w:footnote>
  <w:footnote w:type="continuationSeparator" w:id="0">
    <w:p w:rsidR="006B3F55" w:rsidRDefault="006B3F55" w:rsidP="0070732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67"/>
    <w:rsid w:val="00000CEA"/>
    <w:rsid w:val="000025A5"/>
    <w:rsid w:val="00005DA5"/>
    <w:rsid w:val="00041020"/>
    <w:rsid w:val="00044C23"/>
    <w:rsid w:val="000451F9"/>
    <w:rsid w:val="00052FE6"/>
    <w:rsid w:val="000605C9"/>
    <w:rsid w:val="00063987"/>
    <w:rsid w:val="00064B8C"/>
    <w:rsid w:val="00070A49"/>
    <w:rsid w:val="00072EC2"/>
    <w:rsid w:val="00082739"/>
    <w:rsid w:val="00085C86"/>
    <w:rsid w:val="000B183E"/>
    <w:rsid w:val="000C5788"/>
    <w:rsid w:val="000D1C32"/>
    <w:rsid w:val="000E4F6D"/>
    <w:rsid w:val="000E6AFB"/>
    <w:rsid w:val="000F2670"/>
    <w:rsid w:val="000F5524"/>
    <w:rsid w:val="001063F4"/>
    <w:rsid w:val="00114B2F"/>
    <w:rsid w:val="001311EC"/>
    <w:rsid w:val="00131B05"/>
    <w:rsid w:val="0016792D"/>
    <w:rsid w:val="00172A89"/>
    <w:rsid w:val="00172DDE"/>
    <w:rsid w:val="00196DD9"/>
    <w:rsid w:val="001B0266"/>
    <w:rsid w:val="001D010C"/>
    <w:rsid w:val="001D504F"/>
    <w:rsid w:val="001E1880"/>
    <w:rsid w:val="001F2CA6"/>
    <w:rsid w:val="001F7AD9"/>
    <w:rsid w:val="002102CC"/>
    <w:rsid w:val="002251E0"/>
    <w:rsid w:val="00230B81"/>
    <w:rsid w:val="00233E6D"/>
    <w:rsid w:val="002358C4"/>
    <w:rsid w:val="002363C2"/>
    <w:rsid w:val="0024402C"/>
    <w:rsid w:val="00263581"/>
    <w:rsid w:val="00273A80"/>
    <w:rsid w:val="002859F2"/>
    <w:rsid w:val="00297791"/>
    <w:rsid w:val="002A03E2"/>
    <w:rsid w:val="002A6E41"/>
    <w:rsid w:val="002B157D"/>
    <w:rsid w:val="002D68C1"/>
    <w:rsid w:val="002F79C9"/>
    <w:rsid w:val="00322549"/>
    <w:rsid w:val="0036596D"/>
    <w:rsid w:val="0038151C"/>
    <w:rsid w:val="003A1175"/>
    <w:rsid w:val="003A3B63"/>
    <w:rsid w:val="003B0858"/>
    <w:rsid w:val="003E5F89"/>
    <w:rsid w:val="00401C9D"/>
    <w:rsid w:val="00415586"/>
    <w:rsid w:val="0042581F"/>
    <w:rsid w:val="00436974"/>
    <w:rsid w:val="0043747F"/>
    <w:rsid w:val="00443FD6"/>
    <w:rsid w:val="0048195B"/>
    <w:rsid w:val="00485CE3"/>
    <w:rsid w:val="004903A1"/>
    <w:rsid w:val="00492346"/>
    <w:rsid w:val="004955EC"/>
    <w:rsid w:val="004A1F75"/>
    <w:rsid w:val="004B40FF"/>
    <w:rsid w:val="004C7F7B"/>
    <w:rsid w:val="004D3422"/>
    <w:rsid w:val="004D6651"/>
    <w:rsid w:val="004E4ABB"/>
    <w:rsid w:val="004F76FC"/>
    <w:rsid w:val="005144AA"/>
    <w:rsid w:val="0052321A"/>
    <w:rsid w:val="005270E5"/>
    <w:rsid w:val="00565C05"/>
    <w:rsid w:val="005701A4"/>
    <w:rsid w:val="005A69E6"/>
    <w:rsid w:val="005D2B62"/>
    <w:rsid w:val="005D3B58"/>
    <w:rsid w:val="005E0E9C"/>
    <w:rsid w:val="0060368B"/>
    <w:rsid w:val="006049CB"/>
    <w:rsid w:val="00605B93"/>
    <w:rsid w:val="00606FCA"/>
    <w:rsid w:val="00610B4B"/>
    <w:rsid w:val="00611196"/>
    <w:rsid w:val="00643202"/>
    <w:rsid w:val="00662953"/>
    <w:rsid w:val="00667F54"/>
    <w:rsid w:val="00671FD3"/>
    <w:rsid w:val="00680323"/>
    <w:rsid w:val="006815B5"/>
    <w:rsid w:val="006A6C8F"/>
    <w:rsid w:val="006A7CC1"/>
    <w:rsid w:val="006A7D70"/>
    <w:rsid w:val="006B3F55"/>
    <w:rsid w:val="006E47BC"/>
    <w:rsid w:val="006F5C2E"/>
    <w:rsid w:val="00707324"/>
    <w:rsid w:val="0077672C"/>
    <w:rsid w:val="00781EAA"/>
    <w:rsid w:val="00794BAE"/>
    <w:rsid w:val="007A0EC3"/>
    <w:rsid w:val="007A2BF5"/>
    <w:rsid w:val="007B0114"/>
    <w:rsid w:val="007B7D18"/>
    <w:rsid w:val="007D57E2"/>
    <w:rsid w:val="007E30F8"/>
    <w:rsid w:val="007E4606"/>
    <w:rsid w:val="00804FBA"/>
    <w:rsid w:val="00807696"/>
    <w:rsid w:val="00810184"/>
    <w:rsid w:val="00842C87"/>
    <w:rsid w:val="00846CB1"/>
    <w:rsid w:val="00861710"/>
    <w:rsid w:val="00870716"/>
    <w:rsid w:val="008916C5"/>
    <w:rsid w:val="0089655F"/>
    <w:rsid w:val="008A0051"/>
    <w:rsid w:val="008A3298"/>
    <w:rsid w:val="008C56E4"/>
    <w:rsid w:val="008C76F2"/>
    <w:rsid w:val="008C7F12"/>
    <w:rsid w:val="008E0378"/>
    <w:rsid w:val="0092095E"/>
    <w:rsid w:val="009631F1"/>
    <w:rsid w:val="00970275"/>
    <w:rsid w:val="009733E1"/>
    <w:rsid w:val="009741F9"/>
    <w:rsid w:val="0098035F"/>
    <w:rsid w:val="00982380"/>
    <w:rsid w:val="009920C7"/>
    <w:rsid w:val="009B15B5"/>
    <w:rsid w:val="009C5E00"/>
    <w:rsid w:val="009D5689"/>
    <w:rsid w:val="009E3146"/>
    <w:rsid w:val="009F217C"/>
    <w:rsid w:val="00A019B6"/>
    <w:rsid w:val="00A05829"/>
    <w:rsid w:val="00A17B60"/>
    <w:rsid w:val="00A22F33"/>
    <w:rsid w:val="00A4536E"/>
    <w:rsid w:val="00A545FE"/>
    <w:rsid w:val="00A5700E"/>
    <w:rsid w:val="00A62AE4"/>
    <w:rsid w:val="00A879A0"/>
    <w:rsid w:val="00AA3B7B"/>
    <w:rsid w:val="00AA5E67"/>
    <w:rsid w:val="00AB6F54"/>
    <w:rsid w:val="00AD078B"/>
    <w:rsid w:val="00AD68B9"/>
    <w:rsid w:val="00AD7D66"/>
    <w:rsid w:val="00AF52AD"/>
    <w:rsid w:val="00B13134"/>
    <w:rsid w:val="00B26197"/>
    <w:rsid w:val="00B46975"/>
    <w:rsid w:val="00B532BF"/>
    <w:rsid w:val="00B81922"/>
    <w:rsid w:val="00B91C04"/>
    <w:rsid w:val="00B954CB"/>
    <w:rsid w:val="00BB318E"/>
    <w:rsid w:val="00BB6F86"/>
    <w:rsid w:val="00BF4575"/>
    <w:rsid w:val="00BF7B09"/>
    <w:rsid w:val="00C05374"/>
    <w:rsid w:val="00C1671E"/>
    <w:rsid w:val="00C27179"/>
    <w:rsid w:val="00C3654F"/>
    <w:rsid w:val="00C45F81"/>
    <w:rsid w:val="00C52CEB"/>
    <w:rsid w:val="00C56777"/>
    <w:rsid w:val="00C76B8D"/>
    <w:rsid w:val="00C928F7"/>
    <w:rsid w:val="00CC394E"/>
    <w:rsid w:val="00CC5568"/>
    <w:rsid w:val="00CC66FB"/>
    <w:rsid w:val="00CD31A6"/>
    <w:rsid w:val="00CF33F1"/>
    <w:rsid w:val="00D031EE"/>
    <w:rsid w:val="00D03E37"/>
    <w:rsid w:val="00D04914"/>
    <w:rsid w:val="00D15C69"/>
    <w:rsid w:val="00D2516E"/>
    <w:rsid w:val="00D31146"/>
    <w:rsid w:val="00D328E0"/>
    <w:rsid w:val="00D452CA"/>
    <w:rsid w:val="00D463BA"/>
    <w:rsid w:val="00D639FE"/>
    <w:rsid w:val="00D64C02"/>
    <w:rsid w:val="00D66CF8"/>
    <w:rsid w:val="00D72E70"/>
    <w:rsid w:val="00DA13BB"/>
    <w:rsid w:val="00DA28AB"/>
    <w:rsid w:val="00DA3BAA"/>
    <w:rsid w:val="00DB7A55"/>
    <w:rsid w:val="00DB7C0A"/>
    <w:rsid w:val="00DE6DEE"/>
    <w:rsid w:val="00DE7702"/>
    <w:rsid w:val="00E001C7"/>
    <w:rsid w:val="00E00DF1"/>
    <w:rsid w:val="00E15F96"/>
    <w:rsid w:val="00E27008"/>
    <w:rsid w:val="00E52331"/>
    <w:rsid w:val="00E57376"/>
    <w:rsid w:val="00E6641D"/>
    <w:rsid w:val="00EB0515"/>
    <w:rsid w:val="00EF600E"/>
    <w:rsid w:val="00F009D4"/>
    <w:rsid w:val="00F0244A"/>
    <w:rsid w:val="00F03D44"/>
    <w:rsid w:val="00F057A4"/>
    <w:rsid w:val="00F122DE"/>
    <w:rsid w:val="00F1471C"/>
    <w:rsid w:val="00F301B3"/>
    <w:rsid w:val="00F35E39"/>
    <w:rsid w:val="00F42F14"/>
    <w:rsid w:val="00F44CD6"/>
    <w:rsid w:val="00F56A71"/>
    <w:rsid w:val="00F60205"/>
    <w:rsid w:val="00F800B7"/>
    <w:rsid w:val="00F822BB"/>
    <w:rsid w:val="00F8730C"/>
    <w:rsid w:val="00F949B9"/>
    <w:rsid w:val="00FA1A75"/>
    <w:rsid w:val="00FA6A90"/>
    <w:rsid w:val="00FA7A60"/>
    <w:rsid w:val="00FB52A4"/>
    <w:rsid w:val="00FC3053"/>
    <w:rsid w:val="00FC790C"/>
    <w:rsid w:val="00FD3A07"/>
    <w:rsid w:val="00FE2BD7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ECD30-258F-4A68-AA9E-A55B1D8E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1F9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51F9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7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707324"/>
  </w:style>
  <w:style w:type="paragraph" w:styleId="a7">
    <w:name w:val="footer"/>
    <w:basedOn w:val="a"/>
    <w:link w:val="a8"/>
    <w:uiPriority w:val="99"/>
    <w:unhideWhenUsed/>
    <w:rsid w:val="00707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70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4</cp:revision>
  <dcterms:created xsi:type="dcterms:W3CDTF">2017-11-25T10:32:00Z</dcterms:created>
  <dcterms:modified xsi:type="dcterms:W3CDTF">2017-11-25T10:47:00Z</dcterms:modified>
</cp:coreProperties>
</file>