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B3" w:rsidRDefault="001F23B3" w:rsidP="001F23B3">
      <w:pPr>
        <w:rPr>
          <w:rFonts w:hint="eastAsia"/>
        </w:rPr>
      </w:pPr>
      <w:bookmarkStart w:id="0" w:name="_GoBack"/>
      <w:r>
        <w:rPr>
          <w:rFonts w:hint="eastAsia"/>
        </w:rPr>
        <w:t xml:space="preserve">// </w:t>
      </w:r>
      <w:del w:id="1" w:author="篠本滋" w:date="2017-11-04T18:00:00Z">
        <w:r w:rsidDel="00BC57E7">
          <w:rPr>
            <w:rFonts w:hint="eastAsia"/>
          </w:rPr>
          <w:delText>カルマンフィルタを用いた計算</w:delText>
        </w:r>
      </w:del>
      <w:proofErr w:type="spellStart"/>
      <w:ins w:id="2" w:author="篠本滋" w:date="2017-11-04T18:00:00Z">
        <w:r w:rsidR="00BC57E7">
          <w:rPr>
            <w:rFonts w:hint="eastAsia"/>
          </w:rPr>
          <w:t>K</w:t>
        </w:r>
        <w:r w:rsidR="00BC57E7">
          <w:t>alman</w:t>
        </w:r>
        <w:proofErr w:type="spellEnd"/>
        <w:r w:rsidR="00BC57E7">
          <w:t xml:space="preserve"> filtering</w:t>
        </w:r>
      </w:ins>
    </w:p>
    <w:p w:rsidR="001F23B3" w:rsidRDefault="001F23B3" w:rsidP="001F23B3">
      <w:proofErr w:type="spellStart"/>
      <w:proofErr w:type="gramStart"/>
      <w:r>
        <w:t>var</w:t>
      </w:r>
      <w:proofErr w:type="spellEnd"/>
      <w:proofErr w:type="gramEnd"/>
      <w:r>
        <w:t xml:space="preserve"> EL = new Array();</w:t>
      </w:r>
    </w:p>
    <w:p w:rsidR="001F23B3" w:rsidRDefault="001F23B3" w:rsidP="001F23B3">
      <w:proofErr w:type="gramStart"/>
      <w:r>
        <w:t>EL[</w:t>
      </w:r>
      <w:proofErr w:type="gramEnd"/>
      <w:r>
        <w:t>0] = new Array();</w:t>
      </w:r>
    </w:p>
    <w:p w:rsidR="001F23B3" w:rsidRDefault="001F23B3" w:rsidP="001F23B3">
      <w:proofErr w:type="gramStart"/>
      <w:r>
        <w:t>EL[</w:t>
      </w:r>
      <w:proofErr w:type="gramEnd"/>
      <w:r>
        <w:t>1] = new Array();</w:t>
      </w:r>
    </w:p>
    <w:p w:rsidR="001F23B3" w:rsidRDefault="001F23B3" w:rsidP="001F23B3">
      <w:proofErr w:type="spellStart"/>
      <w:proofErr w:type="gramStart"/>
      <w:r>
        <w:t>var</w:t>
      </w:r>
      <w:proofErr w:type="spellEnd"/>
      <w:proofErr w:type="gramEnd"/>
      <w:r>
        <w:t xml:space="preserve"> VL = new Array();</w:t>
      </w:r>
    </w:p>
    <w:p w:rsidR="001F23B3" w:rsidRDefault="001F23B3" w:rsidP="001F23B3">
      <w:proofErr w:type="gramStart"/>
      <w:r>
        <w:t>VL[</w:t>
      </w:r>
      <w:proofErr w:type="gramEnd"/>
      <w:r>
        <w:t>0] = new Array();</w:t>
      </w:r>
    </w:p>
    <w:p w:rsidR="001F23B3" w:rsidRDefault="001F23B3" w:rsidP="001F23B3">
      <w:proofErr w:type="gramStart"/>
      <w:r>
        <w:t>VL[</w:t>
      </w:r>
      <w:proofErr w:type="gramEnd"/>
      <w:r>
        <w:t>1] = new Array();</w:t>
      </w:r>
    </w:p>
    <w:p w:rsidR="001F23B3" w:rsidRDefault="001F23B3" w:rsidP="001F23B3">
      <w:proofErr w:type="spellStart"/>
      <w:proofErr w:type="gramStart"/>
      <w:r>
        <w:t>var</w:t>
      </w:r>
      <w:proofErr w:type="spellEnd"/>
      <w:proofErr w:type="gramEnd"/>
      <w:r>
        <w:t xml:space="preserve"> EL_N = new Array();</w:t>
      </w:r>
    </w:p>
    <w:p w:rsidR="001F23B3" w:rsidRDefault="001F23B3" w:rsidP="001F23B3">
      <w:proofErr w:type="spellStart"/>
      <w:proofErr w:type="gramStart"/>
      <w:r>
        <w:t>var</w:t>
      </w:r>
      <w:proofErr w:type="spellEnd"/>
      <w:proofErr w:type="gramEnd"/>
      <w:r>
        <w:t xml:space="preserve"> VL_N = new Array();</w:t>
      </w:r>
    </w:p>
    <w:p w:rsidR="001F23B3" w:rsidRDefault="001F23B3" w:rsidP="001F23B3">
      <w:proofErr w:type="spellStart"/>
      <w:proofErr w:type="gramStart"/>
      <w:r>
        <w:t>var</w:t>
      </w:r>
      <w:proofErr w:type="spellEnd"/>
      <w:proofErr w:type="gramEnd"/>
      <w:r>
        <w:t xml:space="preserve"> COVL_N = new Array();</w:t>
      </w:r>
    </w:p>
    <w:p w:rsidR="001F23B3" w:rsidRDefault="001F23B3" w:rsidP="001F23B3">
      <w:proofErr w:type="spellStart"/>
      <w:proofErr w:type="gramStart"/>
      <w:r>
        <w:t>var</w:t>
      </w:r>
      <w:proofErr w:type="spellEnd"/>
      <w:proofErr w:type="gramEnd"/>
      <w:r>
        <w:t xml:space="preserve"> N;</w:t>
      </w:r>
    </w:p>
    <w:p w:rsidR="001F23B3" w:rsidRDefault="001F23B3" w:rsidP="001F23B3"/>
    <w:p w:rsidR="001F23B3" w:rsidRDefault="001F23B3" w:rsidP="001F23B3">
      <w:r>
        <w:t>/*</w:t>
      </w:r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SecondStage</w:t>
      </w:r>
      <w:proofErr w:type="spellEnd"/>
      <w:del w:id="3" w:author="篠本滋" w:date="2017-11-04T18:01:00Z">
        <w:r w:rsidDel="00BC57E7">
          <w:rPr>
            <w:rFonts w:hint="eastAsia"/>
          </w:rPr>
          <w:delText>関数</w:delText>
        </w:r>
      </w:del>
    </w:p>
    <w:p w:rsidR="001F23B3" w:rsidRDefault="00BC57E7" w:rsidP="001F23B3">
      <w:pPr>
        <w:rPr>
          <w:rFonts w:hint="eastAsia"/>
        </w:rPr>
      </w:pPr>
      <w:ins w:id="4" w:author="篠本滋" w:date="2017-11-04T18:02:00Z">
        <w:r>
          <w:t xml:space="preserve">Optimize </w:t>
        </w:r>
      </w:ins>
      <w:ins w:id="5" w:author="篠本滋" w:date="2017-11-04T18:03:00Z">
        <w:r>
          <w:t xml:space="preserve">the parameter bets with the EM algorithm, and estimate the firing rate </w:t>
        </w:r>
      </w:ins>
      <w:ins w:id="6" w:author="篠本滋" w:date="2017-11-04T18:04:00Z">
        <w:r>
          <w:t>with</w:t>
        </w:r>
      </w:ins>
      <w:ins w:id="7" w:author="篠本滋" w:date="2017-11-04T18:03:00Z">
        <w:r>
          <w:t xml:space="preserve"> the parameter the </w:t>
        </w:r>
        <w:proofErr w:type="gramStart"/>
        <w:r>
          <w:t xml:space="preserve">beta </w:t>
        </w:r>
      </w:ins>
      <w:ins w:id="8" w:author="篠本滋" w:date="2017-11-04T18:04:00Z">
        <w:r>
          <w:t>.</w:t>
        </w:r>
      </w:ins>
      <w:proofErr w:type="gramEnd"/>
      <w:del w:id="9" w:author="篠本滋" w:date="2017-11-04T18:04:00Z">
        <w:r w:rsidR="001F23B3" w:rsidDel="00BC57E7">
          <w:rPr>
            <w:rFonts w:hint="eastAsia"/>
          </w:rPr>
          <w:delText>EM</w:delText>
        </w:r>
        <w:r w:rsidR="001F23B3" w:rsidDel="00BC57E7">
          <w:rPr>
            <w:rFonts w:hint="eastAsia"/>
          </w:rPr>
          <w:delText>アルゴリズムによってパラメータ</w:delText>
        </w:r>
        <w:r w:rsidR="001F23B3" w:rsidDel="00BC57E7">
          <w:rPr>
            <w:rFonts w:hint="eastAsia"/>
          </w:rPr>
          <w:delText>beta</w:delText>
        </w:r>
        <w:r w:rsidR="001F23B3" w:rsidDel="00BC57E7">
          <w:rPr>
            <w:rFonts w:hint="eastAsia"/>
          </w:rPr>
          <w:delText>を最適化し、そのパラメータ</w:delText>
        </w:r>
        <w:r w:rsidR="001F23B3" w:rsidDel="00BC57E7">
          <w:rPr>
            <w:rFonts w:hint="eastAsia"/>
          </w:rPr>
          <w:delText>beta</w:delText>
        </w:r>
        <w:r w:rsidR="001F23B3" w:rsidDel="00BC57E7">
          <w:rPr>
            <w:rFonts w:hint="eastAsia"/>
          </w:rPr>
          <w:delText>を使ってカルマンフィルタでスパイクの発生率を推定する</w:delText>
        </w:r>
        <w:r w:rsidR="001F23B3" w:rsidDel="00BC57E7">
          <w:rPr>
            <w:rFonts w:hint="eastAsia"/>
          </w:rPr>
          <w:delText>.</w:delText>
        </w:r>
      </w:del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10" w:author="篠本滋" w:date="2017-11-04T18:05:00Z">
        <w:r w:rsidDel="00BC57E7">
          <w:rPr>
            <w:rFonts w:hint="eastAsia"/>
          </w:rPr>
          <w:delText>引数</w:delText>
        </w:r>
      </w:del>
      <w:proofErr w:type="gramStart"/>
      <w:ins w:id="11" w:author="篠本滋" w:date="2017-11-04T18:05:00Z">
        <w:r w:rsidR="00BC57E7">
          <w:rPr>
            <w:rFonts w:hint="eastAsia"/>
          </w:rPr>
          <w:t>a</w:t>
        </w:r>
        <w:r w:rsidR="00BC57E7">
          <w:t>rguments</w:t>
        </w:r>
        <w:proofErr w:type="gramEnd"/>
        <w:r w:rsidR="00BC57E7">
          <w:t>:</w:t>
        </w:r>
      </w:ins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spike_time</w:t>
      </w:r>
      <w:proofErr w:type="spellEnd"/>
      <w:r>
        <w:rPr>
          <w:rFonts w:hint="eastAsia"/>
        </w:rPr>
        <w:t xml:space="preserve">: </w:t>
      </w:r>
      <w:del w:id="12" w:author="篠本滋" w:date="2017-11-04T18:05:00Z">
        <w:r w:rsidDel="00BC57E7">
          <w:rPr>
            <w:rFonts w:hint="eastAsia"/>
          </w:rPr>
          <w:delText>スパイク列</w:delText>
        </w:r>
      </w:del>
      <w:ins w:id="13" w:author="篠本滋" w:date="2017-11-04T18:05:00Z">
        <w:r w:rsidR="00BC57E7">
          <w:rPr>
            <w:rFonts w:hint="eastAsia"/>
          </w:rPr>
          <w:t xml:space="preserve"> </w:t>
        </w:r>
        <w:r w:rsidR="00BC57E7">
          <w:t>spike train</w:t>
        </w:r>
      </w:ins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14" w:author="篠本滋" w:date="2017-11-04T18:05:00Z">
        <w:r w:rsidDel="00BC57E7">
          <w:rPr>
            <w:rFonts w:hint="eastAsia"/>
          </w:rPr>
          <w:delText>返り値</w:delText>
        </w:r>
      </w:del>
      <w:proofErr w:type="gramStart"/>
      <w:ins w:id="15" w:author="篠本滋" w:date="2017-11-04T18:05:00Z">
        <w:r w:rsidR="00BC57E7">
          <w:rPr>
            <w:rFonts w:hint="eastAsia"/>
          </w:rPr>
          <w:t>r</w:t>
        </w:r>
        <w:r w:rsidR="00BC57E7">
          <w:t>eturns</w:t>
        </w:r>
      </w:ins>
      <w:proofErr w:type="gramEnd"/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kalman_data</w:t>
      </w:r>
      <w:proofErr w:type="spellEnd"/>
      <w:r>
        <w:rPr>
          <w:rFonts w:hint="eastAsia"/>
        </w:rPr>
        <w:t xml:space="preserve">: </w:t>
      </w:r>
      <w:del w:id="16" w:author="篠本滋" w:date="2017-11-04T18:05:00Z">
        <w:r w:rsidDel="00BC57E7">
          <w:rPr>
            <w:rFonts w:hint="eastAsia"/>
          </w:rPr>
          <w:delText>スパイクの発生率</w:delText>
        </w:r>
      </w:del>
      <w:ins w:id="17" w:author="篠本滋" w:date="2017-11-04T18:05:00Z">
        <w:r w:rsidR="00BC57E7">
          <w:rPr>
            <w:rFonts w:hint="eastAsia"/>
          </w:rPr>
          <w:t>f</w:t>
        </w:r>
        <w:r w:rsidR="00BC57E7">
          <w:t>iring rate</w:t>
        </w:r>
      </w:ins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18" w:author="篠本滋" w:date="2017-11-04T18:05:00Z">
        <w:r w:rsidDel="00BC57E7">
          <w:rPr>
            <w:rFonts w:hint="eastAsia"/>
          </w:rPr>
          <w:delText>内部変数</w:delText>
        </w:r>
      </w:del>
      <w:proofErr w:type="gramStart"/>
      <w:ins w:id="19" w:author="篠本滋" w:date="2017-11-04T18:05:00Z">
        <w:r w:rsidR="00BC57E7">
          <w:rPr>
            <w:rFonts w:hint="eastAsia"/>
          </w:rPr>
          <w:t>i</w:t>
        </w:r>
        <w:r w:rsidR="00BC57E7">
          <w:t>nternal</w:t>
        </w:r>
        <w:proofErr w:type="gramEnd"/>
        <w:r w:rsidR="00BC57E7">
          <w:t xml:space="preserve"> parameters</w:t>
        </w:r>
      </w:ins>
    </w:p>
    <w:p w:rsidR="001F23B3" w:rsidRDefault="001F23B3" w:rsidP="001F23B3">
      <w:pPr>
        <w:rPr>
          <w:rFonts w:hint="eastAsia"/>
        </w:rPr>
      </w:pPr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: </w:t>
      </w:r>
      <w:del w:id="20" w:author="篠本滋" w:date="2017-11-04T18:05:00Z">
        <w:r w:rsidDel="00BC57E7">
          <w:rPr>
            <w:rFonts w:hint="eastAsia"/>
          </w:rPr>
          <w:delText>平均発火率</w:delText>
        </w:r>
      </w:del>
      <w:ins w:id="21" w:author="篠本滋" w:date="2017-11-04T18:05:00Z">
        <w:r w:rsidR="00BC57E7">
          <w:rPr>
            <w:rFonts w:hint="eastAsia"/>
          </w:rPr>
          <w:t>m</w:t>
        </w:r>
        <w:r w:rsidR="00BC57E7">
          <w:t>ean rate</w:t>
        </w:r>
      </w:ins>
    </w:p>
    <w:p w:rsidR="00BC57E7" w:rsidRDefault="001F23B3" w:rsidP="00BC57E7">
      <w:pPr>
        <w:rPr>
          <w:ins w:id="22" w:author="篠本滋" w:date="2017-11-04T18:06:00Z"/>
        </w:rPr>
      </w:pPr>
      <w:r>
        <w:rPr>
          <w:rFonts w:hint="eastAsia"/>
        </w:rPr>
        <w:t xml:space="preserve">beta0: </w:t>
      </w:r>
      <w:ins w:id="23" w:author="篠本滋" w:date="2017-11-04T18:06:00Z">
        <w:r w:rsidR="00BC57E7">
          <w:rPr>
            <w:rFonts w:hint="eastAsia"/>
          </w:rPr>
          <w:t>i</w:t>
        </w:r>
        <w:r w:rsidR="00BC57E7">
          <w:t>nitial value of the parameter beta</w:t>
        </w:r>
      </w:ins>
    </w:p>
    <w:p w:rsidR="001F23B3" w:rsidRDefault="001F23B3" w:rsidP="001F23B3">
      <w:pPr>
        <w:rPr>
          <w:rFonts w:hint="eastAsia"/>
        </w:rPr>
      </w:pPr>
      <w:del w:id="24" w:author="篠本滋" w:date="2017-11-04T18:06:00Z">
        <w:r w:rsidDel="00BC57E7">
          <w:rPr>
            <w:rFonts w:hint="eastAsia"/>
          </w:rPr>
          <w:delText>ハイパーパラメータ</w:delText>
        </w:r>
        <w:r w:rsidDel="00BC57E7">
          <w:rPr>
            <w:rFonts w:hint="eastAsia"/>
          </w:rPr>
          <w:delText>beta</w:delText>
        </w:r>
        <w:r w:rsidDel="00BC57E7">
          <w:rPr>
            <w:rFonts w:hint="eastAsia"/>
          </w:rPr>
          <w:delText>の初期値</w:delText>
        </w:r>
      </w:del>
    </w:p>
    <w:p w:rsidR="001F23B3" w:rsidRDefault="001F23B3" w:rsidP="001F23B3">
      <w:pPr>
        <w:rPr>
          <w:rFonts w:hint="eastAsia"/>
        </w:rPr>
      </w:pPr>
      <w:proofErr w:type="gramStart"/>
      <w:r>
        <w:rPr>
          <w:rFonts w:hint="eastAsia"/>
        </w:rPr>
        <w:lastRenderedPageBreak/>
        <w:t>beta</w:t>
      </w:r>
      <w:proofErr w:type="gramEnd"/>
      <w:r>
        <w:rPr>
          <w:rFonts w:hint="eastAsia"/>
        </w:rPr>
        <w:t xml:space="preserve">: </w:t>
      </w:r>
      <w:del w:id="25" w:author="篠本滋" w:date="2017-11-04T18:06:00Z">
        <w:r w:rsidDel="00BC57E7">
          <w:rPr>
            <w:rFonts w:hint="eastAsia"/>
          </w:rPr>
          <w:delText>EM</w:delText>
        </w:r>
        <w:r w:rsidDel="00BC57E7">
          <w:rPr>
            <w:rFonts w:hint="eastAsia"/>
          </w:rPr>
          <w:delText>アルゴリズムによって最適化されたハイパーパラメータ</w:delText>
        </w:r>
        <w:r w:rsidDel="00BC57E7">
          <w:rPr>
            <w:rFonts w:hint="eastAsia"/>
          </w:rPr>
          <w:delText>beta</w:delText>
        </w:r>
      </w:del>
      <w:ins w:id="26" w:author="篠本滋" w:date="2017-11-04T18:06:00Z">
        <w:r w:rsidR="00BC57E7">
          <w:t>hyper-parameter beta</w:t>
        </w:r>
      </w:ins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kalman_data</w:t>
      </w:r>
      <w:proofErr w:type="spellEnd"/>
      <w:r>
        <w:rPr>
          <w:rFonts w:hint="eastAsia"/>
        </w:rPr>
        <w:t xml:space="preserve">: </w:t>
      </w:r>
      <w:ins w:id="27" w:author="篠本滋" w:date="2017-11-04T18:07:00Z">
        <w:r w:rsidR="00BC57E7">
          <w:t>estimated firing rate</w:t>
        </w:r>
      </w:ins>
      <w:del w:id="28" w:author="篠本滋" w:date="2017-11-04T18:07:00Z">
        <w:r w:rsidDel="00BC57E7">
          <w:rPr>
            <w:rFonts w:hint="eastAsia"/>
          </w:rPr>
          <w:delText>推定されたスパイクの発生率</w:delText>
        </w:r>
      </w:del>
    </w:p>
    <w:p w:rsidR="001F23B3" w:rsidRDefault="001F23B3" w:rsidP="001F23B3">
      <w:r>
        <w:t>*/</w:t>
      </w:r>
    </w:p>
    <w:p w:rsidR="001F23B3" w:rsidRDefault="001F23B3" w:rsidP="001F23B3"/>
    <w:p w:rsidR="001F23B3" w:rsidRDefault="001F23B3" w:rsidP="001F23B3">
      <w:proofErr w:type="gramStart"/>
      <w:r>
        <w:t>function</w:t>
      </w:r>
      <w:proofErr w:type="gramEnd"/>
      <w:r>
        <w:t xml:space="preserve"> </w:t>
      </w:r>
      <w:proofErr w:type="spellStart"/>
      <w:r>
        <w:t>SecondStage</w:t>
      </w:r>
      <w:proofErr w:type="spellEnd"/>
      <w:r>
        <w:t>(</w:t>
      </w:r>
      <w:proofErr w:type="spellStart"/>
      <w:r>
        <w:t>spike_time</w:t>
      </w:r>
      <w:proofErr w:type="spellEnd"/>
      <w:r>
        <w:t>){</w:t>
      </w:r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mu = </w:t>
      </w:r>
      <w:proofErr w:type="spellStart"/>
      <w:r>
        <w:rPr>
          <w:rFonts w:hint="eastAsia"/>
        </w:rPr>
        <w:t>spike_time.length</w:t>
      </w:r>
      <w:proofErr w:type="spell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spike_time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spike_time.length</w:t>
      </w:r>
      <w:proofErr w:type="spellEnd"/>
      <w:r>
        <w:rPr>
          <w:rFonts w:hint="eastAsia"/>
        </w:rPr>
        <w:t xml:space="preserve"> - 1] - </w:t>
      </w:r>
      <w:proofErr w:type="spellStart"/>
      <w:r>
        <w:rPr>
          <w:rFonts w:hint="eastAsia"/>
        </w:rPr>
        <w:t>spike_time</w:t>
      </w:r>
      <w:proofErr w:type="spellEnd"/>
      <w:r>
        <w:rPr>
          <w:rFonts w:hint="eastAsia"/>
        </w:rPr>
        <w:t xml:space="preserve">[0]); // </w:t>
      </w:r>
      <w:del w:id="29" w:author="篠本滋" w:date="2017-11-04T18:28:00Z">
        <w:r w:rsidDel="00377A28">
          <w:rPr>
            <w:rFonts w:hint="eastAsia"/>
          </w:rPr>
          <w:delText>平均発火率</w:delText>
        </w:r>
      </w:del>
      <w:ins w:id="30" w:author="篠本滋" w:date="2017-11-04T18:28:00Z">
        <w:r w:rsidR="00377A28">
          <w:rPr>
            <w:rFonts w:hint="eastAsia"/>
          </w:rPr>
          <w:t>m</w:t>
        </w:r>
        <w:r w:rsidR="00377A28">
          <w:t>ean firing rate</w:t>
        </w:r>
      </w:ins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beta0 = </w:t>
      </w:r>
      <w:proofErr w:type="spellStart"/>
      <w:r>
        <w:t>Math.pow</w:t>
      </w:r>
      <w:proofErr w:type="spellEnd"/>
      <w:r>
        <w:t>(mu,-3);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beta = </w:t>
      </w:r>
      <w:proofErr w:type="spellStart"/>
      <w:r>
        <w:t>EMmethod</w:t>
      </w:r>
      <w:proofErr w:type="spellEnd"/>
      <w:r>
        <w:t>(spike_time,beta0);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kalman_data</w:t>
      </w:r>
      <w:proofErr w:type="spellEnd"/>
      <w:r>
        <w:t xml:space="preserve"> = </w:t>
      </w:r>
      <w:proofErr w:type="spellStart"/>
      <w:r>
        <w:t>KalmanFilter</w:t>
      </w:r>
      <w:proofErr w:type="spellEnd"/>
      <w:r>
        <w:t>(</w:t>
      </w:r>
      <w:proofErr w:type="spellStart"/>
      <w:r>
        <w:t>spike_time,beta</w:t>
      </w:r>
      <w:proofErr w:type="spellEnd"/>
      <w:r>
        <w:t>);</w:t>
      </w:r>
    </w:p>
    <w:p w:rsidR="001F23B3" w:rsidRDefault="001F23B3" w:rsidP="001F23B3">
      <w:r>
        <w:t xml:space="preserve"> </w:t>
      </w:r>
    </w:p>
    <w:p w:rsidR="001F23B3" w:rsidRDefault="001F23B3" w:rsidP="001F23B3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kalman_data</w:t>
      </w:r>
      <w:proofErr w:type="spellEnd"/>
      <w:r>
        <w:t>;</w:t>
      </w:r>
    </w:p>
    <w:p w:rsidR="001F23B3" w:rsidRDefault="001F23B3" w:rsidP="001F23B3">
      <w:r>
        <w:t>}</w:t>
      </w:r>
    </w:p>
    <w:p w:rsidR="001F23B3" w:rsidRDefault="001F23B3" w:rsidP="001F23B3">
      <w:r>
        <w:t>/*</w:t>
      </w:r>
    </w:p>
    <w:p w:rsidR="001F23B3" w:rsidRDefault="001F23B3" w:rsidP="001F23B3">
      <w:proofErr w:type="gramStart"/>
      <w:r>
        <w:t>function</w:t>
      </w:r>
      <w:proofErr w:type="gramEnd"/>
      <w:r>
        <w:t xml:space="preserve"> </w:t>
      </w:r>
      <w:proofErr w:type="spellStart"/>
      <w:r>
        <w:t>ThirdStage</w:t>
      </w:r>
      <w:proofErr w:type="spellEnd"/>
      <w:r>
        <w:t>(</w:t>
      </w:r>
      <w:proofErr w:type="spellStart"/>
      <w:r>
        <w:t>spike_time,beta</w:t>
      </w:r>
      <w:proofErr w:type="spellEnd"/>
      <w:r>
        <w:t>){</w:t>
      </w:r>
    </w:p>
    <w:p w:rsidR="001F23B3" w:rsidRDefault="001F23B3" w:rsidP="001F23B3">
      <w:r>
        <w:t xml:space="preserve"> </w:t>
      </w:r>
      <w:proofErr w:type="spellStart"/>
      <w:proofErr w:type="gramStart"/>
      <w:r>
        <w:t>NGEMInitialize</w:t>
      </w:r>
      <w:proofErr w:type="spellEnd"/>
      <w:r>
        <w:t>(</w:t>
      </w:r>
      <w:proofErr w:type="spellStart"/>
      <w:proofErr w:type="gramEnd"/>
      <w:r>
        <w:t>spike_time,beta</w:t>
      </w:r>
      <w:proofErr w:type="spellEnd"/>
      <w:r>
        <w:t>);</w:t>
      </w:r>
    </w:p>
    <w:p w:rsidR="001F23B3" w:rsidRDefault="001F23B3" w:rsidP="001F23B3">
      <w:r>
        <w:t xml:space="preserve">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NGEMmethod</w:t>
      </w:r>
      <w:proofErr w:type="spellEnd"/>
      <w:r>
        <w:t>();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nongaussian_data</w:t>
      </w:r>
      <w:proofErr w:type="spellEnd"/>
      <w:r>
        <w:t xml:space="preserve"> = NGF(beta);</w:t>
      </w:r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 = NGFD();// </w:t>
      </w:r>
      <w:del w:id="31" w:author="篠本滋" w:date="2017-11-04T18:28:00Z">
        <w:r w:rsidDel="00377A28">
          <w:rPr>
            <w:rFonts w:hint="eastAsia"/>
          </w:rPr>
          <w:delText>時刻数</w:delText>
        </w:r>
      </w:del>
      <w:ins w:id="32" w:author="篠本滋" w:date="2017-11-04T18:28:00Z">
        <w:r w:rsidR="00377A28">
          <w:rPr>
            <w:rFonts w:hint="eastAsia"/>
          </w:rPr>
          <w:t>t</w:t>
        </w:r>
        <w:r w:rsidR="00377A28">
          <w:t>imes</w:t>
        </w:r>
      </w:ins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dt = </w:t>
      </w:r>
      <w:proofErr w:type="spellStart"/>
      <w:r>
        <w:t>NGFdt</w:t>
      </w:r>
      <w:proofErr w:type="spellEnd"/>
      <w:r>
        <w:t>();</w:t>
      </w:r>
    </w:p>
    <w:p w:rsidR="001F23B3" w:rsidRDefault="001F23B3" w:rsidP="001F23B3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nongaussian_data</w:t>
      </w:r>
      <w:proofErr w:type="spellEnd"/>
      <w:r>
        <w:t>;</w:t>
      </w:r>
    </w:p>
    <w:p w:rsidR="001F23B3" w:rsidRDefault="001F23B3" w:rsidP="001F23B3">
      <w:r>
        <w:t>}</w:t>
      </w:r>
    </w:p>
    <w:p w:rsidR="001F23B3" w:rsidRDefault="001F23B3" w:rsidP="001F23B3">
      <w:r>
        <w:t>*/</w:t>
      </w:r>
    </w:p>
    <w:p w:rsidR="001F23B3" w:rsidRDefault="001F23B3" w:rsidP="001F23B3"/>
    <w:p w:rsidR="001F23B3" w:rsidRDefault="001F23B3" w:rsidP="001F23B3">
      <w:r>
        <w:t>/*</w:t>
      </w:r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EMmethod</w:t>
      </w:r>
      <w:proofErr w:type="spellEnd"/>
      <w:del w:id="33" w:author="篠本滋" w:date="2017-11-04T18:07:00Z">
        <w:r w:rsidDel="00BC57E7">
          <w:rPr>
            <w:rFonts w:hint="eastAsia"/>
          </w:rPr>
          <w:delText>関数</w:delText>
        </w:r>
      </w:del>
    </w:p>
    <w:p w:rsidR="00BC57E7" w:rsidRDefault="00BC57E7" w:rsidP="001F23B3">
      <w:pPr>
        <w:rPr>
          <w:ins w:id="34" w:author="篠本滋" w:date="2017-11-04T18:08:00Z"/>
        </w:rPr>
      </w:pPr>
      <w:proofErr w:type="gramStart"/>
      <w:ins w:id="35" w:author="篠本滋" w:date="2017-11-04T18:08:00Z">
        <w:r>
          <w:t>estimates</w:t>
        </w:r>
        <w:proofErr w:type="gramEnd"/>
        <w:r>
          <w:t xml:space="preserve"> a parameter beta with the EM algorithm.</w:t>
        </w:r>
      </w:ins>
    </w:p>
    <w:p w:rsidR="001F23B3" w:rsidDel="00BC57E7" w:rsidRDefault="001F23B3" w:rsidP="001F23B3">
      <w:pPr>
        <w:rPr>
          <w:del w:id="36" w:author="篠本滋" w:date="2017-11-04T18:08:00Z"/>
          <w:rFonts w:hint="eastAsia"/>
        </w:rPr>
      </w:pPr>
      <w:del w:id="37" w:author="篠本滋" w:date="2017-11-04T18:08:00Z">
        <w:r w:rsidDel="00BC57E7">
          <w:rPr>
            <w:rFonts w:hint="eastAsia"/>
          </w:rPr>
          <w:lastRenderedPageBreak/>
          <w:delText>EM</w:delText>
        </w:r>
        <w:r w:rsidDel="00BC57E7">
          <w:rPr>
            <w:rFonts w:hint="eastAsia"/>
          </w:rPr>
          <w:delText>アルゴリズムを利用してパラメータ</w:delText>
        </w:r>
        <w:r w:rsidDel="00BC57E7">
          <w:rPr>
            <w:rFonts w:hint="eastAsia"/>
          </w:rPr>
          <w:delText>beta</w:delText>
        </w:r>
        <w:r w:rsidDel="00BC57E7">
          <w:rPr>
            <w:rFonts w:hint="eastAsia"/>
          </w:rPr>
          <w:delText>の推定を行う</w:delText>
        </w:r>
        <w:r w:rsidDel="00BC57E7">
          <w:rPr>
            <w:rFonts w:hint="eastAsia"/>
          </w:rPr>
          <w:delText xml:space="preserve">. </w:delText>
        </w:r>
        <w:r w:rsidDel="00BC57E7">
          <w:rPr>
            <w:rFonts w:hint="eastAsia"/>
          </w:rPr>
          <w:delText>パラメータ推定の内部でカルマンフィルタを利用している</w:delText>
        </w:r>
        <w:r w:rsidDel="00BC57E7">
          <w:rPr>
            <w:rFonts w:hint="eastAsia"/>
          </w:rPr>
          <w:delText>.</w:delText>
        </w:r>
      </w:del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38" w:author="篠本滋" w:date="2017-11-04T18:08:00Z">
        <w:r w:rsidDel="00BC57E7">
          <w:rPr>
            <w:rFonts w:hint="eastAsia"/>
          </w:rPr>
          <w:delText>引数</w:delText>
        </w:r>
      </w:del>
      <w:proofErr w:type="gramStart"/>
      <w:ins w:id="39" w:author="篠本滋" w:date="2017-11-04T18:08:00Z">
        <w:r w:rsidR="00BC57E7">
          <w:rPr>
            <w:rFonts w:hint="eastAsia"/>
          </w:rPr>
          <w:t>a</w:t>
        </w:r>
        <w:r w:rsidR="00BC57E7">
          <w:t>rguments</w:t>
        </w:r>
        <w:proofErr w:type="gramEnd"/>
        <w:r w:rsidR="00BC57E7">
          <w:t>:</w:t>
        </w:r>
      </w:ins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spike_time</w:t>
      </w:r>
      <w:proofErr w:type="spellEnd"/>
      <w:r>
        <w:rPr>
          <w:rFonts w:hint="eastAsia"/>
        </w:rPr>
        <w:t xml:space="preserve">: </w:t>
      </w:r>
      <w:del w:id="40" w:author="篠本滋" w:date="2017-11-04T18:08:00Z">
        <w:r w:rsidDel="00BC57E7">
          <w:rPr>
            <w:rFonts w:hint="eastAsia"/>
          </w:rPr>
          <w:delText>スパイク列</w:delText>
        </w:r>
      </w:del>
      <w:ins w:id="41" w:author="篠本滋" w:date="2017-11-04T18:08:00Z">
        <w:r w:rsidR="00BC57E7">
          <w:rPr>
            <w:rFonts w:hint="eastAsia"/>
          </w:rPr>
          <w:t xml:space="preserve"> </w:t>
        </w:r>
        <w:r w:rsidR="00BC57E7">
          <w:t>spike train</w:t>
        </w:r>
      </w:ins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beta0: </w:t>
      </w:r>
      <w:ins w:id="42" w:author="篠本滋" w:date="2017-11-04T18:08:00Z">
        <w:r w:rsidR="00BC57E7">
          <w:rPr>
            <w:rFonts w:hint="eastAsia"/>
          </w:rPr>
          <w:t>i</w:t>
        </w:r>
        <w:r w:rsidR="00BC57E7">
          <w:t>nitial value of the parameter beta</w:t>
        </w:r>
      </w:ins>
      <w:del w:id="43" w:author="篠本滋" w:date="2017-11-04T18:08:00Z">
        <w:r w:rsidDel="00BC57E7">
          <w:rPr>
            <w:rFonts w:hint="eastAsia"/>
          </w:rPr>
          <w:delText>パラメータの初期値</w:delText>
        </w:r>
      </w:del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44" w:author="篠本滋" w:date="2017-11-04T18:08:00Z">
        <w:r w:rsidDel="00BC57E7">
          <w:rPr>
            <w:rFonts w:hint="eastAsia"/>
          </w:rPr>
          <w:delText>返り値</w:delText>
        </w:r>
      </w:del>
      <w:proofErr w:type="gramStart"/>
      <w:ins w:id="45" w:author="篠本滋" w:date="2017-11-04T18:08:00Z">
        <w:r w:rsidR="00BC57E7">
          <w:rPr>
            <w:rFonts w:hint="eastAsia"/>
          </w:rPr>
          <w:t>r</w:t>
        </w:r>
        <w:r w:rsidR="00BC57E7">
          <w:t>eturns</w:t>
        </w:r>
      </w:ins>
      <w:proofErr w:type="gramEnd"/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beta2: </w:t>
      </w:r>
      <w:del w:id="46" w:author="篠本滋" w:date="2017-11-04T18:09:00Z">
        <w:r w:rsidDel="00BC57E7">
          <w:rPr>
            <w:rFonts w:hint="eastAsia"/>
          </w:rPr>
          <w:delText>推定されたパラメータ</w:delText>
        </w:r>
        <w:r w:rsidDel="00BC57E7">
          <w:rPr>
            <w:rFonts w:hint="eastAsia"/>
          </w:rPr>
          <w:delText>beta</w:delText>
        </w:r>
      </w:del>
      <w:ins w:id="47" w:author="篠本滋" w:date="2017-11-04T18:09:00Z">
        <w:r w:rsidR="00BC57E7">
          <w:t>estimated parameter</w:t>
        </w:r>
      </w:ins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48" w:author="篠本滋" w:date="2017-11-04T18:09:00Z">
        <w:r w:rsidDel="00BC57E7">
          <w:rPr>
            <w:rFonts w:hint="eastAsia"/>
          </w:rPr>
          <w:delText>内部変数</w:delText>
        </w:r>
      </w:del>
      <w:proofErr w:type="gramStart"/>
      <w:ins w:id="49" w:author="篠本滋" w:date="2017-11-04T18:09:00Z">
        <w:r w:rsidR="00BC57E7">
          <w:rPr>
            <w:rFonts w:hint="eastAsia"/>
          </w:rPr>
          <w:t>i</w:t>
        </w:r>
        <w:r w:rsidR="00BC57E7">
          <w:t>nternal</w:t>
        </w:r>
        <w:proofErr w:type="gramEnd"/>
        <w:r w:rsidR="00BC57E7">
          <w:t xml:space="preserve"> parameters</w:t>
        </w:r>
      </w:ins>
    </w:p>
    <w:p w:rsidR="00BC57E7" w:rsidRDefault="001F23B3" w:rsidP="001F23B3">
      <w:pPr>
        <w:rPr>
          <w:ins w:id="50" w:author="篠本滋" w:date="2017-11-04T18:10:00Z"/>
        </w:rPr>
      </w:pPr>
      <w:r>
        <w:rPr>
          <w:rFonts w:hint="eastAsia"/>
        </w:rPr>
        <w:t xml:space="preserve">beta1: </w:t>
      </w:r>
      <w:ins w:id="51" w:author="篠本滋" w:date="2017-11-04T18:09:00Z">
        <w:r w:rsidR="00BC57E7">
          <w:t>parameter value before updating</w:t>
        </w:r>
      </w:ins>
      <w:ins w:id="52" w:author="篠本滋" w:date="2017-11-04T18:10:00Z">
        <w:r w:rsidR="00BC57E7" w:rsidDel="00BC57E7">
          <w:rPr>
            <w:rFonts w:hint="eastAsia"/>
          </w:rPr>
          <w:t xml:space="preserve"> </w:t>
        </w:r>
      </w:ins>
    </w:p>
    <w:p w:rsidR="001F23B3" w:rsidDel="00BC57E7" w:rsidRDefault="001F23B3" w:rsidP="001F23B3">
      <w:pPr>
        <w:rPr>
          <w:del w:id="53" w:author="篠本滋" w:date="2017-11-04T18:10:00Z"/>
          <w:rFonts w:hint="eastAsia"/>
        </w:rPr>
      </w:pPr>
      <w:del w:id="54" w:author="篠本滋" w:date="2017-11-04T18:10:00Z">
        <w:r w:rsidDel="00BC57E7">
          <w:rPr>
            <w:rFonts w:hint="eastAsia"/>
          </w:rPr>
          <w:delText>更新前のパラメータの値</w:delText>
        </w:r>
      </w:del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beta2: </w:t>
      </w:r>
      <w:del w:id="55" w:author="篠本滋" w:date="2017-11-04T18:10:00Z">
        <w:r w:rsidDel="00BC57E7">
          <w:rPr>
            <w:rFonts w:hint="eastAsia"/>
          </w:rPr>
          <w:delText>更新後のパラメータの値</w:delText>
        </w:r>
      </w:del>
      <w:ins w:id="56" w:author="篠本滋" w:date="2017-11-04T18:10:00Z">
        <w:r w:rsidR="00BC57E7">
          <w:rPr>
            <w:rFonts w:hint="eastAsia"/>
          </w:rPr>
          <w:t>parameter value updated</w:t>
        </w:r>
      </w:ins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T0: </w:t>
      </w:r>
      <w:ins w:id="57" w:author="篠本滋" w:date="2017-11-04T18:12:00Z">
        <w:r w:rsidR="00AA3A3B">
          <w:t xml:space="preserve">auxiliary parameter for </w:t>
        </w:r>
      </w:ins>
      <w:ins w:id="58" w:author="篠本滋" w:date="2017-11-04T18:11:00Z">
        <w:r w:rsidR="00AA3A3B">
          <w:t xml:space="preserve">correcting the result </w:t>
        </w:r>
      </w:ins>
      <w:ins w:id="59" w:author="篠本滋" w:date="2017-11-04T18:12:00Z">
        <w:r w:rsidR="00AA3A3B">
          <w:t xml:space="preserve">in the case that </w:t>
        </w:r>
      </w:ins>
      <w:ins w:id="60" w:author="篠本滋" w:date="2017-11-04T18:15:00Z">
        <w:r w:rsidR="00AA3A3B">
          <w:t xml:space="preserve">multiple </w:t>
        </w:r>
      </w:ins>
      <w:ins w:id="61" w:author="篠本滋" w:date="2017-11-04T18:16:00Z">
        <w:r w:rsidR="00AA3A3B">
          <w:t xml:space="preserve">spikes </w:t>
        </w:r>
      </w:ins>
      <w:ins w:id="62" w:author="篠本滋" w:date="2017-11-04T18:17:00Z">
        <w:r w:rsidR="00AA3A3B">
          <w:t>were recorded at</w:t>
        </w:r>
      </w:ins>
      <w:ins w:id="63" w:author="篠本滋" w:date="2017-11-04T18:16:00Z">
        <w:r w:rsidR="00AA3A3B">
          <w:t xml:space="preserve"> the same time</w:t>
        </w:r>
      </w:ins>
      <w:del w:id="64" w:author="篠本滋" w:date="2017-11-04T18:14:00Z">
        <w:r w:rsidDel="00AA3A3B">
          <w:rPr>
            <w:rFonts w:hint="eastAsia"/>
          </w:rPr>
          <w:delText>(</w:delText>
        </w:r>
        <w:r w:rsidDel="00AA3A3B">
          <w:rPr>
            <w:rFonts w:hint="eastAsia"/>
          </w:rPr>
          <w:delText>データの不具合により</w:delText>
        </w:r>
        <w:r w:rsidDel="00AA3A3B">
          <w:rPr>
            <w:rFonts w:hint="eastAsia"/>
          </w:rPr>
          <w:delText>)</w:delText>
        </w:r>
        <w:r w:rsidDel="00AA3A3B">
          <w:rPr>
            <w:rFonts w:hint="eastAsia"/>
          </w:rPr>
          <w:delText>同じスパイクが</w:delText>
        </w:r>
        <w:r w:rsidDel="00AA3A3B">
          <w:rPr>
            <w:rFonts w:hint="eastAsia"/>
          </w:rPr>
          <w:delText>2</w:delText>
        </w:r>
        <w:r w:rsidDel="00AA3A3B">
          <w:rPr>
            <w:rFonts w:hint="eastAsia"/>
          </w:rPr>
          <w:delText>回以上記述されていた場合に結果を補正するための値</w:delText>
        </w:r>
      </w:del>
    </w:p>
    <w:p w:rsidR="001F23B3" w:rsidRDefault="001F23B3" w:rsidP="001F23B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kalman</w:t>
      </w:r>
      <w:proofErr w:type="spellEnd"/>
      <w:proofErr w:type="gramEnd"/>
      <w:r>
        <w:rPr>
          <w:rFonts w:hint="eastAsia"/>
        </w:rPr>
        <w:t xml:space="preserve">: </w:t>
      </w:r>
      <w:ins w:id="65" w:author="篠本滋" w:date="2017-11-04T18:14:00Z">
        <w:r w:rsidR="00AA3A3B">
          <w:t xml:space="preserve">result of </w:t>
        </w:r>
      </w:ins>
      <w:ins w:id="66" w:author="篠本滋" w:date="2017-11-04T18:15:00Z">
        <w:r w:rsidR="00AA3A3B">
          <w:t xml:space="preserve">the </w:t>
        </w:r>
      </w:ins>
      <w:proofErr w:type="spellStart"/>
      <w:ins w:id="67" w:author="篠本滋" w:date="2017-11-04T18:14:00Z">
        <w:r w:rsidR="00AA3A3B">
          <w:t>Kalman</w:t>
        </w:r>
        <w:proofErr w:type="spellEnd"/>
        <w:r w:rsidR="00AA3A3B">
          <w:t xml:space="preserve"> filtering</w:t>
        </w:r>
      </w:ins>
      <w:del w:id="68" w:author="篠本滋" w:date="2017-11-04T18:15:00Z">
        <w:r w:rsidDel="00AA3A3B">
          <w:rPr>
            <w:rFonts w:hint="eastAsia"/>
          </w:rPr>
          <w:delText>スパイク列にカルマンフィルタを適用した値</w:delText>
        </w:r>
      </w:del>
    </w:p>
    <w:p w:rsidR="001F23B3" w:rsidRDefault="001F23B3" w:rsidP="001F23B3">
      <w:r>
        <w:t>*/</w:t>
      </w:r>
    </w:p>
    <w:p w:rsidR="001F23B3" w:rsidRDefault="001F23B3" w:rsidP="001F23B3"/>
    <w:p w:rsidR="001F23B3" w:rsidRDefault="001F23B3" w:rsidP="001F23B3">
      <w:proofErr w:type="gramStart"/>
      <w:r>
        <w:t>function</w:t>
      </w:r>
      <w:proofErr w:type="gramEnd"/>
      <w:r>
        <w:t xml:space="preserve"> </w:t>
      </w:r>
      <w:proofErr w:type="spellStart"/>
      <w:r>
        <w:t>EMmethod</w:t>
      </w:r>
      <w:proofErr w:type="spellEnd"/>
      <w:r>
        <w:t>(spike_time,beta0){</w:t>
      </w:r>
    </w:p>
    <w:p w:rsidR="001F23B3" w:rsidRDefault="001F23B3" w:rsidP="001F23B3">
      <w:r>
        <w:t xml:space="preserve"> </w:t>
      </w:r>
      <w:proofErr w:type="spellStart"/>
      <w:proofErr w:type="gramStart"/>
      <w:r>
        <w:t>KFinitialize</w:t>
      </w:r>
      <w:proofErr w:type="spellEnd"/>
      <w:r>
        <w:t>(</w:t>
      </w:r>
      <w:proofErr w:type="spellStart"/>
      <w:proofErr w:type="gramEnd"/>
      <w:r>
        <w:t>spike_time</w:t>
      </w:r>
      <w:proofErr w:type="spellEnd"/>
      <w:r>
        <w:t>);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beta1 = 0;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beta2 = beta0;</w:t>
      </w:r>
    </w:p>
    <w:p w:rsidR="001F23B3" w:rsidRDefault="001F23B3" w:rsidP="001F23B3"/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T0;</w:t>
      </w:r>
    </w:p>
    <w:p w:rsidR="001F23B3" w:rsidRDefault="001F23B3" w:rsidP="001F23B3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j=0;j&lt;100;j++){</w:t>
      </w:r>
    </w:p>
    <w:p w:rsidR="001F23B3" w:rsidRDefault="001F23B3" w:rsidP="001F23B3">
      <w:r>
        <w:t xml:space="preserve">  beta1 = beta2;</w:t>
      </w:r>
    </w:p>
    <w:p w:rsidR="001F23B3" w:rsidRDefault="001F23B3" w:rsidP="001F23B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kalman</w:t>
      </w:r>
      <w:proofErr w:type="spellEnd"/>
      <w:r>
        <w:t xml:space="preserve"> = </w:t>
      </w:r>
      <w:proofErr w:type="spellStart"/>
      <w:r>
        <w:t>KalmanFilter</w:t>
      </w:r>
      <w:proofErr w:type="spellEnd"/>
      <w:r>
        <w:t>(</w:t>
      </w:r>
      <w:proofErr w:type="spellStart"/>
      <w:r>
        <w:t>spike_time</w:t>
      </w:r>
      <w:proofErr w:type="spellEnd"/>
      <w:r>
        <w:t>, beta1);</w:t>
      </w:r>
    </w:p>
    <w:p w:rsidR="001F23B3" w:rsidRDefault="001F23B3" w:rsidP="001F23B3">
      <w:r>
        <w:t xml:space="preserve">  beta2 = 0;</w:t>
      </w:r>
    </w:p>
    <w:p w:rsidR="001F23B3" w:rsidRDefault="001F23B3" w:rsidP="001F23B3">
      <w:r>
        <w:t xml:space="preserve">  T0=0;</w:t>
      </w:r>
    </w:p>
    <w:p w:rsidR="001F23B3" w:rsidRDefault="001F23B3" w:rsidP="001F23B3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 i&lt;N-1; i++){</w:t>
      </w:r>
    </w:p>
    <w:p w:rsidR="001F23B3" w:rsidRDefault="001F23B3" w:rsidP="001F23B3">
      <w:r>
        <w:t xml:space="preserve">   </w:t>
      </w:r>
      <w:proofErr w:type="gramStart"/>
      <w:r>
        <w:t>if(</w:t>
      </w:r>
      <w:proofErr w:type="spellStart"/>
      <w:proofErr w:type="gramEnd"/>
      <w:r>
        <w:t>spike_time</w:t>
      </w:r>
      <w:proofErr w:type="spellEnd"/>
      <w:r>
        <w:t>[i+1]-</w:t>
      </w:r>
      <w:proofErr w:type="spellStart"/>
      <w:r>
        <w:t>spike_time</w:t>
      </w:r>
      <w:proofErr w:type="spellEnd"/>
      <w:r>
        <w:t>[i]&gt;0){</w:t>
      </w:r>
    </w:p>
    <w:p w:rsidR="001F23B3" w:rsidRDefault="001F23B3" w:rsidP="001F23B3">
      <w:r>
        <w:t xml:space="preserve">    beta2 += (kalman[1][i+1]+kalman[1][i]-2*kalman[2][i]+(kalman[0][i+1]-kalman[0][i])*(kalman[0][i+1]-kalman[0][i]))/(spike_time[i+1]-spike_time[i]);</w:t>
      </w:r>
    </w:p>
    <w:p w:rsidR="001F23B3" w:rsidRDefault="001F23B3" w:rsidP="001F23B3">
      <w:r>
        <w:t xml:space="preserve">   </w:t>
      </w:r>
      <w:proofErr w:type="gramStart"/>
      <w:r>
        <w:t>}else</w:t>
      </w:r>
      <w:proofErr w:type="gramEnd"/>
      <w:r>
        <w:t>{</w:t>
      </w:r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 xml:space="preserve">    T0 += 1; // </w:t>
      </w:r>
      <w:ins w:id="69" w:author="篠本滋" w:date="2017-11-04T18:18:00Z">
        <w:r w:rsidR="00AA3A3B">
          <w:t xml:space="preserve">correction for </w:t>
        </w:r>
        <w:r w:rsidR="00AA3A3B">
          <w:t>the case that multiple spikes were recorded at the same time</w:t>
        </w:r>
        <w:r w:rsidR="00AA3A3B">
          <w:t xml:space="preserve">, or </w:t>
        </w:r>
      </w:ins>
      <w:proofErr w:type="spellStart"/>
      <w:r>
        <w:rPr>
          <w:rFonts w:hint="eastAsia"/>
        </w:rPr>
        <w:t>interspike</w:t>
      </w:r>
      <w:proofErr w:type="spellEnd"/>
      <w:r>
        <w:rPr>
          <w:rFonts w:hint="eastAsia"/>
        </w:rPr>
        <w:t xml:space="preserve"> interval</w:t>
      </w:r>
      <w:ins w:id="70" w:author="篠本滋" w:date="2017-11-04T18:18:00Z">
        <w:r w:rsidR="00AA3A3B">
          <w:t>s are zero</w:t>
        </w:r>
      </w:ins>
      <w:r>
        <w:rPr>
          <w:rFonts w:hint="eastAsia"/>
        </w:rPr>
        <w:t xml:space="preserve"> </w:t>
      </w:r>
      <w:del w:id="71" w:author="篠本滋" w:date="2017-11-04T18:18:00Z">
        <w:r w:rsidDel="00AA3A3B">
          <w:rPr>
            <w:rFonts w:hint="eastAsia"/>
          </w:rPr>
          <w:delText>がゼロのものがあったときの補正</w:delText>
        </w:r>
      </w:del>
    </w:p>
    <w:p w:rsidR="001F23B3" w:rsidRDefault="001F23B3" w:rsidP="001F23B3">
      <w:r>
        <w:t xml:space="preserve">   }</w:t>
      </w:r>
    </w:p>
    <w:p w:rsidR="001F23B3" w:rsidRDefault="001F23B3" w:rsidP="001F23B3">
      <w:r>
        <w:t xml:space="preserve">  }</w:t>
      </w:r>
    </w:p>
    <w:p w:rsidR="001F23B3" w:rsidRDefault="001F23B3" w:rsidP="001F23B3">
      <w:r>
        <w:t xml:space="preserve">         beta2 = (N-T0-1)</w:t>
      </w:r>
      <w:proofErr w:type="gramStart"/>
      <w:r>
        <w:t>/(</w:t>
      </w:r>
      <w:proofErr w:type="gramEnd"/>
      <w:r>
        <w:t>2*beta2);</w:t>
      </w:r>
    </w:p>
    <w:p w:rsidR="001F23B3" w:rsidRDefault="001F23B3" w:rsidP="001F23B3">
      <w:r>
        <w:t xml:space="preserve"> }</w:t>
      </w:r>
    </w:p>
    <w:p w:rsidR="001F23B3" w:rsidRDefault="001F23B3" w:rsidP="001F23B3">
      <w:r>
        <w:t xml:space="preserve"> </w:t>
      </w:r>
      <w:proofErr w:type="gramStart"/>
      <w:r>
        <w:t>return</w:t>
      </w:r>
      <w:proofErr w:type="gramEnd"/>
      <w:r>
        <w:t xml:space="preserve"> beta2;</w:t>
      </w:r>
    </w:p>
    <w:p w:rsidR="001F23B3" w:rsidRDefault="001F23B3" w:rsidP="001F23B3">
      <w:r>
        <w:t>}</w:t>
      </w:r>
    </w:p>
    <w:p w:rsidR="001F23B3" w:rsidRDefault="001F23B3" w:rsidP="001F23B3"/>
    <w:p w:rsidR="001F23B3" w:rsidRDefault="001F23B3" w:rsidP="001F23B3">
      <w:r>
        <w:t>/*</w:t>
      </w:r>
    </w:p>
    <w:p w:rsidR="00AA3A3B" w:rsidRDefault="001F23B3" w:rsidP="001F23B3">
      <w:pPr>
        <w:rPr>
          <w:ins w:id="72" w:author="篠本滋" w:date="2017-11-04T18:18:00Z"/>
        </w:rPr>
      </w:pPr>
      <w:proofErr w:type="spellStart"/>
      <w:r>
        <w:rPr>
          <w:rFonts w:hint="eastAsia"/>
        </w:rPr>
        <w:t>KFinitialize</w:t>
      </w:r>
      <w:proofErr w:type="spellEnd"/>
    </w:p>
    <w:p w:rsidR="001F23B3" w:rsidDel="00AA3A3B" w:rsidRDefault="00AA3A3B" w:rsidP="001F23B3">
      <w:pPr>
        <w:rPr>
          <w:del w:id="73" w:author="篠本滋" w:date="2017-11-04T18:18:00Z"/>
          <w:rFonts w:hint="eastAsia"/>
        </w:rPr>
      </w:pPr>
      <w:proofErr w:type="gramStart"/>
      <w:ins w:id="74" w:author="篠本滋" w:date="2017-11-04T18:19:00Z">
        <w:r>
          <w:t>sets</w:t>
        </w:r>
        <w:proofErr w:type="gramEnd"/>
        <w:r>
          <w:t xml:space="preserve"> initial values of N, EL, VL in the </w:t>
        </w:r>
        <w:proofErr w:type="spellStart"/>
        <w:r>
          <w:t>Kalman</w:t>
        </w:r>
        <w:proofErr w:type="spellEnd"/>
        <w:r>
          <w:t xml:space="preserve"> filtering.</w:t>
        </w:r>
      </w:ins>
      <w:del w:id="75" w:author="篠本滋" w:date="2017-11-04T18:18:00Z">
        <w:r w:rsidR="001F23B3" w:rsidDel="00AA3A3B">
          <w:rPr>
            <w:rFonts w:hint="eastAsia"/>
          </w:rPr>
          <w:delText>関数</w:delText>
        </w:r>
      </w:del>
    </w:p>
    <w:p w:rsidR="001F23B3" w:rsidDel="00AA3A3B" w:rsidRDefault="001F23B3" w:rsidP="00AA3A3B">
      <w:pPr>
        <w:rPr>
          <w:del w:id="76" w:author="篠本滋" w:date="2017-11-04T18:19:00Z"/>
          <w:rFonts w:hint="eastAsia"/>
        </w:rPr>
        <w:pPrChange w:id="77" w:author="篠本滋" w:date="2017-11-04T18:19:00Z">
          <w:pPr/>
        </w:pPrChange>
      </w:pPr>
      <w:del w:id="78" w:author="篠本滋" w:date="2017-11-04T18:19:00Z">
        <w:r w:rsidDel="00AA3A3B">
          <w:rPr>
            <w:rFonts w:hint="eastAsia"/>
          </w:rPr>
          <w:delText>カルマンフィルタで使用する</w:delText>
        </w:r>
        <w:r w:rsidDel="00AA3A3B">
          <w:rPr>
            <w:rFonts w:hint="eastAsia"/>
          </w:rPr>
          <w:delText>N</w:delText>
        </w:r>
        <w:r w:rsidDel="00AA3A3B">
          <w:rPr>
            <w:rFonts w:hint="eastAsia"/>
          </w:rPr>
          <w:delText>の値</w:delText>
        </w:r>
        <w:r w:rsidDel="00AA3A3B">
          <w:rPr>
            <w:rFonts w:hint="eastAsia"/>
          </w:rPr>
          <w:delText>, EL, VL</w:delText>
        </w:r>
        <w:r w:rsidDel="00AA3A3B">
          <w:rPr>
            <w:rFonts w:hint="eastAsia"/>
          </w:rPr>
          <w:delText>の初期値を設定する</w:delText>
        </w:r>
        <w:r w:rsidDel="00AA3A3B">
          <w:rPr>
            <w:rFonts w:hint="eastAsia"/>
          </w:rPr>
          <w:delText>.</w:delText>
        </w:r>
      </w:del>
    </w:p>
    <w:p w:rsidR="001F23B3" w:rsidRDefault="001F23B3" w:rsidP="00AA3A3B"/>
    <w:p w:rsidR="001F23B3" w:rsidDel="00AA3A3B" w:rsidRDefault="001F23B3" w:rsidP="001F23B3">
      <w:pPr>
        <w:rPr>
          <w:del w:id="79" w:author="篠本滋" w:date="2017-11-04T18:19:00Z"/>
          <w:rFonts w:hint="eastAsia"/>
        </w:rPr>
      </w:pPr>
      <w:del w:id="80" w:author="篠本滋" w:date="2017-11-04T18:19:00Z">
        <w:r w:rsidDel="00AA3A3B">
          <w:rPr>
            <w:rFonts w:hint="eastAsia"/>
          </w:rPr>
          <w:delText>引数</w:delText>
        </w:r>
      </w:del>
    </w:p>
    <w:p w:rsidR="00AA3A3B" w:rsidRDefault="00AA3A3B" w:rsidP="001F23B3">
      <w:pPr>
        <w:rPr>
          <w:ins w:id="81" w:author="篠本滋" w:date="2017-11-04T18:19:00Z"/>
        </w:rPr>
      </w:pPr>
      <w:proofErr w:type="gramStart"/>
      <w:ins w:id="82" w:author="篠本滋" w:date="2017-11-04T18:19:00Z">
        <w:r>
          <w:t>argument</w:t>
        </w:r>
      </w:ins>
      <w:ins w:id="83" w:author="篠本滋" w:date="2017-11-04T18:20:00Z">
        <w:r>
          <w:t>s</w:t>
        </w:r>
        <w:proofErr w:type="gramEnd"/>
        <w:r>
          <w:t>:</w:t>
        </w:r>
      </w:ins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spike_time</w:t>
      </w:r>
      <w:proofErr w:type="spellEnd"/>
      <w:r>
        <w:rPr>
          <w:rFonts w:hint="eastAsia"/>
        </w:rPr>
        <w:t xml:space="preserve">: </w:t>
      </w:r>
      <w:ins w:id="84" w:author="篠本滋" w:date="2017-11-04T18:20:00Z">
        <w:r w:rsidR="00AA3A3B">
          <w:rPr>
            <w:rFonts w:hint="eastAsia"/>
          </w:rPr>
          <w:t xml:space="preserve"> spike train</w:t>
        </w:r>
      </w:ins>
      <w:del w:id="85" w:author="篠本滋" w:date="2017-11-04T18:20:00Z">
        <w:r w:rsidDel="00AA3A3B">
          <w:rPr>
            <w:rFonts w:hint="eastAsia"/>
          </w:rPr>
          <w:delText>スパイク列</w:delText>
        </w:r>
      </w:del>
    </w:p>
    <w:p w:rsidR="001F23B3" w:rsidDel="00AA3A3B" w:rsidRDefault="001F23B3" w:rsidP="001F23B3">
      <w:pPr>
        <w:rPr>
          <w:del w:id="86" w:author="篠本滋" w:date="2017-11-04T18:20:00Z"/>
        </w:rPr>
      </w:pPr>
    </w:p>
    <w:p w:rsidR="001F23B3" w:rsidDel="00AA3A3B" w:rsidRDefault="001F23B3" w:rsidP="001F23B3">
      <w:pPr>
        <w:rPr>
          <w:del w:id="87" w:author="篠本滋" w:date="2017-11-04T18:20:00Z"/>
          <w:rFonts w:hint="eastAsia"/>
        </w:rPr>
      </w:pPr>
      <w:del w:id="88" w:author="篠本滋" w:date="2017-11-04T18:20:00Z">
        <w:r w:rsidDel="00AA3A3B">
          <w:rPr>
            <w:rFonts w:hint="eastAsia"/>
          </w:rPr>
          <w:delText>返り値</w:delText>
        </w:r>
      </w:del>
    </w:p>
    <w:p w:rsidR="001F23B3" w:rsidDel="00AA3A3B" w:rsidRDefault="001F23B3" w:rsidP="001F23B3">
      <w:pPr>
        <w:rPr>
          <w:del w:id="89" w:author="篠本滋" w:date="2017-11-04T18:20:00Z"/>
          <w:rFonts w:hint="eastAsia"/>
        </w:rPr>
      </w:pPr>
      <w:del w:id="90" w:author="篠本滋" w:date="2017-11-04T18:20:00Z">
        <w:r w:rsidDel="00AA3A3B">
          <w:rPr>
            <w:rFonts w:hint="eastAsia"/>
          </w:rPr>
          <w:delText>なし</w:delText>
        </w:r>
      </w:del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91" w:author="篠本滋" w:date="2017-11-04T18:20:00Z">
        <w:r w:rsidDel="00AA3A3B">
          <w:rPr>
            <w:rFonts w:hint="eastAsia"/>
          </w:rPr>
          <w:delText>内部変数</w:delText>
        </w:r>
      </w:del>
      <w:proofErr w:type="gramStart"/>
      <w:ins w:id="92" w:author="篠本滋" w:date="2017-11-04T18:20:00Z">
        <w:r w:rsidR="00AA3A3B">
          <w:rPr>
            <w:rFonts w:hint="eastAsia"/>
          </w:rPr>
          <w:t>i</w:t>
        </w:r>
        <w:r w:rsidR="00AA3A3B">
          <w:t>nternal</w:t>
        </w:r>
        <w:proofErr w:type="gramEnd"/>
        <w:r w:rsidR="00AA3A3B">
          <w:t xml:space="preserve"> parameters:</w:t>
        </w:r>
      </w:ins>
    </w:p>
    <w:p w:rsidR="00377A28" w:rsidRDefault="001F23B3" w:rsidP="001F23B3">
      <w:pPr>
        <w:rPr>
          <w:ins w:id="93" w:author="篠本滋" w:date="2017-11-04T18:21:00Z"/>
        </w:rPr>
      </w:pPr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: </w:t>
      </w:r>
      <w:ins w:id="94" w:author="篠本滋" w:date="2017-11-04T18:20:00Z">
        <w:r w:rsidR="00AA3A3B">
          <w:t>inverse of mean inter spike interval</w:t>
        </w:r>
        <w:r w:rsidR="00377A28">
          <w:t xml:space="preserve">, or </w:t>
        </w:r>
      </w:ins>
      <w:ins w:id="95" w:author="篠本滋" w:date="2017-11-04T18:21:00Z">
        <w:r w:rsidR="00377A28">
          <w:t xml:space="preserve">the </w:t>
        </w:r>
      </w:ins>
      <w:ins w:id="96" w:author="篠本滋" w:date="2017-11-04T18:20:00Z">
        <w:r w:rsidR="00377A28">
          <w:t>mean firing rate</w:t>
        </w:r>
      </w:ins>
    </w:p>
    <w:p w:rsidR="001F23B3" w:rsidDel="00377A28" w:rsidRDefault="001F23B3" w:rsidP="001F23B3">
      <w:pPr>
        <w:rPr>
          <w:del w:id="97" w:author="篠本滋" w:date="2017-11-04T18:21:00Z"/>
          <w:rFonts w:hint="eastAsia"/>
        </w:rPr>
      </w:pPr>
      <w:del w:id="98" w:author="篠本滋" w:date="2017-11-04T18:21:00Z">
        <w:r w:rsidDel="00377A28">
          <w:rPr>
            <w:rFonts w:hint="eastAsia"/>
          </w:rPr>
          <w:delText>平均発火率の逆数</w:delText>
        </w:r>
      </w:del>
    </w:p>
    <w:p w:rsidR="00377A28" w:rsidRDefault="001F23B3" w:rsidP="001F23B3">
      <w:pPr>
        <w:rPr>
          <w:ins w:id="99" w:author="篠本滋" w:date="2017-11-04T18:21:00Z"/>
        </w:rPr>
      </w:pPr>
      <w:r>
        <w:rPr>
          <w:rFonts w:hint="eastAsia"/>
        </w:rPr>
        <w:t>IEL: mu</w:t>
      </w:r>
    </w:p>
    <w:p w:rsidR="001F23B3" w:rsidDel="00377A28" w:rsidRDefault="001F23B3" w:rsidP="001F23B3">
      <w:pPr>
        <w:rPr>
          <w:del w:id="100" w:author="篠本滋" w:date="2017-11-04T18:21:00Z"/>
          <w:rFonts w:hint="eastAsia"/>
        </w:rPr>
      </w:pPr>
      <w:del w:id="101" w:author="篠本滋" w:date="2017-11-04T18:21:00Z">
        <w:r w:rsidDel="00377A28">
          <w:rPr>
            <w:rFonts w:hint="eastAsia"/>
          </w:rPr>
          <w:delText>と同じ</w:delText>
        </w:r>
      </w:del>
    </w:p>
    <w:p w:rsidR="001F23B3" w:rsidRDefault="001F23B3" w:rsidP="001F23B3">
      <w:pPr>
        <w:rPr>
          <w:rFonts w:hint="eastAsia"/>
        </w:rPr>
      </w:pPr>
      <w:r>
        <w:rPr>
          <w:rFonts w:hint="eastAsia"/>
        </w:rPr>
        <w:t>IVL: mu</w:t>
      </w:r>
      <w:del w:id="102" w:author="篠本滋" w:date="2017-11-04T18:21:00Z">
        <w:r w:rsidDel="00377A28">
          <w:rPr>
            <w:rFonts w:hint="eastAsia"/>
          </w:rPr>
          <w:delText>の</w:delText>
        </w:r>
      </w:del>
      <w:ins w:id="103" w:author="篠本滋" w:date="2017-11-04T18:21:00Z">
        <w:r w:rsidR="00377A28">
          <w:rPr>
            <w:rFonts w:hint="eastAsia"/>
          </w:rPr>
          <w:t>^</w:t>
        </w:r>
        <w:r w:rsidR="00377A28">
          <w:t>2</w:t>
        </w:r>
      </w:ins>
      <w:del w:id="104" w:author="篠本滋" w:date="2017-11-04T18:21:00Z">
        <w:r w:rsidDel="00377A28">
          <w:rPr>
            <w:rFonts w:hint="eastAsia"/>
          </w:rPr>
          <w:delText>1</w:delText>
        </w:r>
      </w:del>
      <w:r>
        <w:rPr>
          <w:rFonts w:hint="eastAsia"/>
        </w:rPr>
        <w:t>/3</w:t>
      </w:r>
      <w:del w:id="105" w:author="篠本滋" w:date="2017-11-04T18:21:00Z">
        <w:r w:rsidDel="00377A28">
          <w:rPr>
            <w:rFonts w:hint="eastAsia"/>
          </w:rPr>
          <w:delText>の二乗</w:delText>
        </w:r>
      </w:del>
    </w:p>
    <w:p w:rsidR="001F23B3" w:rsidRDefault="001F23B3" w:rsidP="001F23B3">
      <w:r>
        <w:t>*/</w:t>
      </w:r>
    </w:p>
    <w:p w:rsidR="001F23B3" w:rsidRDefault="001F23B3" w:rsidP="001F23B3">
      <w:proofErr w:type="gramStart"/>
      <w:r>
        <w:t>function</w:t>
      </w:r>
      <w:proofErr w:type="gramEnd"/>
      <w:r>
        <w:t xml:space="preserve"> </w:t>
      </w:r>
      <w:proofErr w:type="spellStart"/>
      <w:r>
        <w:t>KFinitialize</w:t>
      </w:r>
      <w:proofErr w:type="spellEnd"/>
      <w:r>
        <w:t>(</w:t>
      </w:r>
      <w:proofErr w:type="spellStart"/>
      <w:r>
        <w:t>spike_time</w:t>
      </w:r>
      <w:proofErr w:type="spellEnd"/>
      <w:r>
        <w:t>){</w:t>
      </w:r>
    </w:p>
    <w:p w:rsidR="001F23B3" w:rsidRDefault="001F23B3" w:rsidP="001F23B3">
      <w:r>
        <w:t xml:space="preserve"> N = </w:t>
      </w:r>
      <w:proofErr w:type="spellStart"/>
      <w:r>
        <w:t>spike_time.length</w:t>
      </w:r>
      <w:proofErr w:type="spellEnd"/>
      <w:r>
        <w:t xml:space="preserve"> - 1;</w:t>
      </w:r>
    </w:p>
    <w:p w:rsidR="001F23B3" w:rsidRDefault="001F23B3" w:rsidP="001F23B3">
      <w:r>
        <w:t xml:space="preserve"> // N = </w:t>
      </w:r>
      <w:proofErr w:type="spellStart"/>
      <w:r>
        <w:t>interspike</w:t>
      </w:r>
      <w:proofErr w:type="spellEnd"/>
      <w:r>
        <w:t xml:space="preserve"> interval length</w:t>
      </w:r>
    </w:p>
    <w:p w:rsidR="001F23B3" w:rsidRDefault="001F23B3" w:rsidP="001F23B3"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mu = 0;</w:t>
      </w:r>
    </w:p>
    <w:p w:rsidR="001F23B3" w:rsidRDefault="001F23B3" w:rsidP="001F23B3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F23B3" w:rsidRDefault="001F23B3" w:rsidP="001F23B3">
      <w:r>
        <w:t xml:space="preserve">  </w:t>
      </w:r>
      <w:proofErr w:type="gramStart"/>
      <w:r>
        <w:t>mu</w:t>
      </w:r>
      <w:proofErr w:type="gramEnd"/>
      <w:r>
        <w:t xml:space="preserve"> += </w:t>
      </w:r>
      <w:proofErr w:type="spellStart"/>
      <w:r>
        <w:t>spike_time</w:t>
      </w:r>
      <w:proofErr w:type="spellEnd"/>
      <w:r>
        <w:t>[i+1]-</w:t>
      </w:r>
      <w:proofErr w:type="spellStart"/>
      <w:r>
        <w:t>spike_time</w:t>
      </w:r>
      <w:proofErr w:type="spellEnd"/>
      <w:r>
        <w:t>[i];</w:t>
      </w:r>
    </w:p>
    <w:p w:rsidR="001F23B3" w:rsidRDefault="001F23B3" w:rsidP="001F23B3">
      <w:r>
        <w:t xml:space="preserve"> }</w:t>
      </w:r>
    </w:p>
    <w:p w:rsidR="001F23B3" w:rsidRDefault="001F23B3" w:rsidP="001F23B3">
      <w:r>
        <w:t xml:space="preserve"> </w:t>
      </w:r>
      <w:proofErr w:type="gramStart"/>
      <w:r>
        <w:t>mu</w:t>
      </w:r>
      <w:proofErr w:type="gramEnd"/>
      <w:r>
        <w:t xml:space="preserve"> = N/mu;</w:t>
      </w:r>
    </w:p>
    <w:p w:rsidR="001F23B3" w:rsidRDefault="001F23B3" w:rsidP="001F23B3">
      <w:r>
        <w:t xml:space="preserve"> // filtering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IEL = mu;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IVL = (mu/3)*(mu/3);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 = IEL - (</w:t>
      </w:r>
      <w:proofErr w:type="spellStart"/>
      <w:r>
        <w:t>spike_time</w:t>
      </w:r>
      <w:proofErr w:type="spellEnd"/>
      <w:r>
        <w:t>[1]-</w:t>
      </w:r>
      <w:proofErr w:type="spellStart"/>
      <w:r>
        <w:t>spike_time</w:t>
      </w:r>
      <w:proofErr w:type="spellEnd"/>
      <w:r>
        <w:t>[0])*IVL;</w:t>
      </w:r>
    </w:p>
    <w:p w:rsidR="001F23B3" w:rsidRDefault="001F23B3" w:rsidP="001F23B3">
      <w:r>
        <w:t xml:space="preserve"> </w:t>
      </w:r>
      <w:proofErr w:type="gramStart"/>
      <w:r>
        <w:t>EL[</w:t>
      </w:r>
      <w:proofErr w:type="gramEnd"/>
      <w:r>
        <w:t>0][0] = (</w:t>
      </w:r>
      <w:proofErr w:type="spellStart"/>
      <w:r>
        <w:t>A+Math.sqrt</w:t>
      </w:r>
      <w:proofErr w:type="spellEnd"/>
      <w:r>
        <w:t>(A*A+4*IVL))/2;</w:t>
      </w:r>
    </w:p>
    <w:p w:rsidR="001F23B3" w:rsidRDefault="001F23B3" w:rsidP="001F23B3">
      <w:r>
        <w:t xml:space="preserve"> </w:t>
      </w:r>
      <w:proofErr w:type="gramStart"/>
      <w:r>
        <w:t>VL[</w:t>
      </w:r>
      <w:proofErr w:type="gramEnd"/>
      <w:r>
        <w:t>0][0] = 1/(1/IVL+1/(EL[0][0]*EL[0][0]));</w:t>
      </w:r>
    </w:p>
    <w:p w:rsidR="001F23B3" w:rsidRDefault="001F23B3" w:rsidP="001F23B3">
      <w:r>
        <w:t>}</w:t>
      </w:r>
    </w:p>
    <w:p w:rsidR="001F23B3" w:rsidRDefault="001F23B3" w:rsidP="001F23B3"/>
    <w:p w:rsidR="001F23B3" w:rsidRDefault="001F23B3" w:rsidP="001F23B3">
      <w:r>
        <w:t>/*</w:t>
      </w:r>
    </w:p>
    <w:p w:rsidR="001F23B3" w:rsidDel="00377A28" w:rsidRDefault="001F23B3" w:rsidP="001F23B3">
      <w:pPr>
        <w:rPr>
          <w:del w:id="106" w:author="篠本滋" w:date="2017-11-04T18:21:00Z"/>
          <w:rFonts w:hint="eastAsia"/>
        </w:rPr>
      </w:pPr>
      <w:proofErr w:type="spellStart"/>
      <w:r>
        <w:rPr>
          <w:rFonts w:hint="eastAsia"/>
        </w:rPr>
        <w:t>KalmanFilter</w:t>
      </w:r>
      <w:proofErr w:type="spellEnd"/>
      <w:del w:id="107" w:author="篠本滋" w:date="2017-11-04T18:21:00Z">
        <w:r w:rsidDel="00377A28">
          <w:rPr>
            <w:rFonts w:hint="eastAsia"/>
          </w:rPr>
          <w:delText>関数</w:delText>
        </w:r>
      </w:del>
    </w:p>
    <w:p w:rsidR="00377A28" w:rsidRDefault="00377A28" w:rsidP="001F23B3">
      <w:pPr>
        <w:rPr>
          <w:ins w:id="108" w:author="篠本滋" w:date="2017-11-04T18:21:00Z"/>
        </w:rPr>
      </w:pPr>
    </w:p>
    <w:p w:rsidR="001F23B3" w:rsidRDefault="001F23B3" w:rsidP="001F23B3">
      <w:pPr>
        <w:rPr>
          <w:rFonts w:hint="eastAsia"/>
        </w:rPr>
      </w:pPr>
      <w:del w:id="109" w:author="篠本滋" w:date="2017-11-04T18:21:00Z">
        <w:r w:rsidDel="00377A28">
          <w:rPr>
            <w:rFonts w:hint="eastAsia"/>
          </w:rPr>
          <w:delText>カルマンフィルタを利用してスパイクの発生率を推定する</w:delText>
        </w:r>
        <w:r w:rsidDel="00377A28">
          <w:rPr>
            <w:rFonts w:hint="eastAsia"/>
          </w:rPr>
          <w:delText>.</w:delText>
        </w:r>
      </w:del>
      <w:proofErr w:type="gramStart"/>
      <w:ins w:id="110" w:author="篠本滋" w:date="2017-11-04T18:21:00Z">
        <w:r w:rsidR="00377A28">
          <w:rPr>
            <w:rFonts w:hint="eastAsia"/>
          </w:rPr>
          <w:t>e</w:t>
        </w:r>
        <w:r w:rsidR="00377A28">
          <w:t>stimates</w:t>
        </w:r>
        <w:proofErr w:type="gramEnd"/>
        <w:r w:rsidR="00377A28">
          <w:t xml:space="preserve"> the firing rate</w:t>
        </w:r>
      </w:ins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111" w:author="篠本滋" w:date="2017-11-04T18:22:00Z">
        <w:r w:rsidDel="00377A28">
          <w:rPr>
            <w:rFonts w:hint="eastAsia"/>
          </w:rPr>
          <w:delText>引数</w:delText>
        </w:r>
      </w:del>
      <w:proofErr w:type="gramStart"/>
      <w:ins w:id="112" w:author="篠本滋" w:date="2017-11-04T18:22:00Z">
        <w:r w:rsidR="00377A28">
          <w:rPr>
            <w:rFonts w:hint="eastAsia"/>
          </w:rPr>
          <w:t>a</w:t>
        </w:r>
        <w:r w:rsidR="00377A28">
          <w:t>rguments</w:t>
        </w:r>
        <w:proofErr w:type="gramEnd"/>
        <w:r w:rsidR="00377A28">
          <w:t>:</w:t>
        </w:r>
      </w:ins>
    </w:p>
    <w:p w:rsidR="001F23B3" w:rsidRDefault="001F23B3" w:rsidP="001F23B3">
      <w:pPr>
        <w:rPr>
          <w:rFonts w:hint="eastAsia"/>
        </w:rPr>
      </w:pPr>
      <w:proofErr w:type="spellStart"/>
      <w:r>
        <w:rPr>
          <w:rFonts w:hint="eastAsia"/>
        </w:rPr>
        <w:t>spike_time</w:t>
      </w:r>
      <w:proofErr w:type="spellEnd"/>
      <w:r>
        <w:rPr>
          <w:rFonts w:hint="eastAsia"/>
        </w:rPr>
        <w:t xml:space="preserve">: </w:t>
      </w:r>
      <w:del w:id="113" w:author="篠本滋" w:date="2017-11-04T18:22:00Z">
        <w:r w:rsidDel="00377A28">
          <w:rPr>
            <w:rFonts w:hint="eastAsia"/>
          </w:rPr>
          <w:delText>スパイク列</w:delText>
        </w:r>
      </w:del>
      <w:ins w:id="114" w:author="篠本滋" w:date="2017-11-04T18:22:00Z">
        <w:r w:rsidR="00377A28">
          <w:rPr>
            <w:rFonts w:hint="eastAsia"/>
          </w:rPr>
          <w:t>s</w:t>
        </w:r>
        <w:r w:rsidR="00377A28">
          <w:t>pike train</w:t>
        </w:r>
      </w:ins>
    </w:p>
    <w:p w:rsidR="001F23B3" w:rsidRDefault="001F23B3" w:rsidP="001F23B3">
      <w:pPr>
        <w:rPr>
          <w:rFonts w:hint="eastAsia"/>
        </w:rPr>
      </w:pPr>
      <w:proofErr w:type="gramStart"/>
      <w:r>
        <w:rPr>
          <w:rFonts w:hint="eastAsia"/>
        </w:rPr>
        <w:t>beta</w:t>
      </w:r>
      <w:proofErr w:type="gramEnd"/>
      <w:r>
        <w:rPr>
          <w:rFonts w:hint="eastAsia"/>
        </w:rPr>
        <w:t xml:space="preserve">: </w:t>
      </w:r>
      <w:del w:id="115" w:author="篠本滋" w:date="2017-11-04T18:22:00Z">
        <w:r w:rsidDel="00377A28">
          <w:rPr>
            <w:rFonts w:hint="eastAsia"/>
          </w:rPr>
          <w:delText>ハイパーパラメータ</w:delText>
        </w:r>
        <w:r w:rsidDel="00377A28">
          <w:rPr>
            <w:rFonts w:hint="eastAsia"/>
          </w:rPr>
          <w:delText>beta</w:delText>
        </w:r>
      </w:del>
      <w:ins w:id="116" w:author="篠本滋" w:date="2017-11-04T18:22:00Z">
        <w:r w:rsidR="00377A28">
          <w:rPr>
            <w:rFonts w:hint="eastAsia"/>
          </w:rPr>
          <w:t>h</w:t>
        </w:r>
        <w:r w:rsidR="00377A28">
          <w:t>yper-parameter beta</w:t>
        </w:r>
      </w:ins>
    </w:p>
    <w:p w:rsidR="001F23B3" w:rsidRDefault="001F23B3" w:rsidP="001F23B3"/>
    <w:p w:rsidR="001F23B3" w:rsidRDefault="001F23B3" w:rsidP="001F23B3">
      <w:pPr>
        <w:rPr>
          <w:rFonts w:hint="eastAsia"/>
        </w:rPr>
      </w:pPr>
      <w:del w:id="117" w:author="篠本滋" w:date="2017-11-04T18:22:00Z">
        <w:r w:rsidDel="00377A28">
          <w:rPr>
            <w:rFonts w:hint="eastAsia"/>
          </w:rPr>
          <w:delText>返り値</w:delText>
        </w:r>
      </w:del>
      <w:proofErr w:type="gramStart"/>
      <w:ins w:id="118" w:author="篠本滋" w:date="2017-11-04T18:22:00Z">
        <w:r w:rsidR="00377A28">
          <w:rPr>
            <w:rFonts w:hint="eastAsia"/>
          </w:rPr>
          <w:t>r</w:t>
        </w:r>
        <w:r w:rsidR="00377A28">
          <w:t>eturns</w:t>
        </w:r>
      </w:ins>
      <w:proofErr w:type="gramEnd"/>
    </w:p>
    <w:p w:rsidR="001F23B3" w:rsidRDefault="001F23B3" w:rsidP="001F23B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outdata</w:t>
      </w:r>
      <w:proofErr w:type="spellEnd"/>
      <w:proofErr w:type="gramEnd"/>
      <w:r>
        <w:rPr>
          <w:rFonts w:hint="eastAsia"/>
        </w:rPr>
        <w:t xml:space="preserve">: </w:t>
      </w:r>
      <w:del w:id="119" w:author="篠本滋" w:date="2017-11-04T18:22:00Z">
        <w:r w:rsidDel="00377A28">
          <w:rPr>
            <w:rFonts w:hint="eastAsia"/>
          </w:rPr>
          <w:delText>推定したスパイクの発生率</w:delText>
        </w:r>
        <w:r w:rsidDel="00377A28">
          <w:rPr>
            <w:rFonts w:hint="eastAsia"/>
          </w:rPr>
          <w:delText>.</w:delText>
        </w:r>
      </w:del>
      <w:ins w:id="120" w:author="篠本滋" w:date="2017-11-04T18:22:00Z">
        <w:r w:rsidR="00377A28" w:rsidRPr="00377A28">
          <w:t xml:space="preserve"> </w:t>
        </w:r>
        <w:r w:rsidR="00377A28">
          <w:t xml:space="preserve">estimated </w:t>
        </w:r>
        <w:r w:rsidR="00377A28">
          <w:rPr>
            <w:rFonts w:hint="eastAsia"/>
          </w:rPr>
          <w:t>f</w:t>
        </w:r>
        <w:r w:rsidR="00377A28">
          <w:t>iring rate</w:t>
        </w:r>
      </w:ins>
    </w:p>
    <w:p w:rsidR="00377A28" w:rsidRDefault="001F23B3" w:rsidP="001F23B3">
      <w:pPr>
        <w:rPr>
          <w:ins w:id="121" w:author="篠本滋" w:date="2017-11-04T18:23:00Z"/>
        </w:rPr>
      </w:pPr>
      <w:proofErr w:type="spellStart"/>
      <w:proofErr w:type="gramStart"/>
      <w:r>
        <w:rPr>
          <w:rFonts w:hint="eastAsia"/>
        </w:rPr>
        <w:t>outdata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</w:t>
      </w:r>
      <w:ins w:id="122" w:author="篠本滋" w:date="2017-11-04T18:23:00Z">
        <w:r w:rsidR="00377A28">
          <w:rPr>
            <w:rFonts w:hint="eastAsia"/>
          </w:rPr>
          <w:t>: estimated value</w:t>
        </w:r>
      </w:ins>
      <w:del w:id="123" w:author="篠本滋" w:date="2017-11-04T18:23:00Z">
        <w:r w:rsidDel="00377A28">
          <w:rPr>
            <w:rFonts w:hint="eastAsia"/>
          </w:rPr>
          <w:delText>が値</w:delText>
        </w:r>
      </w:del>
    </w:p>
    <w:p w:rsidR="00377A28" w:rsidRDefault="00377A28" w:rsidP="001F23B3">
      <w:pPr>
        <w:rPr>
          <w:ins w:id="124" w:author="篠本滋" w:date="2017-11-04T18:23:00Z"/>
        </w:rPr>
      </w:pPr>
      <w:proofErr w:type="spellStart"/>
      <w:proofErr w:type="gramStart"/>
      <w:ins w:id="125" w:author="篠本滋" w:date="2017-11-04T18:23:00Z">
        <w:r>
          <w:t>outdata</w:t>
        </w:r>
      </w:ins>
      <w:proofErr w:type="spellEnd"/>
      <w:proofErr w:type="gramEnd"/>
      <w:del w:id="126" w:author="篠本滋" w:date="2017-11-04T18:23:00Z">
        <w:r w:rsidR="001F23B3" w:rsidDel="00377A28">
          <w:rPr>
            <w:rFonts w:hint="eastAsia"/>
          </w:rPr>
          <w:delText xml:space="preserve">, </w:delText>
        </w:r>
      </w:del>
      <w:r w:rsidR="001F23B3">
        <w:rPr>
          <w:rFonts w:hint="eastAsia"/>
        </w:rPr>
        <w:t>[1]</w:t>
      </w:r>
      <w:ins w:id="127" w:author="篠本滋" w:date="2017-11-04T18:23:00Z">
        <w:r>
          <w:t>: its variance</w:t>
        </w:r>
      </w:ins>
    </w:p>
    <w:p w:rsidR="001F23B3" w:rsidRDefault="00377A28" w:rsidP="001F23B3">
      <w:pPr>
        <w:rPr>
          <w:rFonts w:hint="eastAsia"/>
        </w:rPr>
      </w:pPr>
      <w:proofErr w:type="spellStart"/>
      <w:proofErr w:type="gramStart"/>
      <w:ins w:id="128" w:author="篠本滋" w:date="2017-11-04T18:23:00Z">
        <w:r>
          <w:t>outdata</w:t>
        </w:r>
      </w:ins>
      <w:proofErr w:type="spellEnd"/>
      <w:proofErr w:type="gramEnd"/>
      <w:del w:id="129" w:author="篠本滋" w:date="2017-11-04T18:23:00Z">
        <w:r w:rsidR="001F23B3" w:rsidDel="00377A28">
          <w:rPr>
            <w:rFonts w:hint="eastAsia"/>
          </w:rPr>
          <w:delText>がその分散</w:delText>
        </w:r>
        <w:r w:rsidR="001F23B3" w:rsidDel="00377A28">
          <w:rPr>
            <w:rFonts w:hint="eastAsia"/>
          </w:rPr>
          <w:delText xml:space="preserve">, </w:delText>
        </w:r>
      </w:del>
      <w:r w:rsidR="001F23B3">
        <w:rPr>
          <w:rFonts w:hint="eastAsia"/>
        </w:rPr>
        <w:t>[2]</w:t>
      </w:r>
      <w:ins w:id="130" w:author="篠本滋" w:date="2017-11-04T18:23:00Z">
        <w:r>
          <w:t>: its covariance</w:t>
        </w:r>
      </w:ins>
      <w:del w:id="131" w:author="篠本滋" w:date="2017-11-04T18:23:00Z">
        <w:r w:rsidR="001F23B3" w:rsidDel="00377A28">
          <w:rPr>
            <w:rFonts w:hint="eastAsia"/>
          </w:rPr>
          <w:delText>が共分散となっている</w:delText>
        </w:r>
        <w:r w:rsidR="001F23B3" w:rsidDel="00377A28">
          <w:rPr>
            <w:rFonts w:hint="eastAsia"/>
          </w:rPr>
          <w:delText>.</w:delText>
        </w:r>
      </w:del>
    </w:p>
    <w:p w:rsidR="001F23B3" w:rsidRDefault="001F23B3" w:rsidP="001F23B3">
      <w:r>
        <w:t>*/</w:t>
      </w:r>
    </w:p>
    <w:p w:rsidR="001F23B3" w:rsidRDefault="001F23B3" w:rsidP="001F23B3"/>
    <w:p w:rsidR="001F23B3" w:rsidRDefault="001F23B3" w:rsidP="001F23B3">
      <w:proofErr w:type="gramStart"/>
      <w:r>
        <w:t>function</w:t>
      </w:r>
      <w:proofErr w:type="gramEnd"/>
      <w:r>
        <w:t xml:space="preserve"> </w:t>
      </w:r>
      <w:proofErr w:type="spellStart"/>
      <w:r>
        <w:t>KalmanFilter</w:t>
      </w:r>
      <w:proofErr w:type="spellEnd"/>
      <w:r>
        <w:t>(</w:t>
      </w:r>
      <w:proofErr w:type="spellStart"/>
      <w:r>
        <w:t>spike_time,beta</w:t>
      </w:r>
      <w:proofErr w:type="spellEnd"/>
      <w:r>
        <w:t>){</w:t>
      </w:r>
    </w:p>
    <w:p w:rsidR="001F23B3" w:rsidRDefault="001F23B3" w:rsidP="001F23B3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i=0;i&lt;N-1;i++){</w:t>
      </w:r>
    </w:p>
    <w:p w:rsidR="001F23B3" w:rsidRDefault="001F23B3" w:rsidP="001F23B3">
      <w:r>
        <w:t xml:space="preserve">  </w:t>
      </w:r>
      <w:proofErr w:type="gramStart"/>
      <w:r>
        <w:t>EL[</w:t>
      </w:r>
      <w:proofErr w:type="gramEnd"/>
      <w:r>
        <w:t>1][i]=EL[0][i];</w:t>
      </w:r>
    </w:p>
    <w:p w:rsidR="001F23B3" w:rsidRDefault="001F23B3" w:rsidP="001F23B3">
      <w:r>
        <w:t xml:space="preserve">  </w:t>
      </w:r>
      <w:proofErr w:type="gramStart"/>
      <w:r>
        <w:t>VL[</w:t>
      </w:r>
      <w:proofErr w:type="gramEnd"/>
      <w:r>
        <w:t>1][i]=VL[0][i]+(</w:t>
      </w:r>
      <w:proofErr w:type="spellStart"/>
      <w:r>
        <w:t>spike_time</w:t>
      </w:r>
      <w:proofErr w:type="spellEnd"/>
      <w:r>
        <w:t>[i+1]-</w:t>
      </w:r>
      <w:proofErr w:type="spellStart"/>
      <w:r>
        <w:t>spike_time</w:t>
      </w:r>
      <w:proofErr w:type="spellEnd"/>
      <w:r>
        <w:t>[i])/(2*beta);</w:t>
      </w:r>
    </w:p>
    <w:p w:rsidR="001F23B3" w:rsidRDefault="001F23B3" w:rsidP="001F23B3">
      <w:r>
        <w:t xml:space="preserve">  A=</w:t>
      </w:r>
      <w:proofErr w:type="gramStart"/>
      <w:r>
        <w:t>EL[</w:t>
      </w:r>
      <w:proofErr w:type="gramEnd"/>
      <w:r>
        <w:t>1][i]-(</w:t>
      </w:r>
      <w:proofErr w:type="spellStart"/>
      <w:r>
        <w:t>spike_time</w:t>
      </w:r>
      <w:proofErr w:type="spellEnd"/>
      <w:r>
        <w:t>[i+2]-</w:t>
      </w:r>
      <w:proofErr w:type="spellStart"/>
      <w:r>
        <w:t>spike_time</w:t>
      </w:r>
      <w:proofErr w:type="spellEnd"/>
      <w:r>
        <w:t>[i+1])*VL[1][i];</w:t>
      </w:r>
    </w:p>
    <w:p w:rsidR="001F23B3" w:rsidRDefault="001F23B3" w:rsidP="001F23B3">
      <w:r>
        <w:t xml:space="preserve">  </w:t>
      </w:r>
      <w:proofErr w:type="gramStart"/>
      <w:r>
        <w:t>EL[</w:t>
      </w:r>
      <w:proofErr w:type="gramEnd"/>
      <w:r>
        <w:t>0][i+1]=(</w:t>
      </w:r>
      <w:proofErr w:type="spellStart"/>
      <w:r>
        <w:t>A+Math.sqrt</w:t>
      </w:r>
      <w:proofErr w:type="spellEnd"/>
      <w:r>
        <w:t>(A*A+4*VL[1][i]))/2;</w:t>
      </w:r>
    </w:p>
    <w:p w:rsidR="001F23B3" w:rsidRDefault="001F23B3" w:rsidP="001F23B3">
      <w:r>
        <w:t xml:space="preserve">  VL[0][i+1]=1/(1/VL[1][i]+1/(EL[0][i+1]*EL[0][i+1]));</w:t>
      </w:r>
    </w:p>
    <w:p w:rsidR="001F23B3" w:rsidRDefault="001F23B3" w:rsidP="001F23B3">
      <w:r>
        <w:t xml:space="preserve"> }</w:t>
      </w:r>
    </w:p>
    <w:p w:rsidR="001F23B3" w:rsidRDefault="001F23B3" w:rsidP="001F23B3">
      <w:r>
        <w:t xml:space="preserve"> EL_</w:t>
      </w:r>
      <w:proofErr w:type="gramStart"/>
      <w:r>
        <w:t>N[</w:t>
      </w:r>
      <w:proofErr w:type="gramEnd"/>
      <w:r>
        <w:t>N-1] = EL[0][N-1];</w:t>
      </w:r>
    </w:p>
    <w:p w:rsidR="001F23B3" w:rsidRDefault="001F23B3" w:rsidP="001F23B3">
      <w:r>
        <w:t xml:space="preserve"> VL_</w:t>
      </w:r>
      <w:proofErr w:type="gramStart"/>
      <w:r>
        <w:t>N[</w:t>
      </w:r>
      <w:proofErr w:type="gramEnd"/>
      <w:r>
        <w:t>N-1] = VL[0][N-1];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H = new Array();</w:t>
      </w:r>
    </w:p>
    <w:p w:rsidR="001F23B3" w:rsidRDefault="001F23B3" w:rsidP="001F23B3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i=N-2;i&gt;=0;i--){</w:t>
      </w:r>
    </w:p>
    <w:p w:rsidR="001F23B3" w:rsidRDefault="001F23B3" w:rsidP="001F23B3">
      <w:r>
        <w:t xml:space="preserve">  H[i] = </w:t>
      </w:r>
      <w:proofErr w:type="gramStart"/>
      <w:r>
        <w:t>VL[</w:t>
      </w:r>
      <w:proofErr w:type="gramEnd"/>
      <w:r>
        <w:t>0][i]/VL[1][i];</w:t>
      </w:r>
    </w:p>
    <w:p w:rsidR="001F23B3" w:rsidRDefault="001F23B3" w:rsidP="001F23B3">
      <w:r>
        <w:t xml:space="preserve">  EL_N[i</w:t>
      </w:r>
      <w:proofErr w:type="gramStart"/>
      <w:r>
        <w:t>]=</w:t>
      </w:r>
      <w:proofErr w:type="gramEnd"/>
      <w:r>
        <w:t>EL[0][i]+H[i]*(EL_N[i+1]-EL[1][i]);</w:t>
      </w:r>
    </w:p>
    <w:p w:rsidR="001F23B3" w:rsidRDefault="001F23B3" w:rsidP="001F23B3">
      <w:r>
        <w:t xml:space="preserve">  VL_N[i</w:t>
      </w:r>
      <w:proofErr w:type="gramStart"/>
      <w:r>
        <w:t>]=</w:t>
      </w:r>
      <w:proofErr w:type="gramEnd"/>
      <w:r>
        <w:t>VL[0][i]+H[i]*H[i]*(VL_N[i+1]-VL[1][i]);</w:t>
      </w:r>
    </w:p>
    <w:p w:rsidR="001F23B3" w:rsidRDefault="001F23B3" w:rsidP="001F23B3">
      <w:r>
        <w:t xml:space="preserve">  COVL_N[i</w:t>
      </w:r>
      <w:proofErr w:type="gramStart"/>
      <w:r>
        <w:t>]=</w:t>
      </w:r>
      <w:proofErr w:type="gramEnd"/>
      <w:r>
        <w:t>H[i]*VL_N[i+1];</w:t>
      </w:r>
    </w:p>
    <w:p w:rsidR="001F23B3" w:rsidRDefault="001F23B3" w:rsidP="001F23B3">
      <w:r>
        <w:t xml:space="preserve"> }</w:t>
      </w:r>
    </w:p>
    <w:p w:rsidR="001F23B3" w:rsidRDefault="001F23B3" w:rsidP="001F23B3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outdata</w:t>
      </w:r>
      <w:proofErr w:type="spellEnd"/>
      <w:r>
        <w:t xml:space="preserve"> = new Array();</w:t>
      </w:r>
    </w:p>
    <w:p w:rsidR="001F23B3" w:rsidRDefault="001F23B3" w:rsidP="001F23B3">
      <w:r>
        <w:t xml:space="preserve"> </w:t>
      </w: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0] = new Array();</w:t>
      </w:r>
    </w:p>
    <w:p w:rsidR="001F23B3" w:rsidRDefault="001F23B3" w:rsidP="001F23B3">
      <w:r>
        <w:t xml:space="preserve"> </w:t>
      </w: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1] = new Array();</w:t>
      </w:r>
    </w:p>
    <w:p w:rsidR="001F23B3" w:rsidRDefault="001F23B3" w:rsidP="001F23B3">
      <w:r>
        <w:t xml:space="preserve"> </w:t>
      </w: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2] = new Array();</w:t>
      </w:r>
    </w:p>
    <w:p w:rsidR="001F23B3" w:rsidRDefault="001F23B3" w:rsidP="001F23B3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1F23B3" w:rsidRDefault="001F23B3" w:rsidP="001F23B3">
      <w:r>
        <w:t xml:space="preserve">  </w:t>
      </w: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0][i]=EL_N[i];</w:t>
      </w:r>
    </w:p>
    <w:p w:rsidR="001F23B3" w:rsidRDefault="001F23B3" w:rsidP="001F23B3">
      <w:r>
        <w:t xml:space="preserve">  </w:t>
      </w: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1][i]=VL_N[i];</w:t>
      </w:r>
    </w:p>
    <w:p w:rsidR="001F23B3" w:rsidRDefault="001F23B3" w:rsidP="001F23B3">
      <w:r>
        <w:t xml:space="preserve">  </w:t>
      </w:r>
      <w:proofErr w:type="spellStart"/>
      <w:proofErr w:type="gramStart"/>
      <w:r>
        <w:t>outdata</w:t>
      </w:r>
      <w:proofErr w:type="spellEnd"/>
      <w:r>
        <w:t>[</w:t>
      </w:r>
      <w:proofErr w:type="gramEnd"/>
      <w:r>
        <w:t>2][i]=COVL_N[i];</w:t>
      </w:r>
    </w:p>
    <w:p w:rsidR="001F23B3" w:rsidRDefault="001F23B3" w:rsidP="001F23B3">
      <w:r>
        <w:t xml:space="preserve"> }</w:t>
      </w:r>
    </w:p>
    <w:p w:rsidR="001F23B3" w:rsidRDefault="001F23B3" w:rsidP="001F23B3">
      <w:r>
        <w:lastRenderedPageBreak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outdata</w:t>
      </w:r>
      <w:proofErr w:type="spellEnd"/>
      <w:r>
        <w:t>;</w:t>
      </w:r>
    </w:p>
    <w:p w:rsidR="001F23B3" w:rsidRDefault="001F23B3" w:rsidP="001F23B3">
      <w:r>
        <w:t>}</w:t>
      </w:r>
    </w:p>
    <w:p w:rsidR="001F23B3" w:rsidRDefault="001F23B3" w:rsidP="001F23B3">
      <w:r>
        <w:t>/*</w:t>
      </w:r>
    </w:p>
    <w:p w:rsidR="001F23B3" w:rsidRDefault="001F23B3" w:rsidP="001F23B3">
      <w:proofErr w:type="gramStart"/>
      <w:r>
        <w:t>function</w:t>
      </w:r>
      <w:proofErr w:type="gramEnd"/>
      <w:r>
        <w:t xml:space="preserve"> </w:t>
      </w:r>
      <w:proofErr w:type="spellStart"/>
      <w:r>
        <w:t>NGEMmethod</w:t>
      </w:r>
      <w:proofErr w:type="spellEnd"/>
      <w:r>
        <w:t>(</w:t>
      </w:r>
      <w:proofErr w:type="spellStart"/>
      <w:r>
        <w:t>spike_time</w:t>
      </w:r>
      <w:proofErr w:type="spellEnd"/>
      <w:r>
        <w:t>, beta){</w:t>
      </w:r>
    </w:p>
    <w:p w:rsidR="001F23B3" w:rsidRDefault="001F23B3" w:rsidP="001F23B3">
      <w:r>
        <w:t xml:space="preserve"> </w:t>
      </w:r>
    </w:p>
    <w:p w:rsidR="001F23B3" w:rsidRDefault="001F23B3" w:rsidP="001F23B3">
      <w:r>
        <w:t>}</w:t>
      </w:r>
    </w:p>
    <w:p w:rsidR="001F23B3" w:rsidRDefault="001F23B3" w:rsidP="001F23B3"/>
    <w:p w:rsidR="00E25318" w:rsidRDefault="001F23B3" w:rsidP="00E63395">
      <w:r>
        <w:t>*/</w:t>
      </w:r>
      <w:bookmarkEnd w:id="0"/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95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23B3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77A28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3A3B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7E7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395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26FAB-78BF-42DA-AB02-40DD229C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3B3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F23B3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3</cp:revision>
  <dcterms:created xsi:type="dcterms:W3CDTF">2017-11-02T06:17:00Z</dcterms:created>
  <dcterms:modified xsi:type="dcterms:W3CDTF">2017-11-04T09:29:00Z</dcterms:modified>
</cp:coreProperties>
</file>