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3AE" w:rsidRDefault="005823AE" w:rsidP="005823AE">
      <w:bookmarkStart w:id="0" w:name="_GoBack"/>
      <w:r>
        <w:t>function [optN, C, N] = sshist(x,N)</w:t>
      </w:r>
    </w:p>
    <w:p w:rsidR="005823AE" w:rsidRDefault="005823AE" w:rsidP="005823AE">
      <w:r>
        <w:t>% [optN, C, N] = sshist(x,N)</w:t>
      </w:r>
    </w:p>
    <w:p w:rsidR="005823AE" w:rsidRDefault="005823AE" w:rsidP="005823AE">
      <w:r>
        <w:t>%</w:t>
      </w:r>
    </w:p>
    <w:p w:rsidR="005823AE" w:rsidRDefault="005823AE" w:rsidP="005823AE">
      <w:r>
        <w:t>% Function `sshist' returns optimal number of bins in a histogram</w:t>
      </w:r>
    </w:p>
    <w:p w:rsidR="005823AE" w:rsidRDefault="005823AE" w:rsidP="005823AE">
      <w:r>
        <w:t>% used for density estimation.</w:t>
      </w:r>
    </w:p>
    <w:p w:rsidR="005823AE" w:rsidRDefault="005823AE" w:rsidP="005823AE">
      <w:r>
        <w:t xml:space="preserve">% Optimization principle is to minimize expected L2 loss function between </w:t>
      </w:r>
    </w:p>
    <w:p w:rsidR="005823AE" w:rsidRDefault="005823AE" w:rsidP="005823AE">
      <w:r>
        <w:t>% the histogram and an unknown underlying density function.</w:t>
      </w:r>
    </w:p>
    <w:p w:rsidR="005823AE" w:rsidRDefault="005823AE" w:rsidP="005823AE">
      <w:r>
        <w:t>% An assumption made is merely that samples are drawn from the density</w:t>
      </w:r>
    </w:p>
    <w:p w:rsidR="005823AE" w:rsidRDefault="005823AE" w:rsidP="005823AE">
      <w:r>
        <w:t>% independently each other.</w:t>
      </w:r>
    </w:p>
    <w:p w:rsidR="005823AE" w:rsidRDefault="005823AE" w:rsidP="005823AE">
      <w:r>
        <w:t>%</w:t>
      </w:r>
    </w:p>
    <w:p w:rsidR="005823AE" w:rsidRDefault="005823AE" w:rsidP="005823AE">
      <w:r>
        <w:t xml:space="preserve">% The optimal binwidth D* is obtained as a minimizer of the formula, </w:t>
      </w:r>
    </w:p>
    <w:p w:rsidR="005823AE" w:rsidRDefault="005823AE" w:rsidP="005823AE">
      <w:r>
        <w:t>% (2K-V) / D^2,</w:t>
      </w:r>
    </w:p>
    <w:p w:rsidR="005823AE" w:rsidRDefault="005823AE" w:rsidP="005823AE">
      <w:r>
        <w:t>% where K and V are mean and variance of sample counts across bins with width D.</w:t>
      </w:r>
    </w:p>
    <w:p w:rsidR="005823AE" w:rsidRDefault="005823AE" w:rsidP="005823AE">
      <w:r>
        <w:t>% Optimal number of bins is given as (max(x) - min(x)) / D*.</w:t>
      </w:r>
    </w:p>
    <w:p w:rsidR="005823AE" w:rsidRDefault="005823AE" w:rsidP="005823AE">
      <w:r>
        <w:t>%</w:t>
      </w:r>
    </w:p>
    <w:p w:rsidR="005823AE" w:rsidRDefault="005823AE" w:rsidP="005823AE">
      <w:r>
        <w:t>% Original paper:</w:t>
      </w:r>
    </w:p>
    <w:p w:rsidR="005823AE" w:rsidRDefault="005823AE" w:rsidP="005823AE">
      <w:r>
        <w:t>% Shimazaki and Shinomoto, A method for selecting the bin size of a time histogram</w:t>
      </w:r>
    </w:p>
    <w:p w:rsidR="005823AE" w:rsidRDefault="005823AE" w:rsidP="005823AE">
      <w:r>
        <w:t>% Neural Computation 19(6), 1503-1527, 2007</w:t>
      </w:r>
    </w:p>
    <w:p w:rsidR="005823AE" w:rsidRDefault="005823AE" w:rsidP="005823AE">
      <w:r>
        <w:t>% http://dx.doi.org/10.1162/neco.2007.19.6.1503</w:t>
      </w:r>
    </w:p>
    <w:p w:rsidR="005823AE" w:rsidRDefault="005823AE" w:rsidP="005823AE">
      <w:r>
        <w:t>%</w:t>
      </w:r>
    </w:p>
    <w:p w:rsidR="005823AE" w:rsidRDefault="005823AE" w:rsidP="005823AE">
      <w:r>
        <w:t>% Example usage:</w:t>
      </w:r>
    </w:p>
    <w:p w:rsidR="005823AE" w:rsidRDefault="005823AE" w:rsidP="005823AE">
      <w:r>
        <w:t>% optN = sshist(x); hist(x,optN);</w:t>
      </w:r>
    </w:p>
    <w:p w:rsidR="005823AE" w:rsidRDefault="005823AE" w:rsidP="005823AE">
      <w:r>
        <w:t>%</w:t>
      </w:r>
    </w:p>
    <w:p w:rsidR="005823AE" w:rsidRDefault="005823AE" w:rsidP="005823AE">
      <w:r>
        <w:t>% Input argument</w:t>
      </w:r>
    </w:p>
    <w:p w:rsidR="005823AE" w:rsidRDefault="005823AE" w:rsidP="005823AE">
      <w:r>
        <w:t>% x:    Sample data vector.</w:t>
      </w:r>
    </w:p>
    <w:p w:rsidR="005823AE" w:rsidRDefault="005823AE" w:rsidP="005823AE">
      <w:r>
        <w:t>% N (optinal):</w:t>
      </w:r>
    </w:p>
    <w:p w:rsidR="005823AE" w:rsidRDefault="005823AE" w:rsidP="005823AE">
      <w:r>
        <w:t xml:space="preserve">%       A vector that specifies the number of bins to be examined. </w:t>
      </w:r>
    </w:p>
    <w:p w:rsidR="005823AE" w:rsidRDefault="005823AE" w:rsidP="005823AE">
      <w:r>
        <w:lastRenderedPageBreak/>
        <w:t xml:space="preserve">%       The optimal number of bins is selected from the elements of N.  </w:t>
      </w:r>
    </w:p>
    <w:p w:rsidR="005823AE" w:rsidRDefault="005823AE" w:rsidP="005823AE">
      <w:r>
        <w:t>%       Default value is N = 2:50.</w:t>
      </w:r>
    </w:p>
    <w:p w:rsidR="005823AE" w:rsidRDefault="005823AE" w:rsidP="005823AE">
      <w:r>
        <w:t>%       * Do not search binwidths smaller than a sampling resolution of data.</w:t>
      </w:r>
    </w:p>
    <w:p w:rsidR="005823AE" w:rsidRDefault="005823AE" w:rsidP="005823AE">
      <w:r>
        <w:t>%</w:t>
      </w:r>
    </w:p>
    <w:p w:rsidR="005823AE" w:rsidRDefault="005823AE" w:rsidP="005823AE">
      <w:r>
        <w:t>% Output argument</w:t>
      </w:r>
    </w:p>
    <w:p w:rsidR="005823AE" w:rsidRDefault="005823AE" w:rsidP="005823AE">
      <w:r>
        <w:t>% optN: Optimal number of bins.</w:t>
      </w:r>
    </w:p>
    <w:p w:rsidR="005823AE" w:rsidRDefault="005823AE" w:rsidP="005823AE">
      <w:r>
        <w:t>% N:    Bin numbers examined.</w:t>
      </w:r>
    </w:p>
    <w:p w:rsidR="005823AE" w:rsidRDefault="005823AE" w:rsidP="005823AE">
      <w:r>
        <w:t>% C:    Cost function of N.</w:t>
      </w:r>
    </w:p>
    <w:p w:rsidR="005823AE" w:rsidRDefault="005823AE" w:rsidP="005823AE">
      <w:r>
        <w:t>%</w:t>
      </w:r>
    </w:p>
    <w:p w:rsidR="005823AE" w:rsidRDefault="005823AE" w:rsidP="005823AE">
      <w:r>
        <w:t>% See also SSKERNEL</w:t>
      </w:r>
    </w:p>
    <w:p w:rsidR="005823AE" w:rsidRDefault="005823AE" w:rsidP="005823AE">
      <w:r>
        <w:t>%</w:t>
      </w:r>
    </w:p>
    <w:p w:rsidR="005823AE" w:rsidRDefault="005823AE" w:rsidP="005823AE">
      <w:r>
        <w:t>% Copyright (c) 2009, Hideaki Shimazaki All rights reserved.</w:t>
      </w:r>
    </w:p>
    <w:p w:rsidR="005823AE" w:rsidRDefault="005823AE" w:rsidP="005823AE">
      <w:r>
        <w:t>% http://2000.jukuin.keio.ac.jp/shimazaki</w:t>
      </w:r>
    </w:p>
    <w:p w:rsidR="005823AE" w:rsidRDefault="005823AE" w:rsidP="005823AE"/>
    <w:p w:rsidR="005823AE" w:rsidRDefault="005823AE" w:rsidP="005823AE">
      <w:r>
        <w:t>%%%%%%%%%%%%%%%%%%%%%%%%%%%%%%%%%%%%%%%%%%%%%%%%%%%%%%%%%%%%%%%%%%</w:t>
      </w:r>
    </w:p>
    <w:p w:rsidR="005823AE" w:rsidRDefault="005823AE" w:rsidP="005823AE">
      <w:r>
        <w:t>% Parameters Setting</w:t>
      </w:r>
    </w:p>
    <w:p w:rsidR="005823AE" w:rsidRDefault="005823AE" w:rsidP="005823AE">
      <w:r>
        <w:t>x = reshape(x,1,numel(x));</w:t>
      </w:r>
    </w:p>
    <w:p w:rsidR="005823AE" w:rsidRDefault="005823AE" w:rsidP="005823AE">
      <w:r>
        <w:t>x_min = min(x);</w:t>
      </w:r>
    </w:p>
    <w:p w:rsidR="005823AE" w:rsidRDefault="005823AE" w:rsidP="005823AE">
      <w:r>
        <w:t>x_max = max(x);</w:t>
      </w:r>
    </w:p>
    <w:p w:rsidR="005823AE" w:rsidRDefault="005823AE" w:rsidP="005823AE"/>
    <w:p w:rsidR="005823AE" w:rsidRDefault="005823AE" w:rsidP="005823AE">
      <w:r>
        <w:t>if nargin &lt; 2</w:t>
      </w:r>
    </w:p>
    <w:p w:rsidR="005823AE" w:rsidRDefault="005823AE" w:rsidP="005823AE">
      <w:r>
        <w:t xml:space="preserve">    buf = abs(diff(sort(x)));</w:t>
      </w:r>
    </w:p>
    <w:p w:rsidR="005823AE" w:rsidRDefault="005823AE" w:rsidP="005823AE">
      <w:r>
        <w:t xml:space="preserve">    dx = min(buf(logical(buf ~= 0)));</w:t>
      </w:r>
    </w:p>
    <w:p w:rsidR="005823AE" w:rsidRDefault="005823AE" w:rsidP="005823AE">
      <w:r>
        <w:t xml:space="preserve">    N_MIN = 2;              % Minimum number of bins (integer)</w:t>
      </w:r>
    </w:p>
    <w:p w:rsidR="005823AE" w:rsidRDefault="005823AE" w:rsidP="005823AE">
      <w:r>
        <w:t xml:space="preserve">                            % N_MIN must be more than 1 (N_MIN &gt; 1).            </w:t>
      </w:r>
    </w:p>
    <w:p w:rsidR="005823AE" w:rsidRDefault="005823AE" w:rsidP="005823AE">
      <w:r>
        <w:t xml:space="preserve">    N_MAX = min(floor((x_max - x_min)/(2*dx)),50);</w:t>
      </w:r>
    </w:p>
    <w:p w:rsidR="005823AE" w:rsidRDefault="005823AE" w:rsidP="005823AE">
      <w:r>
        <w:lastRenderedPageBreak/>
        <w:t xml:space="preserve">                            % Maximum number of bins (integer)</w:t>
      </w:r>
    </w:p>
    <w:p w:rsidR="005823AE" w:rsidRDefault="005823AE" w:rsidP="005823AE">
      <w:r>
        <w:t xml:space="preserve">    N = N_MIN:N_MAX;        % # of Bins</w:t>
      </w:r>
    </w:p>
    <w:p w:rsidR="005823AE" w:rsidRDefault="005823AE" w:rsidP="005823AE">
      <w:r>
        <w:t>end</w:t>
      </w:r>
    </w:p>
    <w:p w:rsidR="005823AE" w:rsidRDefault="005823AE" w:rsidP="005823AE">
      <w:r>
        <w:t xml:space="preserve">    </w:t>
      </w:r>
    </w:p>
    <w:p w:rsidR="005823AE" w:rsidRDefault="005823AE" w:rsidP="005823AE">
      <w:r>
        <w:t>SN = 30;                    % # of partitioning positions for shift average</w:t>
      </w:r>
    </w:p>
    <w:p w:rsidR="005823AE" w:rsidRDefault="005823AE" w:rsidP="005823AE">
      <w:r>
        <w:t>D = (x_max - x_min) ./ N;   % Bin Size Vector</w:t>
      </w:r>
    </w:p>
    <w:p w:rsidR="005823AE" w:rsidRDefault="005823AE" w:rsidP="005823AE"/>
    <w:p w:rsidR="005823AE" w:rsidRDefault="005823AE" w:rsidP="005823AE">
      <w:r>
        <w:t>%%%%%%%%%%%%%%%%%%%%%%%%%%%%%%%%%%%%%%%%%%%%%%%%%%%%%%%%%%%%%%%%%%</w:t>
      </w:r>
    </w:p>
    <w:p w:rsidR="005823AE" w:rsidRDefault="005823AE" w:rsidP="005823AE">
      <w:r>
        <w:t>% Computation of the Cost Function</w:t>
      </w:r>
    </w:p>
    <w:p w:rsidR="005823AE" w:rsidRDefault="005823AE" w:rsidP="005823AE">
      <w:r>
        <w:t>Cs = zeros(length(N),SN);</w:t>
      </w:r>
    </w:p>
    <w:p w:rsidR="005823AE" w:rsidRDefault="005823AE" w:rsidP="005823AE">
      <w:r>
        <w:t>for i = 1: length(N)</w:t>
      </w:r>
    </w:p>
    <w:p w:rsidR="005823AE" w:rsidRDefault="005823AE" w:rsidP="005823AE"/>
    <w:p w:rsidR="005823AE" w:rsidRDefault="005823AE" w:rsidP="005823AE">
      <w:r>
        <w:t xml:space="preserve">       shift = linspace(0,D(i),SN);</w:t>
      </w:r>
    </w:p>
    <w:p w:rsidR="005823AE" w:rsidRDefault="005823AE" w:rsidP="005823AE">
      <w:r>
        <w:t xml:space="preserve">       for p = 1 : SN</w:t>
      </w:r>
    </w:p>
    <w:p w:rsidR="005823AE" w:rsidRDefault="005823AE" w:rsidP="005823AE">
      <w:r>
        <w:t xml:space="preserve">               edges = linspace(x_min+shift(p)-D(i)/2,...</w:t>
      </w:r>
    </w:p>
    <w:p w:rsidR="005823AE" w:rsidRDefault="005823AE" w:rsidP="005823AE">
      <w:r>
        <w:t xml:space="preserve">                        x_max+shift(p)-D(i)/2,N(i)+1);   % Bin edges</w:t>
      </w:r>
    </w:p>
    <w:p w:rsidR="005823AE" w:rsidRDefault="005823AE" w:rsidP="005823AE"/>
    <w:p w:rsidR="005823AE" w:rsidRDefault="005823AE" w:rsidP="005823AE">
      <w:r>
        <w:t xml:space="preserve">               ki = histc(x,edges);               % Count # of events in bins</w:t>
      </w:r>
    </w:p>
    <w:p w:rsidR="005823AE" w:rsidRDefault="005823AE" w:rsidP="005823AE">
      <w:r>
        <w:t xml:space="preserve">               ki = ki(1:end-1);</w:t>
      </w:r>
    </w:p>
    <w:p w:rsidR="005823AE" w:rsidRDefault="005823AE" w:rsidP="005823AE"/>
    <w:p w:rsidR="005823AE" w:rsidRDefault="005823AE" w:rsidP="005823AE">
      <w:r>
        <w:t xml:space="preserve">               k = mean(ki);                      % Mean of event count</w:t>
      </w:r>
    </w:p>
    <w:p w:rsidR="005823AE" w:rsidRDefault="005823AE" w:rsidP="005823AE">
      <w:r>
        <w:t xml:space="preserve">               v = sum( (ki-k).^2 )/N(i);         % Variance of event count</w:t>
      </w:r>
    </w:p>
    <w:p w:rsidR="005823AE" w:rsidRDefault="005823AE" w:rsidP="005823AE"/>
    <w:p w:rsidR="005823AE" w:rsidRDefault="005823AE" w:rsidP="005823AE">
      <w:r>
        <w:t xml:space="preserve">               Cs(i,p) = ( 2*k - v ) / D(i)^2;    % The Cost Function</w:t>
      </w:r>
    </w:p>
    <w:p w:rsidR="005823AE" w:rsidRDefault="005823AE" w:rsidP="005823AE">
      <w:r>
        <w:t xml:space="preserve">       end</w:t>
      </w:r>
    </w:p>
    <w:p w:rsidR="005823AE" w:rsidRDefault="005823AE" w:rsidP="005823AE"/>
    <w:p w:rsidR="005823AE" w:rsidRDefault="005823AE" w:rsidP="005823AE">
      <w:r>
        <w:lastRenderedPageBreak/>
        <w:t>end</w:t>
      </w:r>
    </w:p>
    <w:p w:rsidR="005823AE" w:rsidRDefault="005823AE" w:rsidP="005823AE">
      <w:r>
        <w:t>C = mean(Cs,2);</w:t>
      </w:r>
    </w:p>
    <w:p w:rsidR="005823AE" w:rsidRDefault="005823AE" w:rsidP="005823AE"/>
    <w:p w:rsidR="005823AE" w:rsidRDefault="005823AE" w:rsidP="005823AE">
      <w:r>
        <w:t>%%%%%%%%%%%%%%%%%%%%%%%%%%%%%%%%%%%%%%%%%%%%%%%%%%%%%%%%%%%%%%%%%%</w:t>
      </w:r>
    </w:p>
    <w:p w:rsidR="005823AE" w:rsidRDefault="005823AE" w:rsidP="005823AE">
      <w:r>
        <w:t>% Optimal Bin Size Selectio</w:t>
      </w:r>
      <w:del w:id="1" w:author="篠本滋" w:date="2017-11-02T09:35:00Z">
        <w:r w:rsidDel="004C677D">
          <w:delText>i</w:delText>
        </w:r>
      </w:del>
      <w:r>
        <w:t>n</w:t>
      </w:r>
    </w:p>
    <w:p w:rsidR="005823AE" w:rsidRDefault="005823AE" w:rsidP="005823AE">
      <w:r>
        <w:t>[Cmin idx] = min(C);</w:t>
      </w:r>
    </w:p>
    <w:p w:rsidR="005823AE" w:rsidRDefault="005823AE" w:rsidP="005823AE">
      <w:r>
        <w:t>optN = N(idx);                         % Optimal number of bins</w:t>
      </w:r>
    </w:p>
    <w:p w:rsidR="005823AE" w:rsidRDefault="005823AE" w:rsidP="005823AE">
      <w:r>
        <w:t>%optD = D(idx);                         % *Optimal binwidth</w:t>
      </w:r>
    </w:p>
    <w:p w:rsidR="005823AE" w:rsidRDefault="005823AE" w:rsidP="005823AE">
      <w:r>
        <w:t>%edges = linspace(x_min,x_max,N(idx));  % Optimal segmentation</w:t>
      </w:r>
    </w:p>
    <w:bookmarkEnd w:id="0"/>
    <w:p w:rsidR="00E25318" w:rsidRDefault="00E25318"/>
    <w:sectPr w:rsidR="00E25318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0D38" w:rsidRDefault="00C40D38" w:rsidP="00623CF3">
      <w:pPr>
        <w:spacing w:after="0" w:line="240" w:lineRule="auto"/>
      </w:pPr>
      <w:r>
        <w:separator/>
      </w:r>
    </w:p>
  </w:endnote>
  <w:endnote w:type="continuationSeparator" w:id="0">
    <w:p w:rsidR="00C40D38" w:rsidRDefault="00C40D38" w:rsidP="00623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0D38" w:rsidRDefault="00C40D38" w:rsidP="00623CF3">
      <w:pPr>
        <w:spacing w:after="0" w:line="240" w:lineRule="auto"/>
      </w:pPr>
      <w:r>
        <w:separator/>
      </w:r>
    </w:p>
  </w:footnote>
  <w:footnote w:type="continuationSeparator" w:id="0">
    <w:p w:rsidR="00C40D38" w:rsidRDefault="00C40D38" w:rsidP="00623CF3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篠本滋">
    <w15:presenceInfo w15:providerId="Windows Live" w15:userId="1b1a282a5df0d1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3AE"/>
    <w:rsid w:val="000005AB"/>
    <w:rsid w:val="000036A0"/>
    <w:rsid w:val="00003FBB"/>
    <w:rsid w:val="000049A2"/>
    <w:rsid w:val="0000635C"/>
    <w:rsid w:val="00010E1F"/>
    <w:rsid w:val="00012D03"/>
    <w:rsid w:val="00013548"/>
    <w:rsid w:val="0001504A"/>
    <w:rsid w:val="00015C8E"/>
    <w:rsid w:val="0002013D"/>
    <w:rsid w:val="00021C92"/>
    <w:rsid w:val="00025622"/>
    <w:rsid w:val="00025CA5"/>
    <w:rsid w:val="00027141"/>
    <w:rsid w:val="000276CA"/>
    <w:rsid w:val="00032700"/>
    <w:rsid w:val="00033A0C"/>
    <w:rsid w:val="00040027"/>
    <w:rsid w:val="00041897"/>
    <w:rsid w:val="00042C8C"/>
    <w:rsid w:val="000445EB"/>
    <w:rsid w:val="0004740F"/>
    <w:rsid w:val="00050E85"/>
    <w:rsid w:val="00051CCB"/>
    <w:rsid w:val="00053E1F"/>
    <w:rsid w:val="00053F96"/>
    <w:rsid w:val="0005497F"/>
    <w:rsid w:val="00055F8D"/>
    <w:rsid w:val="00060821"/>
    <w:rsid w:val="000632C3"/>
    <w:rsid w:val="000634DA"/>
    <w:rsid w:val="00063512"/>
    <w:rsid w:val="00064343"/>
    <w:rsid w:val="000658D7"/>
    <w:rsid w:val="00066D78"/>
    <w:rsid w:val="00072605"/>
    <w:rsid w:val="000729C2"/>
    <w:rsid w:val="00072ACA"/>
    <w:rsid w:val="000735DB"/>
    <w:rsid w:val="000736A4"/>
    <w:rsid w:val="0007440E"/>
    <w:rsid w:val="00076FA0"/>
    <w:rsid w:val="00082A02"/>
    <w:rsid w:val="00083C91"/>
    <w:rsid w:val="00083EAA"/>
    <w:rsid w:val="000862FB"/>
    <w:rsid w:val="00096967"/>
    <w:rsid w:val="000A1433"/>
    <w:rsid w:val="000A2253"/>
    <w:rsid w:val="000A3991"/>
    <w:rsid w:val="000A4543"/>
    <w:rsid w:val="000A6611"/>
    <w:rsid w:val="000A7881"/>
    <w:rsid w:val="000B0A1F"/>
    <w:rsid w:val="000B1AA4"/>
    <w:rsid w:val="000B572D"/>
    <w:rsid w:val="000B5F9F"/>
    <w:rsid w:val="000C02A1"/>
    <w:rsid w:val="000C1631"/>
    <w:rsid w:val="000C2C7B"/>
    <w:rsid w:val="000C6D9D"/>
    <w:rsid w:val="000C6F15"/>
    <w:rsid w:val="000C79E7"/>
    <w:rsid w:val="000D038D"/>
    <w:rsid w:val="000D0BA6"/>
    <w:rsid w:val="000D1023"/>
    <w:rsid w:val="000D2FDB"/>
    <w:rsid w:val="000D326F"/>
    <w:rsid w:val="000D63A4"/>
    <w:rsid w:val="000D6753"/>
    <w:rsid w:val="000E0382"/>
    <w:rsid w:val="000E3CA4"/>
    <w:rsid w:val="000E4284"/>
    <w:rsid w:val="000E6A1F"/>
    <w:rsid w:val="000F22EF"/>
    <w:rsid w:val="000F2370"/>
    <w:rsid w:val="000F2580"/>
    <w:rsid w:val="00101E11"/>
    <w:rsid w:val="00105D9F"/>
    <w:rsid w:val="001066E8"/>
    <w:rsid w:val="00106D46"/>
    <w:rsid w:val="00107525"/>
    <w:rsid w:val="0011153A"/>
    <w:rsid w:val="00114A51"/>
    <w:rsid w:val="001150AC"/>
    <w:rsid w:val="00117188"/>
    <w:rsid w:val="00120F8C"/>
    <w:rsid w:val="0012131D"/>
    <w:rsid w:val="0012352F"/>
    <w:rsid w:val="0013062D"/>
    <w:rsid w:val="00131EDF"/>
    <w:rsid w:val="001333FA"/>
    <w:rsid w:val="0013559A"/>
    <w:rsid w:val="00135752"/>
    <w:rsid w:val="001440D1"/>
    <w:rsid w:val="00150414"/>
    <w:rsid w:val="00151E02"/>
    <w:rsid w:val="00154478"/>
    <w:rsid w:val="00155A70"/>
    <w:rsid w:val="00155E17"/>
    <w:rsid w:val="0016119F"/>
    <w:rsid w:val="00162D81"/>
    <w:rsid w:val="001639A7"/>
    <w:rsid w:val="00164214"/>
    <w:rsid w:val="00165B08"/>
    <w:rsid w:val="0016693E"/>
    <w:rsid w:val="001700A3"/>
    <w:rsid w:val="00171D77"/>
    <w:rsid w:val="00173271"/>
    <w:rsid w:val="00174605"/>
    <w:rsid w:val="00174666"/>
    <w:rsid w:val="001769C8"/>
    <w:rsid w:val="00180182"/>
    <w:rsid w:val="0018350D"/>
    <w:rsid w:val="0018369E"/>
    <w:rsid w:val="00184E1D"/>
    <w:rsid w:val="001852FD"/>
    <w:rsid w:val="00186837"/>
    <w:rsid w:val="00186C90"/>
    <w:rsid w:val="001914C2"/>
    <w:rsid w:val="00192B70"/>
    <w:rsid w:val="001A0201"/>
    <w:rsid w:val="001A0268"/>
    <w:rsid w:val="001B18D8"/>
    <w:rsid w:val="001B1E7A"/>
    <w:rsid w:val="001B34FB"/>
    <w:rsid w:val="001B494A"/>
    <w:rsid w:val="001C1F24"/>
    <w:rsid w:val="001D192E"/>
    <w:rsid w:val="001D3730"/>
    <w:rsid w:val="001D489C"/>
    <w:rsid w:val="001D79EC"/>
    <w:rsid w:val="001E0472"/>
    <w:rsid w:val="001E43C6"/>
    <w:rsid w:val="001E442C"/>
    <w:rsid w:val="001E5D9C"/>
    <w:rsid w:val="001F76CE"/>
    <w:rsid w:val="001F788A"/>
    <w:rsid w:val="0020045B"/>
    <w:rsid w:val="002019D4"/>
    <w:rsid w:val="00206D78"/>
    <w:rsid w:val="00210091"/>
    <w:rsid w:val="002107B5"/>
    <w:rsid w:val="00213BAC"/>
    <w:rsid w:val="00217881"/>
    <w:rsid w:val="00217E92"/>
    <w:rsid w:val="00220FD4"/>
    <w:rsid w:val="00224696"/>
    <w:rsid w:val="002270CD"/>
    <w:rsid w:val="0023070B"/>
    <w:rsid w:val="002319F2"/>
    <w:rsid w:val="00233B6C"/>
    <w:rsid w:val="00237D51"/>
    <w:rsid w:val="00240488"/>
    <w:rsid w:val="0024336C"/>
    <w:rsid w:val="00244710"/>
    <w:rsid w:val="00245D32"/>
    <w:rsid w:val="00246A98"/>
    <w:rsid w:val="00246E99"/>
    <w:rsid w:val="002513BB"/>
    <w:rsid w:val="00253D52"/>
    <w:rsid w:val="00253E54"/>
    <w:rsid w:val="00255AAC"/>
    <w:rsid w:val="00260205"/>
    <w:rsid w:val="002626B4"/>
    <w:rsid w:val="002653F6"/>
    <w:rsid w:val="00266F71"/>
    <w:rsid w:val="00267139"/>
    <w:rsid w:val="0027185B"/>
    <w:rsid w:val="00271BDE"/>
    <w:rsid w:val="00271F38"/>
    <w:rsid w:val="002739E3"/>
    <w:rsid w:val="00282195"/>
    <w:rsid w:val="002846B3"/>
    <w:rsid w:val="002847E5"/>
    <w:rsid w:val="00285157"/>
    <w:rsid w:val="00287979"/>
    <w:rsid w:val="0029026B"/>
    <w:rsid w:val="00290C5D"/>
    <w:rsid w:val="00292475"/>
    <w:rsid w:val="00292844"/>
    <w:rsid w:val="00293DED"/>
    <w:rsid w:val="0029578B"/>
    <w:rsid w:val="00295B4F"/>
    <w:rsid w:val="00296D8F"/>
    <w:rsid w:val="00297097"/>
    <w:rsid w:val="002A3F62"/>
    <w:rsid w:val="002A4F82"/>
    <w:rsid w:val="002A764B"/>
    <w:rsid w:val="002B0B71"/>
    <w:rsid w:val="002B141E"/>
    <w:rsid w:val="002B1597"/>
    <w:rsid w:val="002B227D"/>
    <w:rsid w:val="002B36FF"/>
    <w:rsid w:val="002B5064"/>
    <w:rsid w:val="002B569D"/>
    <w:rsid w:val="002B7D3D"/>
    <w:rsid w:val="002B7DAA"/>
    <w:rsid w:val="002C2755"/>
    <w:rsid w:val="002C4563"/>
    <w:rsid w:val="002D6BA7"/>
    <w:rsid w:val="002D7F09"/>
    <w:rsid w:val="002E0AA1"/>
    <w:rsid w:val="002E1992"/>
    <w:rsid w:val="002E38D4"/>
    <w:rsid w:val="002E47D8"/>
    <w:rsid w:val="002E56F5"/>
    <w:rsid w:val="002E5CE0"/>
    <w:rsid w:val="002F35A3"/>
    <w:rsid w:val="002F4A95"/>
    <w:rsid w:val="002F682E"/>
    <w:rsid w:val="002F7FD2"/>
    <w:rsid w:val="00305A5C"/>
    <w:rsid w:val="00306FAC"/>
    <w:rsid w:val="003100B6"/>
    <w:rsid w:val="00311269"/>
    <w:rsid w:val="00314981"/>
    <w:rsid w:val="00316C96"/>
    <w:rsid w:val="00317259"/>
    <w:rsid w:val="00317A59"/>
    <w:rsid w:val="00322893"/>
    <w:rsid w:val="00324BC8"/>
    <w:rsid w:val="0033169C"/>
    <w:rsid w:val="00333579"/>
    <w:rsid w:val="00335719"/>
    <w:rsid w:val="00336CF4"/>
    <w:rsid w:val="00337F63"/>
    <w:rsid w:val="00342350"/>
    <w:rsid w:val="00344103"/>
    <w:rsid w:val="0034450A"/>
    <w:rsid w:val="00345407"/>
    <w:rsid w:val="00346F72"/>
    <w:rsid w:val="00347309"/>
    <w:rsid w:val="00350041"/>
    <w:rsid w:val="00353B8F"/>
    <w:rsid w:val="00355578"/>
    <w:rsid w:val="00357FA1"/>
    <w:rsid w:val="00364773"/>
    <w:rsid w:val="00365B21"/>
    <w:rsid w:val="003679B9"/>
    <w:rsid w:val="00371897"/>
    <w:rsid w:val="00371F41"/>
    <w:rsid w:val="00373848"/>
    <w:rsid w:val="00374861"/>
    <w:rsid w:val="00381A84"/>
    <w:rsid w:val="0038288C"/>
    <w:rsid w:val="00394D3D"/>
    <w:rsid w:val="00395E60"/>
    <w:rsid w:val="003967DB"/>
    <w:rsid w:val="00397BA2"/>
    <w:rsid w:val="003A01E9"/>
    <w:rsid w:val="003A2646"/>
    <w:rsid w:val="003A2754"/>
    <w:rsid w:val="003A3175"/>
    <w:rsid w:val="003A5435"/>
    <w:rsid w:val="003A55B7"/>
    <w:rsid w:val="003A6671"/>
    <w:rsid w:val="003A7124"/>
    <w:rsid w:val="003B184F"/>
    <w:rsid w:val="003B2691"/>
    <w:rsid w:val="003B44AC"/>
    <w:rsid w:val="003B473C"/>
    <w:rsid w:val="003B5DF3"/>
    <w:rsid w:val="003B7A36"/>
    <w:rsid w:val="003C5135"/>
    <w:rsid w:val="003C7A03"/>
    <w:rsid w:val="003D1C07"/>
    <w:rsid w:val="003D5106"/>
    <w:rsid w:val="003D56A3"/>
    <w:rsid w:val="003D6CEB"/>
    <w:rsid w:val="003D6DEB"/>
    <w:rsid w:val="003D7F4E"/>
    <w:rsid w:val="003E461A"/>
    <w:rsid w:val="003E5A68"/>
    <w:rsid w:val="003F0B4F"/>
    <w:rsid w:val="003F2912"/>
    <w:rsid w:val="003F3043"/>
    <w:rsid w:val="003F67AE"/>
    <w:rsid w:val="00402B69"/>
    <w:rsid w:val="00405A5F"/>
    <w:rsid w:val="004064F8"/>
    <w:rsid w:val="004064F9"/>
    <w:rsid w:val="0040703A"/>
    <w:rsid w:val="00410416"/>
    <w:rsid w:val="00412DA9"/>
    <w:rsid w:val="00413F74"/>
    <w:rsid w:val="00416ADB"/>
    <w:rsid w:val="004222BE"/>
    <w:rsid w:val="00424C79"/>
    <w:rsid w:val="00427658"/>
    <w:rsid w:val="004315B1"/>
    <w:rsid w:val="00434495"/>
    <w:rsid w:val="004347F1"/>
    <w:rsid w:val="004362EB"/>
    <w:rsid w:val="00441513"/>
    <w:rsid w:val="00442D8D"/>
    <w:rsid w:val="00444EE8"/>
    <w:rsid w:val="00446EE6"/>
    <w:rsid w:val="00452526"/>
    <w:rsid w:val="00452691"/>
    <w:rsid w:val="004526FF"/>
    <w:rsid w:val="00452763"/>
    <w:rsid w:val="00452A78"/>
    <w:rsid w:val="0045321F"/>
    <w:rsid w:val="004617F5"/>
    <w:rsid w:val="00463095"/>
    <w:rsid w:val="00464DA2"/>
    <w:rsid w:val="00465524"/>
    <w:rsid w:val="00467D85"/>
    <w:rsid w:val="00472ADD"/>
    <w:rsid w:val="00475E42"/>
    <w:rsid w:val="00480CB2"/>
    <w:rsid w:val="00481F03"/>
    <w:rsid w:val="00483788"/>
    <w:rsid w:val="004837B7"/>
    <w:rsid w:val="004845CF"/>
    <w:rsid w:val="00484FF7"/>
    <w:rsid w:val="0048560A"/>
    <w:rsid w:val="00485B9D"/>
    <w:rsid w:val="00487D42"/>
    <w:rsid w:val="00493CF6"/>
    <w:rsid w:val="00494F7E"/>
    <w:rsid w:val="00496152"/>
    <w:rsid w:val="004965BD"/>
    <w:rsid w:val="0049711D"/>
    <w:rsid w:val="00497E7F"/>
    <w:rsid w:val="004A1119"/>
    <w:rsid w:val="004A73FF"/>
    <w:rsid w:val="004B77CF"/>
    <w:rsid w:val="004B7A8D"/>
    <w:rsid w:val="004C2C2D"/>
    <w:rsid w:val="004C33E1"/>
    <w:rsid w:val="004C677D"/>
    <w:rsid w:val="004C6903"/>
    <w:rsid w:val="004C6D98"/>
    <w:rsid w:val="004C7CEC"/>
    <w:rsid w:val="004D0D2E"/>
    <w:rsid w:val="004D1073"/>
    <w:rsid w:val="004D452C"/>
    <w:rsid w:val="004D5E4F"/>
    <w:rsid w:val="004E7519"/>
    <w:rsid w:val="004F30AD"/>
    <w:rsid w:val="004F30DF"/>
    <w:rsid w:val="004F559F"/>
    <w:rsid w:val="004F7308"/>
    <w:rsid w:val="00500BBF"/>
    <w:rsid w:val="00501BE5"/>
    <w:rsid w:val="0050300F"/>
    <w:rsid w:val="0050345C"/>
    <w:rsid w:val="00503793"/>
    <w:rsid w:val="00503F6A"/>
    <w:rsid w:val="00506581"/>
    <w:rsid w:val="0051295E"/>
    <w:rsid w:val="00514107"/>
    <w:rsid w:val="00515660"/>
    <w:rsid w:val="005201A3"/>
    <w:rsid w:val="005229D6"/>
    <w:rsid w:val="005264A0"/>
    <w:rsid w:val="00527E81"/>
    <w:rsid w:val="0053187B"/>
    <w:rsid w:val="00531AD0"/>
    <w:rsid w:val="00533383"/>
    <w:rsid w:val="005335B1"/>
    <w:rsid w:val="005351E9"/>
    <w:rsid w:val="005352EE"/>
    <w:rsid w:val="005368F5"/>
    <w:rsid w:val="00536ECF"/>
    <w:rsid w:val="00537820"/>
    <w:rsid w:val="0054195F"/>
    <w:rsid w:val="00544DC8"/>
    <w:rsid w:val="0054554A"/>
    <w:rsid w:val="005518EF"/>
    <w:rsid w:val="005547D1"/>
    <w:rsid w:val="00554A77"/>
    <w:rsid w:val="00554AA8"/>
    <w:rsid w:val="00556F34"/>
    <w:rsid w:val="00557CFD"/>
    <w:rsid w:val="00557F09"/>
    <w:rsid w:val="005610C6"/>
    <w:rsid w:val="00564848"/>
    <w:rsid w:val="0056511A"/>
    <w:rsid w:val="00567081"/>
    <w:rsid w:val="005670A0"/>
    <w:rsid w:val="005702F9"/>
    <w:rsid w:val="00570916"/>
    <w:rsid w:val="005711A5"/>
    <w:rsid w:val="005744BB"/>
    <w:rsid w:val="00575599"/>
    <w:rsid w:val="00577B45"/>
    <w:rsid w:val="005823AE"/>
    <w:rsid w:val="00582BD6"/>
    <w:rsid w:val="00583737"/>
    <w:rsid w:val="00585D6D"/>
    <w:rsid w:val="00586C20"/>
    <w:rsid w:val="00586FD9"/>
    <w:rsid w:val="005872B3"/>
    <w:rsid w:val="005904B4"/>
    <w:rsid w:val="00591B87"/>
    <w:rsid w:val="00593410"/>
    <w:rsid w:val="00593A87"/>
    <w:rsid w:val="005A2978"/>
    <w:rsid w:val="005B0DFE"/>
    <w:rsid w:val="005B13B4"/>
    <w:rsid w:val="005B2228"/>
    <w:rsid w:val="005B343B"/>
    <w:rsid w:val="005B477F"/>
    <w:rsid w:val="005B5991"/>
    <w:rsid w:val="005B7A2E"/>
    <w:rsid w:val="005C096C"/>
    <w:rsid w:val="005C1195"/>
    <w:rsid w:val="005C49C8"/>
    <w:rsid w:val="005C5BD8"/>
    <w:rsid w:val="005C5E46"/>
    <w:rsid w:val="005C6028"/>
    <w:rsid w:val="005D0998"/>
    <w:rsid w:val="005D346E"/>
    <w:rsid w:val="005D67F1"/>
    <w:rsid w:val="005D753D"/>
    <w:rsid w:val="005D7958"/>
    <w:rsid w:val="005E06A3"/>
    <w:rsid w:val="005E2081"/>
    <w:rsid w:val="005E2191"/>
    <w:rsid w:val="005E2D9A"/>
    <w:rsid w:val="005E3C0D"/>
    <w:rsid w:val="005E4161"/>
    <w:rsid w:val="005E5063"/>
    <w:rsid w:val="005E65B9"/>
    <w:rsid w:val="005F5290"/>
    <w:rsid w:val="005F53FE"/>
    <w:rsid w:val="005F5B32"/>
    <w:rsid w:val="006003ED"/>
    <w:rsid w:val="0060098B"/>
    <w:rsid w:val="0060448A"/>
    <w:rsid w:val="006051F8"/>
    <w:rsid w:val="00605D77"/>
    <w:rsid w:val="00610C55"/>
    <w:rsid w:val="00612279"/>
    <w:rsid w:val="00614F03"/>
    <w:rsid w:val="00615D82"/>
    <w:rsid w:val="00616803"/>
    <w:rsid w:val="006169CB"/>
    <w:rsid w:val="00617A44"/>
    <w:rsid w:val="006225EE"/>
    <w:rsid w:val="00623676"/>
    <w:rsid w:val="00623CF3"/>
    <w:rsid w:val="006249EA"/>
    <w:rsid w:val="00631404"/>
    <w:rsid w:val="006328F4"/>
    <w:rsid w:val="00632DD2"/>
    <w:rsid w:val="0063598A"/>
    <w:rsid w:val="00637996"/>
    <w:rsid w:val="00640F5F"/>
    <w:rsid w:val="006421CC"/>
    <w:rsid w:val="00643566"/>
    <w:rsid w:val="0064429E"/>
    <w:rsid w:val="00644E01"/>
    <w:rsid w:val="006507EE"/>
    <w:rsid w:val="00651062"/>
    <w:rsid w:val="00651B40"/>
    <w:rsid w:val="00654508"/>
    <w:rsid w:val="00656B37"/>
    <w:rsid w:val="00656BD4"/>
    <w:rsid w:val="006611A8"/>
    <w:rsid w:val="0066271E"/>
    <w:rsid w:val="00662D64"/>
    <w:rsid w:val="006636C8"/>
    <w:rsid w:val="006663BE"/>
    <w:rsid w:val="00666BE6"/>
    <w:rsid w:val="00670503"/>
    <w:rsid w:val="006718AF"/>
    <w:rsid w:val="006721C6"/>
    <w:rsid w:val="0067547A"/>
    <w:rsid w:val="006760B0"/>
    <w:rsid w:val="006760FE"/>
    <w:rsid w:val="0068313D"/>
    <w:rsid w:val="006863E2"/>
    <w:rsid w:val="00693545"/>
    <w:rsid w:val="00693B38"/>
    <w:rsid w:val="00694F02"/>
    <w:rsid w:val="006950DC"/>
    <w:rsid w:val="006952B3"/>
    <w:rsid w:val="006A0B4A"/>
    <w:rsid w:val="006A12EF"/>
    <w:rsid w:val="006A3FD8"/>
    <w:rsid w:val="006A48F7"/>
    <w:rsid w:val="006A5ED2"/>
    <w:rsid w:val="006A715A"/>
    <w:rsid w:val="006B0B86"/>
    <w:rsid w:val="006B367A"/>
    <w:rsid w:val="006B4AC5"/>
    <w:rsid w:val="006B573E"/>
    <w:rsid w:val="006B5CE6"/>
    <w:rsid w:val="006C47A5"/>
    <w:rsid w:val="006C488D"/>
    <w:rsid w:val="006C77CA"/>
    <w:rsid w:val="006D1365"/>
    <w:rsid w:val="006D164E"/>
    <w:rsid w:val="006E13BC"/>
    <w:rsid w:val="006E1F24"/>
    <w:rsid w:val="006E3632"/>
    <w:rsid w:val="006E37AA"/>
    <w:rsid w:val="006E5E55"/>
    <w:rsid w:val="006F04AE"/>
    <w:rsid w:val="006F188F"/>
    <w:rsid w:val="006F2232"/>
    <w:rsid w:val="006F54FB"/>
    <w:rsid w:val="006F689A"/>
    <w:rsid w:val="00703047"/>
    <w:rsid w:val="007037B6"/>
    <w:rsid w:val="00704431"/>
    <w:rsid w:val="0070691A"/>
    <w:rsid w:val="007075C5"/>
    <w:rsid w:val="00710D96"/>
    <w:rsid w:val="0071230B"/>
    <w:rsid w:val="00712C33"/>
    <w:rsid w:val="00715728"/>
    <w:rsid w:val="00715860"/>
    <w:rsid w:val="007166E1"/>
    <w:rsid w:val="00716B19"/>
    <w:rsid w:val="00721E53"/>
    <w:rsid w:val="00722C79"/>
    <w:rsid w:val="0072389B"/>
    <w:rsid w:val="007250B5"/>
    <w:rsid w:val="00725B37"/>
    <w:rsid w:val="00730298"/>
    <w:rsid w:val="007315A5"/>
    <w:rsid w:val="007320CA"/>
    <w:rsid w:val="007346A9"/>
    <w:rsid w:val="007350FE"/>
    <w:rsid w:val="00735E15"/>
    <w:rsid w:val="00736284"/>
    <w:rsid w:val="00737316"/>
    <w:rsid w:val="00742C10"/>
    <w:rsid w:val="0074598E"/>
    <w:rsid w:val="00746FC1"/>
    <w:rsid w:val="00747C6C"/>
    <w:rsid w:val="0075534E"/>
    <w:rsid w:val="007576CC"/>
    <w:rsid w:val="00760418"/>
    <w:rsid w:val="00760DB5"/>
    <w:rsid w:val="007621D9"/>
    <w:rsid w:val="00762806"/>
    <w:rsid w:val="00764AFB"/>
    <w:rsid w:val="00764EC7"/>
    <w:rsid w:val="007654B9"/>
    <w:rsid w:val="007659F8"/>
    <w:rsid w:val="007660B1"/>
    <w:rsid w:val="00773DAC"/>
    <w:rsid w:val="00775029"/>
    <w:rsid w:val="00775121"/>
    <w:rsid w:val="007758F7"/>
    <w:rsid w:val="00782EBC"/>
    <w:rsid w:val="00784D31"/>
    <w:rsid w:val="00785328"/>
    <w:rsid w:val="00785863"/>
    <w:rsid w:val="00785D2B"/>
    <w:rsid w:val="00785EB7"/>
    <w:rsid w:val="00797D5B"/>
    <w:rsid w:val="00797EA4"/>
    <w:rsid w:val="007A174B"/>
    <w:rsid w:val="007A17A1"/>
    <w:rsid w:val="007A1D1C"/>
    <w:rsid w:val="007A25C4"/>
    <w:rsid w:val="007A3383"/>
    <w:rsid w:val="007A42AA"/>
    <w:rsid w:val="007A646B"/>
    <w:rsid w:val="007B31A5"/>
    <w:rsid w:val="007B7C25"/>
    <w:rsid w:val="007C0076"/>
    <w:rsid w:val="007C0A9B"/>
    <w:rsid w:val="007C298B"/>
    <w:rsid w:val="007C396A"/>
    <w:rsid w:val="007C794C"/>
    <w:rsid w:val="007C79A4"/>
    <w:rsid w:val="007D006A"/>
    <w:rsid w:val="007D0DEE"/>
    <w:rsid w:val="007D11A2"/>
    <w:rsid w:val="007D3A6D"/>
    <w:rsid w:val="007D53FF"/>
    <w:rsid w:val="007D7BFA"/>
    <w:rsid w:val="007D7EC3"/>
    <w:rsid w:val="007E66EF"/>
    <w:rsid w:val="007E69E0"/>
    <w:rsid w:val="007F20DB"/>
    <w:rsid w:val="007F2C72"/>
    <w:rsid w:val="007F50F1"/>
    <w:rsid w:val="007F6373"/>
    <w:rsid w:val="00804394"/>
    <w:rsid w:val="00805CC9"/>
    <w:rsid w:val="0080731C"/>
    <w:rsid w:val="0081058B"/>
    <w:rsid w:val="0082007E"/>
    <w:rsid w:val="00821CE4"/>
    <w:rsid w:val="00824C7D"/>
    <w:rsid w:val="008273B8"/>
    <w:rsid w:val="00830FCB"/>
    <w:rsid w:val="00833DD2"/>
    <w:rsid w:val="00834041"/>
    <w:rsid w:val="00840BFD"/>
    <w:rsid w:val="008433F8"/>
    <w:rsid w:val="0084344A"/>
    <w:rsid w:val="00844308"/>
    <w:rsid w:val="00846C5C"/>
    <w:rsid w:val="008514A5"/>
    <w:rsid w:val="0085196A"/>
    <w:rsid w:val="00853981"/>
    <w:rsid w:val="00854909"/>
    <w:rsid w:val="00856F5A"/>
    <w:rsid w:val="00861909"/>
    <w:rsid w:val="0086526E"/>
    <w:rsid w:val="008671DB"/>
    <w:rsid w:val="00867823"/>
    <w:rsid w:val="00867A64"/>
    <w:rsid w:val="00870894"/>
    <w:rsid w:val="008713B0"/>
    <w:rsid w:val="00872C77"/>
    <w:rsid w:val="00873690"/>
    <w:rsid w:val="00873D8E"/>
    <w:rsid w:val="00881CA6"/>
    <w:rsid w:val="00883D0C"/>
    <w:rsid w:val="00884F66"/>
    <w:rsid w:val="008867B1"/>
    <w:rsid w:val="00890BCD"/>
    <w:rsid w:val="008933B0"/>
    <w:rsid w:val="00897C00"/>
    <w:rsid w:val="008A0D22"/>
    <w:rsid w:val="008A34D0"/>
    <w:rsid w:val="008A577C"/>
    <w:rsid w:val="008B1C34"/>
    <w:rsid w:val="008B1FBA"/>
    <w:rsid w:val="008B37E4"/>
    <w:rsid w:val="008C46D9"/>
    <w:rsid w:val="008C592B"/>
    <w:rsid w:val="008D0C85"/>
    <w:rsid w:val="008D2285"/>
    <w:rsid w:val="008D35D4"/>
    <w:rsid w:val="008D532B"/>
    <w:rsid w:val="008D54C5"/>
    <w:rsid w:val="008D7012"/>
    <w:rsid w:val="008D7A93"/>
    <w:rsid w:val="008E0541"/>
    <w:rsid w:val="008E1FF7"/>
    <w:rsid w:val="008E30DD"/>
    <w:rsid w:val="008E6DE3"/>
    <w:rsid w:val="008E71B4"/>
    <w:rsid w:val="008E772D"/>
    <w:rsid w:val="008F0EAA"/>
    <w:rsid w:val="008F12AE"/>
    <w:rsid w:val="008F23C5"/>
    <w:rsid w:val="008F28FF"/>
    <w:rsid w:val="008F459D"/>
    <w:rsid w:val="008F6A04"/>
    <w:rsid w:val="00900210"/>
    <w:rsid w:val="00900B78"/>
    <w:rsid w:val="009023F3"/>
    <w:rsid w:val="009024EA"/>
    <w:rsid w:val="00902509"/>
    <w:rsid w:val="00905D07"/>
    <w:rsid w:val="009173C6"/>
    <w:rsid w:val="0092046E"/>
    <w:rsid w:val="00920D53"/>
    <w:rsid w:val="0092136B"/>
    <w:rsid w:val="00922A77"/>
    <w:rsid w:val="00923D8A"/>
    <w:rsid w:val="009258DD"/>
    <w:rsid w:val="00930289"/>
    <w:rsid w:val="009305C9"/>
    <w:rsid w:val="009330C0"/>
    <w:rsid w:val="00936ABE"/>
    <w:rsid w:val="00936B22"/>
    <w:rsid w:val="00936E36"/>
    <w:rsid w:val="00940515"/>
    <w:rsid w:val="0094084A"/>
    <w:rsid w:val="009415B8"/>
    <w:rsid w:val="00944C40"/>
    <w:rsid w:val="0095014F"/>
    <w:rsid w:val="00950B1F"/>
    <w:rsid w:val="009529FD"/>
    <w:rsid w:val="00953584"/>
    <w:rsid w:val="00953C1E"/>
    <w:rsid w:val="0095611F"/>
    <w:rsid w:val="009612D8"/>
    <w:rsid w:val="00961E63"/>
    <w:rsid w:val="009634D9"/>
    <w:rsid w:val="00975EC5"/>
    <w:rsid w:val="00982782"/>
    <w:rsid w:val="00984930"/>
    <w:rsid w:val="00985ECF"/>
    <w:rsid w:val="0098787E"/>
    <w:rsid w:val="00990402"/>
    <w:rsid w:val="00994365"/>
    <w:rsid w:val="009969BE"/>
    <w:rsid w:val="009A346F"/>
    <w:rsid w:val="009A36B5"/>
    <w:rsid w:val="009A3B66"/>
    <w:rsid w:val="009A5828"/>
    <w:rsid w:val="009A7065"/>
    <w:rsid w:val="009B357E"/>
    <w:rsid w:val="009B504E"/>
    <w:rsid w:val="009B5496"/>
    <w:rsid w:val="009B5C6F"/>
    <w:rsid w:val="009C096B"/>
    <w:rsid w:val="009C1622"/>
    <w:rsid w:val="009C1F80"/>
    <w:rsid w:val="009C7037"/>
    <w:rsid w:val="009D02F4"/>
    <w:rsid w:val="009D0EE8"/>
    <w:rsid w:val="009D3930"/>
    <w:rsid w:val="009D4DF3"/>
    <w:rsid w:val="009D57C9"/>
    <w:rsid w:val="009D5BBA"/>
    <w:rsid w:val="009D5E28"/>
    <w:rsid w:val="009D7024"/>
    <w:rsid w:val="009D777F"/>
    <w:rsid w:val="009E26E3"/>
    <w:rsid w:val="009E2A16"/>
    <w:rsid w:val="009E3BC7"/>
    <w:rsid w:val="009E3F23"/>
    <w:rsid w:val="009E4654"/>
    <w:rsid w:val="009E64BC"/>
    <w:rsid w:val="009E6E8B"/>
    <w:rsid w:val="009F1866"/>
    <w:rsid w:val="009F342A"/>
    <w:rsid w:val="00A00DF4"/>
    <w:rsid w:val="00A02041"/>
    <w:rsid w:val="00A02803"/>
    <w:rsid w:val="00A02DC9"/>
    <w:rsid w:val="00A134A1"/>
    <w:rsid w:val="00A143A9"/>
    <w:rsid w:val="00A14CA8"/>
    <w:rsid w:val="00A15755"/>
    <w:rsid w:val="00A163D7"/>
    <w:rsid w:val="00A16B21"/>
    <w:rsid w:val="00A16CC2"/>
    <w:rsid w:val="00A20015"/>
    <w:rsid w:val="00A20B18"/>
    <w:rsid w:val="00A20C6B"/>
    <w:rsid w:val="00A22053"/>
    <w:rsid w:val="00A24492"/>
    <w:rsid w:val="00A2526C"/>
    <w:rsid w:val="00A26566"/>
    <w:rsid w:val="00A27ACA"/>
    <w:rsid w:val="00A3013D"/>
    <w:rsid w:val="00A31839"/>
    <w:rsid w:val="00A34068"/>
    <w:rsid w:val="00A349EE"/>
    <w:rsid w:val="00A37AAD"/>
    <w:rsid w:val="00A403F2"/>
    <w:rsid w:val="00A439CA"/>
    <w:rsid w:val="00A45379"/>
    <w:rsid w:val="00A464FB"/>
    <w:rsid w:val="00A4657A"/>
    <w:rsid w:val="00A50FAC"/>
    <w:rsid w:val="00A543AC"/>
    <w:rsid w:val="00A55947"/>
    <w:rsid w:val="00A6487D"/>
    <w:rsid w:val="00A651E3"/>
    <w:rsid w:val="00A72C67"/>
    <w:rsid w:val="00A7717B"/>
    <w:rsid w:val="00A77844"/>
    <w:rsid w:val="00A81F97"/>
    <w:rsid w:val="00A85B0A"/>
    <w:rsid w:val="00A86F43"/>
    <w:rsid w:val="00A93E89"/>
    <w:rsid w:val="00A950F7"/>
    <w:rsid w:val="00A96D84"/>
    <w:rsid w:val="00A97438"/>
    <w:rsid w:val="00A97E08"/>
    <w:rsid w:val="00AA0CD4"/>
    <w:rsid w:val="00AA0FDD"/>
    <w:rsid w:val="00AA1C5F"/>
    <w:rsid w:val="00AA27EC"/>
    <w:rsid w:val="00AA4ABE"/>
    <w:rsid w:val="00AA4BE0"/>
    <w:rsid w:val="00AA5316"/>
    <w:rsid w:val="00AA7EEC"/>
    <w:rsid w:val="00AA7F42"/>
    <w:rsid w:val="00AB0CEF"/>
    <w:rsid w:val="00AB128B"/>
    <w:rsid w:val="00AB3A62"/>
    <w:rsid w:val="00AB574A"/>
    <w:rsid w:val="00AB5CE6"/>
    <w:rsid w:val="00AB5F0E"/>
    <w:rsid w:val="00AB70F4"/>
    <w:rsid w:val="00AB7B5D"/>
    <w:rsid w:val="00AC0E3E"/>
    <w:rsid w:val="00AC3F73"/>
    <w:rsid w:val="00AC5AFC"/>
    <w:rsid w:val="00AD03FC"/>
    <w:rsid w:val="00AD310C"/>
    <w:rsid w:val="00AD567A"/>
    <w:rsid w:val="00AD672E"/>
    <w:rsid w:val="00AE59D9"/>
    <w:rsid w:val="00AF6420"/>
    <w:rsid w:val="00AF6475"/>
    <w:rsid w:val="00AF66A3"/>
    <w:rsid w:val="00AF7308"/>
    <w:rsid w:val="00AF7C87"/>
    <w:rsid w:val="00AF7E37"/>
    <w:rsid w:val="00B009E2"/>
    <w:rsid w:val="00B00FF2"/>
    <w:rsid w:val="00B04513"/>
    <w:rsid w:val="00B04B79"/>
    <w:rsid w:val="00B129F0"/>
    <w:rsid w:val="00B13133"/>
    <w:rsid w:val="00B13467"/>
    <w:rsid w:val="00B144DA"/>
    <w:rsid w:val="00B14943"/>
    <w:rsid w:val="00B20183"/>
    <w:rsid w:val="00B2578A"/>
    <w:rsid w:val="00B26F1D"/>
    <w:rsid w:val="00B2715C"/>
    <w:rsid w:val="00B30DF9"/>
    <w:rsid w:val="00B3149E"/>
    <w:rsid w:val="00B336B9"/>
    <w:rsid w:val="00B366D1"/>
    <w:rsid w:val="00B37335"/>
    <w:rsid w:val="00B50419"/>
    <w:rsid w:val="00B518F2"/>
    <w:rsid w:val="00B55705"/>
    <w:rsid w:val="00B56656"/>
    <w:rsid w:val="00B60A3A"/>
    <w:rsid w:val="00B62BF8"/>
    <w:rsid w:val="00B632F3"/>
    <w:rsid w:val="00B643FA"/>
    <w:rsid w:val="00B649CC"/>
    <w:rsid w:val="00B71DE1"/>
    <w:rsid w:val="00B734DB"/>
    <w:rsid w:val="00B74811"/>
    <w:rsid w:val="00B77889"/>
    <w:rsid w:val="00B83DA2"/>
    <w:rsid w:val="00B85523"/>
    <w:rsid w:val="00B90C2C"/>
    <w:rsid w:val="00B93A41"/>
    <w:rsid w:val="00B94064"/>
    <w:rsid w:val="00B9507E"/>
    <w:rsid w:val="00B9585B"/>
    <w:rsid w:val="00B95A6C"/>
    <w:rsid w:val="00BA3DF6"/>
    <w:rsid w:val="00BA44B6"/>
    <w:rsid w:val="00BA4E83"/>
    <w:rsid w:val="00BB12FC"/>
    <w:rsid w:val="00BB19C5"/>
    <w:rsid w:val="00BB265E"/>
    <w:rsid w:val="00BB278D"/>
    <w:rsid w:val="00BB577E"/>
    <w:rsid w:val="00BB6AD6"/>
    <w:rsid w:val="00BB6B37"/>
    <w:rsid w:val="00BC190D"/>
    <w:rsid w:val="00BC1D30"/>
    <w:rsid w:val="00BC4E1B"/>
    <w:rsid w:val="00BC5F3F"/>
    <w:rsid w:val="00BC66C4"/>
    <w:rsid w:val="00BD259C"/>
    <w:rsid w:val="00BD392E"/>
    <w:rsid w:val="00BD495A"/>
    <w:rsid w:val="00BD7ED2"/>
    <w:rsid w:val="00BE0E22"/>
    <w:rsid w:val="00BE0E48"/>
    <w:rsid w:val="00BE291C"/>
    <w:rsid w:val="00BE2F3F"/>
    <w:rsid w:val="00BE3E5C"/>
    <w:rsid w:val="00BE4358"/>
    <w:rsid w:val="00BE4D60"/>
    <w:rsid w:val="00BE5C8A"/>
    <w:rsid w:val="00BE721D"/>
    <w:rsid w:val="00BF298F"/>
    <w:rsid w:val="00BF42DE"/>
    <w:rsid w:val="00BF4F6D"/>
    <w:rsid w:val="00C0034D"/>
    <w:rsid w:val="00C007E4"/>
    <w:rsid w:val="00C06879"/>
    <w:rsid w:val="00C076DE"/>
    <w:rsid w:val="00C07810"/>
    <w:rsid w:val="00C07F7D"/>
    <w:rsid w:val="00C105AA"/>
    <w:rsid w:val="00C11606"/>
    <w:rsid w:val="00C11D95"/>
    <w:rsid w:val="00C127D3"/>
    <w:rsid w:val="00C15549"/>
    <w:rsid w:val="00C16031"/>
    <w:rsid w:val="00C20081"/>
    <w:rsid w:val="00C20D06"/>
    <w:rsid w:val="00C23A1B"/>
    <w:rsid w:val="00C27E9E"/>
    <w:rsid w:val="00C31474"/>
    <w:rsid w:val="00C335CF"/>
    <w:rsid w:val="00C366DB"/>
    <w:rsid w:val="00C36937"/>
    <w:rsid w:val="00C37D1D"/>
    <w:rsid w:val="00C40D38"/>
    <w:rsid w:val="00C43C23"/>
    <w:rsid w:val="00C451F5"/>
    <w:rsid w:val="00C4579A"/>
    <w:rsid w:val="00C50EF2"/>
    <w:rsid w:val="00C515FE"/>
    <w:rsid w:val="00C56B9B"/>
    <w:rsid w:val="00C61B7F"/>
    <w:rsid w:val="00C61BB3"/>
    <w:rsid w:val="00C6208E"/>
    <w:rsid w:val="00C676A3"/>
    <w:rsid w:val="00C7089A"/>
    <w:rsid w:val="00C77133"/>
    <w:rsid w:val="00C80B90"/>
    <w:rsid w:val="00C80E2B"/>
    <w:rsid w:val="00C840CD"/>
    <w:rsid w:val="00C86678"/>
    <w:rsid w:val="00C931D8"/>
    <w:rsid w:val="00C94E9C"/>
    <w:rsid w:val="00C9541A"/>
    <w:rsid w:val="00C96104"/>
    <w:rsid w:val="00C97680"/>
    <w:rsid w:val="00C97710"/>
    <w:rsid w:val="00CA1621"/>
    <w:rsid w:val="00CA298D"/>
    <w:rsid w:val="00CB2FA4"/>
    <w:rsid w:val="00CB3BC6"/>
    <w:rsid w:val="00CB53FB"/>
    <w:rsid w:val="00CB5ADA"/>
    <w:rsid w:val="00CB6C05"/>
    <w:rsid w:val="00CB6DF1"/>
    <w:rsid w:val="00CC2CC2"/>
    <w:rsid w:val="00CC3FF3"/>
    <w:rsid w:val="00CC5612"/>
    <w:rsid w:val="00CC5D33"/>
    <w:rsid w:val="00CC6197"/>
    <w:rsid w:val="00CD0DBB"/>
    <w:rsid w:val="00CD113A"/>
    <w:rsid w:val="00CD1B1C"/>
    <w:rsid w:val="00CD3D4C"/>
    <w:rsid w:val="00CD3F20"/>
    <w:rsid w:val="00CD4295"/>
    <w:rsid w:val="00CD4DB0"/>
    <w:rsid w:val="00CD7589"/>
    <w:rsid w:val="00CE272D"/>
    <w:rsid w:val="00CE57B4"/>
    <w:rsid w:val="00CE68BC"/>
    <w:rsid w:val="00CF31B2"/>
    <w:rsid w:val="00CF3F78"/>
    <w:rsid w:val="00CF4457"/>
    <w:rsid w:val="00D00AAB"/>
    <w:rsid w:val="00D01E35"/>
    <w:rsid w:val="00D10A67"/>
    <w:rsid w:val="00D10ECF"/>
    <w:rsid w:val="00D124E6"/>
    <w:rsid w:val="00D13D6B"/>
    <w:rsid w:val="00D14FA8"/>
    <w:rsid w:val="00D1659B"/>
    <w:rsid w:val="00D225ED"/>
    <w:rsid w:val="00D23602"/>
    <w:rsid w:val="00D25234"/>
    <w:rsid w:val="00D25694"/>
    <w:rsid w:val="00D27274"/>
    <w:rsid w:val="00D2737D"/>
    <w:rsid w:val="00D307AE"/>
    <w:rsid w:val="00D32214"/>
    <w:rsid w:val="00D36517"/>
    <w:rsid w:val="00D37289"/>
    <w:rsid w:val="00D40457"/>
    <w:rsid w:val="00D464C3"/>
    <w:rsid w:val="00D46781"/>
    <w:rsid w:val="00D51AEC"/>
    <w:rsid w:val="00D53CA2"/>
    <w:rsid w:val="00D56A57"/>
    <w:rsid w:val="00D57612"/>
    <w:rsid w:val="00D60284"/>
    <w:rsid w:val="00D625A2"/>
    <w:rsid w:val="00D630F1"/>
    <w:rsid w:val="00D6663F"/>
    <w:rsid w:val="00D66948"/>
    <w:rsid w:val="00D71C03"/>
    <w:rsid w:val="00D7500E"/>
    <w:rsid w:val="00D8070A"/>
    <w:rsid w:val="00D80DFD"/>
    <w:rsid w:val="00D82B95"/>
    <w:rsid w:val="00D83705"/>
    <w:rsid w:val="00D90573"/>
    <w:rsid w:val="00D919E6"/>
    <w:rsid w:val="00D9420C"/>
    <w:rsid w:val="00D95D44"/>
    <w:rsid w:val="00D96960"/>
    <w:rsid w:val="00DA0BE5"/>
    <w:rsid w:val="00DA2345"/>
    <w:rsid w:val="00DA56BB"/>
    <w:rsid w:val="00DA5C20"/>
    <w:rsid w:val="00DA7225"/>
    <w:rsid w:val="00DB2A98"/>
    <w:rsid w:val="00DB4198"/>
    <w:rsid w:val="00DB62FF"/>
    <w:rsid w:val="00DB7C6E"/>
    <w:rsid w:val="00DC3145"/>
    <w:rsid w:val="00DC39CD"/>
    <w:rsid w:val="00DC5B9E"/>
    <w:rsid w:val="00DC61C9"/>
    <w:rsid w:val="00DD2067"/>
    <w:rsid w:val="00DD46BF"/>
    <w:rsid w:val="00DD4FE6"/>
    <w:rsid w:val="00DD5540"/>
    <w:rsid w:val="00DD6F81"/>
    <w:rsid w:val="00DD79D0"/>
    <w:rsid w:val="00DE1376"/>
    <w:rsid w:val="00DE34E3"/>
    <w:rsid w:val="00DE3A5A"/>
    <w:rsid w:val="00DE3B08"/>
    <w:rsid w:val="00DE52A2"/>
    <w:rsid w:val="00DE6B80"/>
    <w:rsid w:val="00DF0A2D"/>
    <w:rsid w:val="00DF1C2C"/>
    <w:rsid w:val="00DF38E8"/>
    <w:rsid w:val="00DF3F85"/>
    <w:rsid w:val="00E0063A"/>
    <w:rsid w:val="00E056EA"/>
    <w:rsid w:val="00E06814"/>
    <w:rsid w:val="00E1096B"/>
    <w:rsid w:val="00E11FDE"/>
    <w:rsid w:val="00E1210F"/>
    <w:rsid w:val="00E12C54"/>
    <w:rsid w:val="00E1534F"/>
    <w:rsid w:val="00E17352"/>
    <w:rsid w:val="00E2049F"/>
    <w:rsid w:val="00E204EE"/>
    <w:rsid w:val="00E21A62"/>
    <w:rsid w:val="00E2460E"/>
    <w:rsid w:val="00E24F79"/>
    <w:rsid w:val="00E25318"/>
    <w:rsid w:val="00E25C2E"/>
    <w:rsid w:val="00E264E5"/>
    <w:rsid w:val="00E316CB"/>
    <w:rsid w:val="00E31B2E"/>
    <w:rsid w:val="00E352C9"/>
    <w:rsid w:val="00E356B3"/>
    <w:rsid w:val="00E37E69"/>
    <w:rsid w:val="00E406EF"/>
    <w:rsid w:val="00E42A0C"/>
    <w:rsid w:val="00E4392F"/>
    <w:rsid w:val="00E44128"/>
    <w:rsid w:val="00E45F6D"/>
    <w:rsid w:val="00E46135"/>
    <w:rsid w:val="00E50BD3"/>
    <w:rsid w:val="00E50D7D"/>
    <w:rsid w:val="00E5170D"/>
    <w:rsid w:val="00E5403B"/>
    <w:rsid w:val="00E547FD"/>
    <w:rsid w:val="00E57D2E"/>
    <w:rsid w:val="00E6026E"/>
    <w:rsid w:val="00E6199D"/>
    <w:rsid w:val="00E62C7C"/>
    <w:rsid w:val="00E63114"/>
    <w:rsid w:val="00E639C5"/>
    <w:rsid w:val="00E713B9"/>
    <w:rsid w:val="00E72117"/>
    <w:rsid w:val="00E7251B"/>
    <w:rsid w:val="00E86858"/>
    <w:rsid w:val="00E86ACD"/>
    <w:rsid w:val="00E87D2D"/>
    <w:rsid w:val="00E905D2"/>
    <w:rsid w:val="00E934A5"/>
    <w:rsid w:val="00E943E6"/>
    <w:rsid w:val="00E95E10"/>
    <w:rsid w:val="00EA3346"/>
    <w:rsid w:val="00EA3BF8"/>
    <w:rsid w:val="00EA7271"/>
    <w:rsid w:val="00EA795A"/>
    <w:rsid w:val="00EB1691"/>
    <w:rsid w:val="00EB3524"/>
    <w:rsid w:val="00EC0F90"/>
    <w:rsid w:val="00EC7D6E"/>
    <w:rsid w:val="00ED099A"/>
    <w:rsid w:val="00ED1BE8"/>
    <w:rsid w:val="00ED3E58"/>
    <w:rsid w:val="00ED6CDE"/>
    <w:rsid w:val="00ED78B3"/>
    <w:rsid w:val="00ED7A09"/>
    <w:rsid w:val="00EE71B9"/>
    <w:rsid w:val="00EE77C3"/>
    <w:rsid w:val="00EF0DD8"/>
    <w:rsid w:val="00EF12B8"/>
    <w:rsid w:val="00EF5670"/>
    <w:rsid w:val="00F039C4"/>
    <w:rsid w:val="00F05D7D"/>
    <w:rsid w:val="00F06A7F"/>
    <w:rsid w:val="00F10409"/>
    <w:rsid w:val="00F12752"/>
    <w:rsid w:val="00F13245"/>
    <w:rsid w:val="00F15459"/>
    <w:rsid w:val="00F15882"/>
    <w:rsid w:val="00F1612F"/>
    <w:rsid w:val="00F220B3"/>
    <w:rsid w:val="00F23661"/>
    <w:rsid w:val="00F2371D"/>
    <w:rsid w:val="00F25B6A"/>
    <w:rsid w:val="00F25F20"/>
    <w:rsid w:val="00F26106"/>
    <w:rsid w:val="00F30459"/>
    <w:rsid w:val="00F34D4F"/>
    <w:rsid w:val="00F40A8B"/>
    <w:rsid w:val="00F419F9"/>
    <w:rsid w:val="00F457AE"/>
    <w:rsid w:val="00F47190"/>
    <w:rsid w:val="00F534B6"/>
    <w:rsid w:val="00F62B88"/>
    <w:rsid w:val="00F6413F"/>
    <w:rsid w:val="00F80A2D"/>
    <w:rsid w:val="00F80D8B"/>
    <w:rsid w:val="00F828CF"/>
    <w:rsid w:val="00F82F4B"/>
    <w:rsid w:val="00F85B08"/>
    <w:rsid w:val="00F94D4D"/>
    <w:rsid w:val="00F95229"/>
    <w:rsid w:val="00FA2783"/>
    <w:rsid w:val="00FA3273"/>
    <w:rsid w:val="00FB1C95"/>
    <w:rsid w:val="00FB2083"/>
    <w:rsid w:val="00FB31AE"/>
    <w:rsid w:val="00FC0665"/>
    <w:rsid w:val="00FC0B47"/>
    <w:rsid w:val="00FC130A"/>
    <w:rsid w:val="00FC23C0"/>
    <w:rsid w:val="00FC5D8E"/>
    <w:rsid w:val="00FC70F9"/>
    <w:rsid w:val="00FD10F2"/>
    <w:rsid w:val="00FD5C68"/>
    <w:rsid w:val="00FE0BFC"/>
    <w:rsid w:val="00FE1699"/>
    <w:rsid w:val="00FE174C"/>
    <w:rsid w:val="00FE44DD"/>
    <w:rsid w:val="00FE737D"/>
    <w:rsid w:val="00FF0DC0"/>
    <w:rsid w:val="00FF1689"/>
    <w:rsid w:val="00FF3AA5"/>
    <w:rsid w:val="00FF3BA2"/>
    <w:rsid w:val="00FF4124"/>
    <w:rsid w:val="00FF66D7"/>
    <w:rsid w:val="00FF792C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8EB3F5-4289-466E-9A83-DC8A4CAD1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677D"/>
    <w:pPr>
      <w:spacing w:after="0" w:line="240" w:lineRule="auto"/>
    </w:pPr>
    <w:rPr>
      <w:rFonts w:ascii="Meiryo UI" w:eastAsia="Meiryo U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4C677D"/>
    <w:rPr>
      <w:rFonts w:ascii="Meiryo UI" w:eastAsia="Meiryo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23C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6">
    <w:name w:val="ヘッダー (文字)"/>
    <w:basedOn w:val="a0"/>
    <w:link w:val="a5"/>
    <w:uiPriority w:val="99"/>
    <w:rsid w:val="00623CF3"/>
  </w:style>
  <w:style w:type="paragraph" w:styleId="a7">
    <w:name w:val="footer"/>
    <w:basedOn w:val="a"/>
    <w:link w:val="a8"/>
    <w:uiPriority w:val="99"/>
    <w:unhideWhenUsed/>
    <w:rsid w:val="00623C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8">
    <w:name w:val="フッター (文字)"/>
    <w:basedOn w:val="a0"/>
    <w:link w:val="a7"/>
    <w:uiPriority w:val="99"/>
    <w:rsid w:val="00623C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篠本滋</dc:creator>
  <cp:keywords/>
  <dc:description/>
  <cp:lastModifiedBy>篠本滋</cp:lastModifiedBy>
  <cp:revision>3</cp:revision>
  <dcterms:created xsi:type="dcterms:W3CDTF">2017-11-02T00:31:00Z</dcterms:created>
  <dcterms:modified xsi:type="dcterms:W3CDTF">2017-11-02T00:38:00Z</dcterms:modified>
</cp:coreProperties>
</file>