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A5" w:rsidDel="00DA6053" w:rsidRDefault="000B29A5" w:rsidP="000B29A5">
      <w:pPr>
        <w:rPr>
          <w:del w:id="0" w:author="篠本滋" w:date="2017-11-25T19:20:00Z"/>
        </w:rPr>
      </w:pPr>
      <w:bookmarkStart w:id="1" w:name="_GoBack"/>
      <w:del w:id="2" w:author="篠本滋" w:date="2017-11-25T19:20:00Z">
        <w:r w:rsidDel="00DA6053">
          <w:delText># KDE_rate_v2.py</w:delText>
        </w:r>
      </w:del>
    </w:p>
    <w:p w:rsidR="000B29A5" w:rsidDel="00DA6053" w:rsidRDefault="000B29A5" w:rsidP="000B29A5">
      <w:pPr>
        <w:rPr>
          <w:del w:id="3" w:author="篠本滋" w:date="2017-11-25T19:20:00Z"/>
        </w:rPr>
      </w:pPr>
      <w:del w:id="4" w:author="篠本滋" w:date="2017-11-25T19:20:00Z">
        <w:r w:rsidDel="00DA6053">
          <w:delText># Junpei Naito 2017/9/27</w:delText>
        </w:r>
      </w:del>
    </w:p>
    <w:p w:rsidR="000B29A5" w:rsidDel="00DA6053" w:rsidRDefault="000B29A5" w:rsidP="000B29A5">
      <w:pPr>
        <w:rPr>
          <w:del w:id="5" w:author="篠本滋" w:date="2017-11-25T19:20:00Z"/>
        </w:rPr>
      </w:pPr>
    </w:p>
    <w:p w:rsidR="000B29A5" w:rsidDel="00DA6053" w:rsidRDefault="000B29A5" w:rsidP="000B29A5">
      <w:pPr>
        <w:rPr>
          <w:del w:id="6" w:author="篠本滋" w:date="2017-11-25T19:20:00Z"/>
        </w:rPr>
      </w:pPr>
      <w:del w:id="7" w:author="篠本滋" w:date="2017-11-25T19:20:00Z">
        <w:r w:rsidDel="00DA6053">
          <w:delText>import matplotlib.pyplot as plt</w:delText>
        </w:r>
      </w:del>
    </w:p>
    <w:p w:rsidR="000B29A5" w:rsidDel="00DA6053" w:rsidRDefault="000B29A5" w:rsidP="000B29A5">
      <w:pPr>
        <w:rPr>
          <w:del w:id="8" w:author="篠本滋" w:date="2017-11-25T19:20:00Z"/>
        </w:rPr>
      </w:pPr>
      <w:del w:id="9" w:author="篠本滋" w:date="2017-11-25T19:20:00Z">
        <w:r w:rsidDel="00DA6053">
          <w:delText>import numpy as np</w:delText>
        </w:r>
      </w:del>
    </w:p>
    <w:p w:rsidR="000B29A5" w:rsidDel="00DA6053" w:rsidRDefault="000B29A5" w:rsidP="000B29A5">
      <w:pPr>
        <w:rPr>
          <w:del w:id="10" w:author="篠本滋" w:date="2017-11-25T19:20:00Z"/>
        </w:rPr>
      </w:pPr>
      <w:del w:id="11" w:author="篠本滋" w:date="2017-11-25T19:20:00Z">
        <w:r w:rsidDel="00DA6053">
          <w:delText>import numpy.fft as fft</w:delText>
        </w:r>
      </w:del>
    </w:p>
    <w:p w:rsidR="000B29A5" w:rsidDel="00DA6053" w:rsidRDefault="000B29A5" w:rsidP="000B29A5">
      <w:pPr>
        <w:rPr>
          <w:del w:id="12" w:author="篠本滋" w:date="2017-11-25T19:20:00Z"/>
        </w:rPr>
      </w:pPr>
      <w:del w:id="13" w:author="篠本滋" w:date="2017-11-25T19:20:00Z">
        <w:r w:rsidDel="00DA6053">
          <w:delText>import math</w:delText>
        </w:r>
      </w:del>
    </w:p>
    <w:p w:rsidR="000B29A5" w:rsidDel="00DA6053" w:rsidRDefault="000B29A5" w:rsidP="000B29A5">
      <w:pPr>
        <w:rPr>
          <w:del w:id="14" w:author="篠本滋" w:date="2017-11-25T19:20:00Z"/>
        </w:rPr>
      </w:pPr>
      <w:del w:id="15" w:author="篠本滋" w:date="2017-11-25T19:20:00Z">
        <w:r w:rsidDel="00DA6053">
          <w:delText>import time</w:delText>
        </w:r>
      </w:del>
    </w:p>
    <w:p w:rsidR="000B29A5" w:rsidDel="00DA6053" w:rsidRDefault="000B29A5" w:rsidP="000B29A5">
      <w:pPr>
        <w:rPr>
          <w:del w:id="16" w:author="篠本滋" w:date="2017-11-25T19:20:00Z"/>
        </w:rPr>
      </w:pPr>
    </w:p>
    <w:p w:rsidR="000B29A5" w:rsidRDefault="000B29A5" w:rsidP="000B29A5">
      <w:r>
        <w:t># y, t, optw, W, C, y95b, y95u, yb = KDE(spike_times)</w:t>
      </w:r>
    </w:p>
    <w:p w:rsidR="000B29A5" w:rsidRDefault="000B29A5" w:rsidP="000B29A5"/>
    <w:p w:rsidR="000B29A5" w:rsidRDefault="000B29A5" w:rsidP="000B29A5">
      <w:r>
        <w:t># Function KDE returns an optimized kernel density estimate using a Gauss kernel function.</w:t>
      </w:r>
    </w:p>
    <w:p w:rsidR="000B29A5" w:rsidRDefault="000B29A5" w:rsidP="000B29A5"/>
    <w:p w:rsidR="000B29A5" w:rsidRDefault="000B29A5" w:rsidP="000B29A5">
      <w:r>
        <w:t># Input arguments:</w:t>
      </w:r>
    </w:p>
    <w:p w:rsidR="000B29A5" w:rsidRDefault="000B29A5" w:rsidP="000B29A5">
      <w:r>
        <w:t># spike_times: sample data list or array.</w:t>
      </w:r>
    </w:p>
    <w:p w:rsidR="000B29A5" w:rsidRDefault="000B29A5" w:rsidP="000B29A5">
      <w:r>
        <w:t># Output arguments:</w:t>
      </w:r>
    </w:p>
    <w:p w:rsidR="000B29A5" w:rsidRDefault="000B29A5" w:rsidP="000B29A5">
      <w:r>
        <w:t># y:  Estimated density</w:t>
      </w:r>
    </w:p>
    <w:p w:rsidR="000B29A5" w:rsidRDefault="000B29A5" w:rsidP="000B29A5">
      <w:r>
        <w:t># t:  Points at which estimation was computed.</w:t>
      </w:r>
    </w:p>
    <w:p w:rsidR="000B29A5" w:rsidRDefault="000B29A5" w:rsidP="000B29A5">
      <w:r>
        <w:t>#     The same as tin if tin is provided.</w:t>
      </w:r>
    </w:p>
    <w:p w:rsidR="000B29A5" w:rsidRDefault="000B29A5" w:rsidP="000B29A5">
      <w:r>
        <w:t>#     (If the sampling resolution of tin is smaller than the sampling</w:t>
      </w:r>
    </w:p>
    <w:p w:rsidR="000B29A5" w:rsidRDefault="000B29A5" w:rsidP="000B29A5">
      <w:r>
        <w:t>#     resolution of the data, spike_times, the estimation was  done at</w:t>
      </w:r>
    </w:p>
    <w:p w:rsidR="000B29A5" w:rsidRDefault="000B29A5" w:rsidP="000B29A5">
      <w:r>
        <w:t>#     smaller number of points than t. The results, t and y, are obtained</w:t>
      </w:r>
    </w:p>
    <w:p w:rsidR="000B29A5" w:rsidRDefault="000B29A5" w:rsidP="000B29A5">
      <w:r>
        <w:t>#     by interpolating the low resolution sampling points.)</w:t>
      </w:r>
    </w:p>
    <w:p w:rsidR="000B29A5" w:rsidRDefault="000B29A5" w:rsidP="000B29A5">
      <w:r>
        <w:t># optw:</w:t>
      </w:r>
    </w:p>
    <w:p w:rsidR="000B29A5" w:rsidRDefault="000B29A5" w:rsidP="000B29A5">
      <w:r>
        <w:t>#     Optimal kernel bandwidth.</w:t>
      </w:r>
    </w:p>
    <w:p w:rsidR="000B29A5" w:rsidRDefault="000B29A5" w:rsidP="000B29A5"/>
    <w:p w:rsidR="000B29A5" w:rsidRDefault="000B29A5" w:rsidP="000B29A5">
      <w:r>
        <w:t># Optimization principle:</w:t>
      </w:r>
    </w:p>
    <w:p w:rsidR="000B29A5" w:rsidRDefault="000B29A5" w:rsidP="000B29A5">
      <w:r>
        <w:t># The optimal bandwidth is obtained as a minimizer of the formula,</w:t>
      </w:r>
    </w:p>
    <w:p w:rsidR="000B29A5" w:rsidRDefault="000B29A5" w:rsidP="000B29A5">
      <w:r>
        <w:t># sum_{i, j} \int k(x - x_i) k(x - x_j) dx - 2 sum_{i~=j} k(x_i - x_j),</w:t>
      </w:r>
    </w:p>
    <w:p w:rsidR="000B29A5" w:rsidRDefault="000B29A5" w:rsidP="000B29A5">
      <w:r>
        <w:t># where k(x) is the kernel function, according to</w:t>
      </w:r>
    </w:p>
    <w:p w:rsidR="000B29A5" w:rsidRDefault="000B29A5" w:rsidP="000B29A5"/>
    <w:p w:rsidR="000B29A5" w:rsidRDefault="000B29A5" w:rsidP="000B29A5">
      <w:r>
        <w:t># Hideaki Shimazaki and Shigeru Shinomoto</w:t>
      </w:r>
    </w:p>
    <w:p w:rsidR="000B29A5" w:rsidRDefault="000B29A5" w:rsidP="000B29A5">
      <w:r>
        <w:t># Kernel Bandwidth Optimization in Spike Rate Estimation</w:t>
      </w:r>
    </w:p>
    <w:p w:rsidR="000B29A5" w:rsidRDefault="000B29A5" w:rsidP="000B29A5">
      <w:r>
        <w:t># Journal of Computational Neuroscience 2010</w:t>
      </w:r>
    </w:p>
    <w:p w:rsidR="000B29A5" w:rsidRDefault="000B29A5" w:rsidP="000B29A5">
      <w:r>
        <w:t># http://dx.doi.org/10.1007/s10827-009-0180-4</w:t>
      </w:r>
    </w:p>
    <w:p w:rsidR="000B29A5" w:rsidRDefault="000B29A5" w:rsidP="000B29A5"/>
    <w:p w:rsidR="000B29A5" w:rsidRDefault="000B29A5" w:rsidP="000B29A5">
      <w:r>
        <w:lastRenderedPageBreak/>
        <w:t># The above optimization is based on a principle of minimizing</w:t>
      </w:r>
    </w:p>
    <w:p w:rsidR="000B29A5" w:rsidRDefault="000B29A5" w:rsidP="000B29A5">
      <w:r>
        <w:t># expected L2 loss function between the kernel estimate and an</w:t>
      </w:r>
    </w:p>
    <w:p w:rsidR="000B29A5" w:rsidRDefault="000B29A5" w:rsidP="000B29A5">
      <w:r>
        <w:t># unknown underlying density function. An assumption is merely</w:t>
      </w:r>
    </w:p>
    <w:p w:rsidR="000B29A5" w:rsidRDefault="000B29A5" w:rsidP="000B29A5">
      <w:r>
        <w:t># that samples are drawn from the density independently each other.</w:t>
      </w:r>
    </w:p>
    <w:p w:rsidR="000B29A5" w:rsidRDefault="000B29A5" w:rsidP="000B29A5"/>
    <w:p w:rsidR="000B29A5" w:rsidRDefault="000B29A5" w:rsidP="000B29A5">
      <w:r>
        <w:t># For more information, please visit</w:t>
      </w:r>
    </w:p>
    <w:p w:rsidR="000B29A5" w:rsidRDefault="000B29A5" w:rsidP="000B29A5">
      <w:r>
        <w:t># http://2000.jukuin.keio.ac.jp/shimazaki/res/kernel.html</w:t>
      </w:r>
    </w:p>
    <w:p w:rsidR="000B29A5" w:rsidRDefault="000B29A5" w:rsidP="000B29A5"/>
    <w:p w:rsidR="000B29A5" w:rsidRDefault="000B29A5" w:rsidP="000B29A5">
      <w:r>
        <w:t># See also SSVKERNEL, SSHIST</w:t>
      </w:r>
    </w:p>
    <w:p w:rsidR="000B29A5" w:rsidRDefault="000B29A5" w:rsidP="000B29A5"/>
    <w:p w:rsidR="000B29A5" w:rsidRDefault="000B29A5" w:rsidP="000B29A5">
      <w:r>
        <w:t># Hideaki Shimazaki</w:t>
      </w:r>
    </w:p>
    <w:p w:rsidR="000B29A5" w:rsidRDefault="000B29A5" w:rsidP="000B29A5">
      <w:r>
        <w:t># http://2000.jukuin.keio.ac.jp/Shimazaki</w:t>
      </w:r>
    </w:p>
    <w:p w:rsidR="000B29A5" w:rsidRDefault="000B29A5" w:rsidP="000B29A5"/>
    <w:p w:rsidR="000B29A5" w:rsidRDefault="000B29A5" w:rsidP="000B29A5">
      <w:r>
        <w:t># (New correction in version 1)</w:t>
      </w:r>
    </w:p>
    <w:p w:rsidR="000B29A5" w:rsidRDefault="000B29A5" w:rsidP="000B29A5">
      <w:r>
        <w:t># y-axis was multiplied by the number of data, so that</w:t>
      </w:r>
    </w:p>
    <w:p w:rsidR="000B29A5" w:rsidRDefault="000B29A5" w:rsidP="000B29A5">
      <w:r>
        <w:t># y is a time hisogram representing the density of spikes.</w:t>
      </w:r>
    </w:p>
    <w:p w:rsidR="00DA6053" w:rsidRDefault="00DA6053" w:rsidP="00DA6053">
      <w:pPr>
        <w:rPr>
          <w:ins w:id="17" w:author="篠本滋" w:date="2017-11-25T19:20:00Z"/>
        </w:rPr>
      </w:pPr>
    </w:p>
    <w:p w:rsidR="00DA6053" w:rsidRDefault="00DA6053" w:rsidP="00DA6053">
      <w:pPr>
        <w:rPr>
          <w:ins w:id="18" w:author="篠本滋" w:date="2017-11-25T19:20:00Z"/>
        </w:rPr>
      </w:pPr>
      <w:ins w:id="19" w:author="篠本滋" w:date="2017-11-25T19:20:00Z">
        <w:r>
          <w:t># KDE_rate_v2.py and KDE_rate_v3.py</w:t>
        </w:r>
      </w:ins>
    </w:p>
    <w:p w:rsidR="00DA6053" w:rsidRDefault="00DA6053" w:rsidP="00DA6053">
      <w:pPr>
        <w:rPr>
          <w:ins w:id="20" w:author="篠本滋" w:date="2017-11-25T19:20:00Z"/>
        </w:rPr>
      </w:pPr>
      <w:ins w:id="21" w:author="篠本滋" w:date="2017-11-25T19:20:00Z">
        <w:r>
          <w:t># revised by Junpei Naito 2017/9/27</w:t>
        </w:r>
      </w:ins>
    </w:p>
    <w:p w:rsidR="00DA6053" w:rsidRDefault="00DA6053" w:rsidP="00DA6053">
      <w:pPr>
        <w:rPr>
          <w:ins w:id="22" w:author="篠本滋" w:date="2017-11-25T19:20:00Z"/>
        </w:rPr>
      </w:pPr>
    </w:p>
    <w:p w:rsidR="00DA6053" w:rsidRDefault="00DA6053" w:rsidP="00DA6053">
      <w:pPr>
        <w:rPr>
          <w:ins w:id="23" w:author="篠本滋" w:date="2017-11-25T19:20:00Z"/>
        </w:rPr>
      </w:pPr>
      <w:ins w:id="24" w:author="篠本滋" w:date="2017-11-25T19:20:00Z">
        <w:r>
          <w:t>import matplotlib.pyplot as plt</w:t>
        </w:r>
      </w:ins>
    </w:p>
    <w:p w:rsidR="00DA6053" w:rsidRDefault="00DA6053" w:rsidP="00DA6053">
      <w:pPr>
        <w:rPr>
          <w:ins w:id="25" w:author="篠本滋" w:date="2017-11-25T19:20:00Z"/>
        </w:rPr>
      </w:pPr>
      <w:ins w:id="26" w:author="篠本滋" w:date="2017-11-25T19:20:00Z">
        <w:r>
          <w:t>import numpy as np</w:t>
        </w:r>
      </w:ins>
    </w:p>
    <w:p w:rsidR="00DA6053" w:rsidRDefault="00DA6053" w:rsidP="00DA6053">
      <w:pPr>
        <w:rPr>
          <w:ins w:id="27" w:author="篠本滋" w:date="2017-11-25T19:20:00Z"/>
        </w:rPr>
      </w:pPr>
      <w:ins w:id="28" w:author="篠本滋" w:date="2017-11-25T19:20:00Z">
        <w:r>
          <w:t>import numpy.fft as fft</w:t>
        </w:r>
      </w:ins>
    </w:p>
    <w:p w:rsidR="00DA6053" w:rsidRDefault="00DA6053" w:rsidP="00DA6053">
      <w:pPr>
        <w:rPr>
          <w:ins w:id="29" w:author="篠本滋" w:date="2017-11-25T19:20:00Z"/>
        </w:rPr>
      </w:pPr>
      <w:ins w:id="30" w:author="篠本滋" w:date="2017-11-25T19:20:00Z">
        <w:r>
          <w:t>import math</w:t>
        </w:r>
      </w:ins>
    </w:p>
    <w:p w:rsidR="00DA6053" w:rsidRDefault="00DA6053" w:rsidP="00DA6053">
      <w:pPr>
        <w:rPr>
          <w:ins w:id="31" w:author="篠本滋" w:date="2017-11-25T19:20:00Z"/>
        </w:rPr>
      </w:pPr>
      <w:ins w:id="32" w:author="篠本滋" w:date="2017-11-25T19:20:00Z">
        <w:r>
          <w:t>import time</w:t>
        </w:r>
      </w:ins>
    </w:p>
    <w:p w:rsidR="000B29A5" w:rsidRDefault="000B29A5" w:rsidP="000B29A5"/>
    <w:p w:rsidR="000B29A5" w:rsidRDefault="000B29A5" w:rsidP="000B29A5">
      <w:r>
        <w:t>def KDE(spike_times) :</w:t>
      </w:r>
    </w:p>
    <w:p w:rsidR="000B29A5" w:rsidRDefault="000B29A5" w:rsidP="000B29A5">
      <w:r>
        <w:lastRenderedPageBreak/>
        <w:t xml:space="preserve">    start = time.time()</w:t>
      </w:r>
    </w:p>
    <w:p w:rsidR="000B29A5" w:rsidRDefault="000B29A5" w:rsidP="000B29A5">
      <w:r>
        <w:t xml:space="preserve">    spike_times = np.array(sorted(spike_times))</w:t>
      </w:r>
    </w:p>
    <w:p w:rsidR="000B29A5" w:rsidRDefault="000B29A5" w:rsidP="000B29A5">
      <w:r>
        <w:t xml:space="preserve">    max_value = max(spike_times)</w:t>
      </w:r>
    </w:p>
    <w:p w:rsidR="000B29A5" w:rsidRDefault="000B29A5" w:rsidP="000B29A5">
      <w:r>
        <w:t xml:space="preserve">    min_value = min(spike_times)</w:t>
      </w:r>
    </w:p>
    <w:p w:rsidR="000B29A5" w:rsidRDefault="000B29A5" w:rsidP="000B29A5">
      <w:r>
        <w:t xml:space="preserve">    T = max_value - min_value</w:t>
      </w:r>
    </w:p>
    <w:p w:rsidR="000B29A5" w:rsidRDefault="000B29A5" w:rsidP="000B29A5"/>
    <w:p w:rsidR="000B29A5" w:rsidRDefault="000B29A5" w:rsidP="000B29A5">
      <w:r>
        <w:t xml:space="preserve">    diff_spike = np.array(sorted(np.diff(spike_times)))</w:t>
      </w:r>
    </w:p>
    <w:p w:rsidR="000B29A5" w:rsidRDefault="000B29A5" w:rsidP="000B29A5">
      <w:r>
        <w:t xml:space="preserve">    dt_samp = diff_spike[np.nonzero(diff_spike)][0]</w:t>
      </w:r>
    </w:p>
    <w:p w:rsidR="000B29A5" w:rsidRDefault="000B29A5" w:rsidP="000B29A5">
      <w:r>
        <w:t xml:space="preserve">    </w:t>
      </w:r>
    </w:p>
    <w:p w:rsidR="000B29A5" w:rsidRDefault="000B29A5" w:rsidP="000B29A5">
      <w:r>
        <w:t xml:space="preserve">    tin = np.linspace(min_value, max_value, min(math.ceil(T / dt_samp), 1e3))</w:t>
      </w:r>
    </w:p>
    <w:p w:rsidR="000B29A5" w:rsidRDefault="000B29A5" w:rsidP="000B29A5">
      <w:r>
        <w:t xml:space="preserve">    spike_ab = spike_times[np.nonzero((spike_times &gt;= min(tin)) * (spike_times &lt;= max(tin)))]</w:t>
      </w:r>
    </w:p>
    <w:p w:rsidR="000B29A5" w:rsidRDefault="000B29A5" w:rsidP="000B29A5"/>
    <w:p w:rsidR="000B29A5" w:rsidRDefault="000B29A5" w:rsidP="000B29A5">
      <w:r>
        <w:t xml:space="preserve">    dt = min(np.diff(tin))</w:t>
      </w:r>
    </w:p>
    <w:p w:rsidR="000B29A5" w:rsidRDefault="000B29A5" w:rsidP="000B29A5"/>
    <w:p w:rsidR="000B29A5" w:rsidRDefault="000B29A5" w:rsidP="000B29A5">
      <w:r>
        <w:t xml:space="preserve">    y_hist = np.histogram(spike_ab, np.append(tin, max_value) - dt / 2)[0]</w:t>
      </w:r>
    </w:p>
    <w:p w:rsidR="000B29A5" w:rsidRDefault="000B29A5" w:rsidP="000B29A5">
      <w:r>
        <w:t xml:space="preserve">    L = len(y_hist)</w:t>
      </w:r>
    </w:p>
    <w:p w:rsidR="000B29A5" w:rsidRDefault="000B29A5" w:rsidP="000B29A5">
      <w:r>
        <w:t xml:space="preserve">    N = sum(y_hist)</w:t>
      </w:r>
    </w:p>
    <w:p w:rsidR="000B29A5" w:rsidRDefault="000B29A5" w:rsidP="000B29A5">
      <w:r>
        <w:t xml:space="preserve">    y_hist = y_hist / (N * dt)</w:t>
      </w:r>
    </w:p>
    <w:p w:rsidR="000B29A5" w:rsidRDefault="000B29A5" w:rsidP="000B29A5"/>
    <w:p w:rsidR="000B29A5" w:rsidRDefault="000B29A5" w:rsidP="000B29A5">
      <w:r>
        <w:t xml:space="preserve">    Wmin = 2 * dt</w:t>
      </w:r>
    </w:p>
    <w:p w:rsidR="000B29A5" w:rsidRDefault="000B29A5" w:rsidP="000B29A5">
      <w:r>
        <w:t xml:space="preserve">    Wmax = 1 * (max_value - min_value)</w:t>
      </w:r>
    </w:p>
    <w:p w:rsidR="000B29A5" w:rsidRDefault="000B29A5" w:rsidP="000B29A5"/>
    <w:p w:rsidR="000B29A5" w:rsidRDefault="000B29A5" w:rsidP="000B29A5">
      <w:r>
        <w:t xml:space="preserve">    tol = 1e-5</w:t>
      </w:r>
    </w:p>
    <w:p w:rsidR="000B29A5" w:rsidRDefault="000B29A5" w:rsidP="000B29A5">
      <w:r>
        <w:t xml:space="preserve">    phi = (math.sqrt(5) + 1) / 2</w:t>
      </w:r>
    </w:p>
    <w:p w:rsidR="000B29A5" w:rsidRDefault="000B29A5" w:rsidP="000B29A5"/>
    <w:p w:rsidR="000B29A5" w:rsidRDefault="000B29A5" w:rsidP="000B29A5">
      <w:r>
        <w:t xml:space="preserve">    a = ilogexp(Wmin)</w:t>
      </w:r>
    </w:p>
    <w:p w:rsidR="000B29A5" w:rsidRDefault="000B29A5" w:rsidP="000B29A5">
      <w:r>
        <w:t xml:space="preserve">    b = ilogexp(Wmax)</w:t>
      </w:r>
    </w:p>
    <w:p w:rsidR="000B29A5" w:rsidRDefault="000B29A5" w:rsidP="000B29A5"/>
    <w:p w:rsidR="000B29A5" w:rsidRDefault="000B29A5" w:rsidP="000B29A5">
      <w:r>
        <w:t xml:space="preserve">    c1 = (phi - 1) * a + (2 - phi) * b</w:t>
      </w:r>
    </w:p>
    <w:p w:rsidR="000B29A5" w:rsidRDefault="000B29A5" w:rsidP="000B29A5">
      <w:r>
        <w:t xml:space="preserve">    c2 = (2 - phi) * a + (phi - 1) * b</w:t>
      </w:r>
    </w:p>
    <w:p w:rsidR="000B29A5" w:rsidRDefault="000B29A5" w:rsidP="000B29A5"/>
    <w:p w:rsidR="000B29A5" w:rsidRDefault="000B29A5" w:rsidP="000B29A5">
      <w:r>
        <w:t xml:space="preserve">    f1 = CostFunction(y_hist, N, logexp(c1), dt)[0]</w:t>
      </w:r>
    </w:p>
    <w:p w:rsidR="000B29A5" w:rsidRDefault="000B29A5" w:rsidP="000B29A5">
      <w:r>
        <w:t xml:space="preserve">    f2 = CostFunction(y_hist, N, logexp(c2), dt)[0]</w:t>
      </w:r>
    </w:p>
    <w:p w:rsidR="000B29A5" w:rsidRDefault="000B29A5" w:rsidP="000B29A5"/>
    <w:p w:rsidR="000B29A5" w:rsidRDefault="000B29A5" w:rsidP="000B29A5">
      <w:r>
        <w:t xml:space="preserve">    k = 0</w:t>
      </w:r>
    </w:p>
    <w:p w:rsidR="000B29A5" w:rsidRDefault="000B29A5" w:rsidP="000B29A5">
      <w:r>
        <w:t xml:space="preserve">    W = [0] * 20</w:t>
      </w:r>
    </w:p>
    <w:p w:rsidR="000B29A5" w:rsidRDefault="000B29A5" w:rsidP="000B29A5">
      <w:r>
        <w:t xml:space="preserve">    C = [0] * 20</w:t>
      </w:r>
    </w:p>
    <w:p w:rsidR="000B29A5" w:rsidRDefault="000B29A5" w:rsidP="000B29A5"/>
    <w:p w:rsidR="000B29A5" w:rsidRDefault="000B29A5" w:rsidP="000B29A5">
      <w:r>
        <w:rPr>
          <w:rFonts w:hint="eastAsia"/>
        </w:rPr>
        <w:t xml:space="preserve">    #------------- </w:t>
      </w:r>
      <w:del w:id="33" w:author="篠本滋" w:date="2017-11-25T18:51:00Z">
        <w:r w:rsidDel="00FF6C7C">
          <w:rPr>
            <w:rFonts w:hint="eastAsia"/>
          </w:rPr>
          <w:delText>追加</w:delText>
        </w:r>
        <w:r w:rsidDel="00FF6C7C">
          <w:rPr>
            <w:rFonts w:hint="eastAsia"/>
          </w:rPr>
          <w:delText xml:space="preserve"> </w:delText>
        </w:r>
        <w:r w:rsidDel="00FF6C7C">
          <w:rPr>
            <w:rFonts w:hint="eastAsia"/>
          </w:rPr>
          <w:delText>ここから</w:delText>
        </w:r>
      </w:del>
      <w:ins w:id="34" w:author="篠本滋" w:date="2017-11-25T18:51:00Z">
        <w:r w:rsidR="00FF6C7C">
          <w:rPr>
            <w:rFonts w:hint="eastAsia"/>
          </w:rPr>
          <w:t>r</w:t>
        </w:r>
        <w:r w:rsidR="00FF6C7C">
          <w:t>evision in version 2 (</w:t>
        </w:r>
      </w:ins>
      <w:ins w:id="35" w:author="篠本滋" w:date="2017-11-25T18:52:00Z">
        <w:r w:rsidR="00FF6C7C">
          <w:t>20</w:t>
        </w:r>
      </w:ins>
      <w:del w:id="36" w:author="篠本滋" w:date="2017-11-25T18:52:00Z">
        <w:r w:rsidDel="00FF6C7C">
          <w:rPr>
            <w:rFonts w:hint="eastAsia"/>
          </w:rPr>
          <w:delText xml:space="preserve"> </w:delText>
        </w:r>
      </w:del>
      <w:r>
        <w:rPr>
          <w:rFonts w:hint="eastAsia"/>
        </w:rPr>
        <w:t>17/11/24</w:t>
      </w:r>
      <w:ins w:id="37" w:author="篠本滋" w:date="2017-11-25T18:52:00Z">
        <w:r w:rsidR="00FF6C7C">
          <w:t xml:space="preserve">) </w:t>
        </w:r>
      </w:ins>
    </w:p>
    <w:p w:rsidR="00FF6C7C" w:rsidRDefault="000B29A5" w:rsidP="000B29A5">
      <w:pPr>
        <w:rPr>
          <w:ins w:id="38" w:author="篠本滋" w:date="2017-11-25T18:54:00Z"/>
        </w:rPr>
      </w:pPr>
      <w:r>
        <w:rPr>
          <w:rFonts w:hint="eastAsia"/>
        </w:rPr>
        <w:t xml:space="preserve">    # </w:t>
      </w:r>
      <w:ins w:id="39" w:author="篠本滋" w:date="2017-11-25T18:52:00Z">
        <w:r w:rsidR="00FF6C7C">
          <w:t xml:space="preserve">repeat </w:t>
        </w:r>
      </w:ins>
      <w:ins w:id="40" w:author="篠本滋" w:date="2017-11-25T18:53:00Z">
        <w:r w:rsidR="00FF6C7C">
          <w:t>20 times</w:t>
        </w:r>
      </w:ins>
      <w:ins w:id="41" w:author="篠本滋" w:date="2017-11-25T18:54:00Z">
        <w:r w:rsidR="00FF6C7C">
          <w:t xml:space="preserve"> if</w:t>
        </w:r>
      </w:ins>
      <w:ins w:id="42" w:author="篠本滋" w:date="2017-11-25T18:53:00Z">
        <w:r w:rsidR="00FF6C7C">
          <w:t xml:space="preserve"> </w:t>
        </w:r>
      </w:ins>
      <w:r>
        <w:rPr>
          <w:rFonts w:hint="eastAsia"/>
        </w:rPr>
        <w:t>c1</w:t>
      </w:r>
      <w:ins w:id="43" w:author="篠本滋" w:date="2017-11-25T18:53:00Z">
        <w:r w:rsidR="00FF6C7C">
          <w:t>+</w:t>
        </w:r>
      </w:ins>
      <w:del w:id="44" w:author="篠本滋" w:date="2017-11-25T18:53:00Z">
        <w:r w:rsidDel="00FF6C7C">
          <w:rPr>
            <w:rFonts w:hint="eastAsia"/>
          </w:rPr>
          <w:delText>と</w:delText>
        </w:r>
      </w:del>
      <w:r>
        <w:rPr>
          <w:rFonts w:hint="eastAsia"/>
        </w:rPr>
        <w:t>c2</w:t>
      </w:r>
      <w:ins w:id="45" w:author="篠本滋" w:date="2017-11-25T18:54:00Z">
        <w:r w:rsidR="00FF6C7C">
          <w:t xml:space="preserve"> </w:t>
        </w:r>
      </w:ins>
      <w:ins w:id="46" w:author="篠本滋" w:date="2017-11-25T18:53:00Z">
        <w:r w:rsidR="00FF6C7C">
          <w:t>&lt;</w:t>
        </w:r>
      </w:ins>
      <w:ins w:id="47" w:author="篠本滋" w:date="2017-11-25T18:54:00Z">
        <w:r w:rsidR="00FF6C7C">
          <w:t xml:space="preserve"> </w:t>
        </w:r>
      </w:ins>
      <w:ins w:id="48" w:author="篠本滋" w:date="2017-11-25T18:53:00Z">
        <w:r w:rsidR="00FF6C7C">
          <w:rPr>
            <w:rFonts w:hint="eastAsia"/>
          </w:rPr>
          <w:t xml:space="preserve">(difference between </w:t>
        </w:r>
      </w:ins>
      <w:del w:id="49" w:author="篠本滋" w:date="2017-11-25T18:53:00Z">
        <w:r w:rsidDel="00FF6C7C">
          <w:rPr>
            <w:rFonts w:hint="eastAsia"/>
          </w:rPr>
          <w:delText>の和が</w:delText>
        </w:r>
      </w:del>
      <w:r>
        <w:rPr>
          <w:rFonts w:hint="eastAsia"/>
        </w:rPr>
        <w:t>a</w:t>
      </w:r>
      <w:ins w:id="50" w:author="篠本滋" w:date="2017-11-25T18:53:00Z">
        <w:r w:rsidR="00FF6C7C">
          <w:t xml:space="preserve"> and </w:t>
        </w:r>
      </w:ins>
      <w:del w:id="51" w:author="篠本滋" w:date="2017-11-25T18:53:00Z">
        <w:r w:rsidDel="00FF6C7C">
          <w:rPr>
            <w:rFonts w:hint="eastAsia"/>
          </w:rPr>
          <w:delText xml:space="preserve">, </w:delText>
        </w:r>
      </w:del>
      <w:r>
        <w:rPr>
          <w:rFonts w:hint="eastAsia"/>
        </w:rPr>
        <w:t>b</w:t>
      </w:r>
      <w:ins w:id="52" w:author="篠本滋" w:date="2017-11-25T18:53:00Z">
        <w:r w:rsidR="00FF6C7C">
          <w:t>)</w:t>
        </w:r>
      </w:ins>
    </w:p>
    <w:p w:rsidR="000B29A5" w:rsidDel="00FF6C7C" w:rsidRDefault="000B29A5" w:rsidP="000B29A5">
      <w:pPr>
        <w:rPr>
          <w:del w:id="53" w:author="篠本滋" w:date="2017-11-25T18:54:00Z"/>
        </w:rPr>
      </w:pPr>
      <w:del w:id="54" w:author="篠本滋" w:date="2017-11-25T18:54:00Z">
        <w:r w:rsidDel="00FF6C7C">
          <w:rPr>
            <w:rFonts w:hint="eastAsia"/>
          </w:rPr>
          <w:delText>間の差より小さくなるか、</w:delText>
        </w:r>
        <w:r w:rsidDel="00FF6C7C">
          <w:rPr>
            <w:rFonts w:hint="eastAsia"/>
          </w:rPr>
          <w:delText>20</w:delText>
        </w:r>
        <w:r w:rsidDel="00FF6C7C">
          <w:rPr>
            <w:rFonts w:hint="eastAsia"/>
          </w:rPr>
          <w:delText>回目の計算が終わるまで繰り返す</w:delText>
        </w:r>
      </w:del>
    </w:p>
    <w:p w:rsidR="000B29A5" w:rsidRDefault="000B29A5" w:rsidP="000B29A5">
      <w:r>
        <w:rPr>
          <w:rFonts w:hint="eastAsia"/>
        </w:rPr>
        <w:t xml:space="preserve">    #------------- </w:t>
      </w:r>
      <w:del w:id="55" w:author="篠本滋" w:date="2017-11-25T18:52:00Z">
        <w:r w:rsidDel="00FF6C7C">
          <w:rPr>
            <w:rFonts w:hint="eastAsia"/>
          </w:rPr>
          <w:delText>追加</w:delText>
        </w:r>
        <w:r w:rsidDel="00FF6C7C">
          <w:rPr>
            <w:rFonts w:hint="eastAsia"/>
          </w:rPr>
          <w:delText xml:space="preserve"> </w:delText>
        </w:r>
        <w:r w:rsidDel="00FF6C7C">
          <w:rPr>
            <w:rFonts w:hint="eastAsia"/>
          </w:rPr>
          <w:delText>ここまで</w:delText>
        </w:r>
      </w:del>
    </w:p>
    <w:p w:rsidR="000B29A5" w:rsidRDefault="000B29A5" w:rsidP="000B29A5"/>
    <w:p w:rsidR="000B29A5" w:rsidRDefault="000B29A5" w:rsidP="000B29A5">
      <w:r>
        <w:t xml:space="preserve">    while(abs(b - a) &gt; tol * (abs(c1) + abs(c2)) and k &lt; 20) :</w:t>
      </w:r>
    </w:p>
    <w:p w:rsidR="000B29A5" w:rsidRDefault="000B29A5" w:rsidP="000B29A5">
      <w:r>
        <w:t xml:space="preserve">        if(f1 &lt; f2) :</w:t>
      </w:r>
    </w:p>
    <w:p w:rsidR="000B29A5" w:rsidRDefault="000B29A5" w:rsidP="000B29A5">
      <w:r>
        <w:t xml:space="preserve">            b = c2</w:t>
      </w:r>
    </w:p>
    <w:p w:rsidR="000B29A5" w:rsidRDefault="000B29A5" w:rsidP="000B29A5">
      <w:r>
        <w:t xml:space="preserve">            c2 = c1</w:t>
      </w:r>
    </w:p>
    <w:p w:rsidR="000B29A5" w:rsidRDefault="000B29A5" w:rsidP="000B29A5"/>
    <w:p w:rsidR="000B29A5" w:rsidRDefault="000B29A5" w:rsidP="000B29A5">
      <w:r>
        <w:t xml:space="preserve">            c1 = (phi - 1) * a + (2 - phi) * b</w:t>
      </w:r>
    </w:p>
    <w:p w:rsidR="000B29A5" w:rsidRDefault="000B29A5" w:rsidP="000B29A5"/>
    <w:p w:rsidR="000B29A5" w:rsidRDefault="000B29A5" w:rsidP="000B29A5">
      <w:r>
        <w:t xml:space="preserve">            f2 = f1</w:t>
      </w:r>
    </w:p>
    <w:p w:rsidR="000B29A5" w:rsidRDefault="000B29A5" w:rsidP="000B29A5">
      <w:r>
        <w:t xml:space="preserve">            f1, yh1 = CostFunction(y_hist, N, logexp(c1), dt)</w:t>
      </w:r>
    </w:p>
    <w:p w:rsidR="000B29A5" w:rsidRDefault="000B29A5" w:rsidP="000B29A5"/>
    <w:p w:rsidR="000B29A5" w:rsidRDefault="000B29A5" w:rsidP="000B29A5">
      <w:r>
        <w:t xml:space="preserve">            W[k] = logexp(c1)</w:t>
      </w:r>
    </w:p>
    <w:p w:rsidR="000B29A5" w:rsidRDefault="000B29A5" w:rsidP="000B29A5">
      <w:r>
        <w:t xml:space="preserve">            C[k] = f1</w:t>
      </w:r>
    </w:p>
    <w:p w:rsidR="000B29A5" w:rsidRDefault="000B29A5" w:rsidP="000B29A5">
      <w:r>
        <w:lastRenderedPageBreak/>
        <w:t xml:space="preserve">            optw = logexp(c1)</w:t>
      </w:r>
    </w:p>
    <w:p w:rsidR="000B29A5" w:rsidRDefault="000B29A5" w:rsidP="000B29A5">
      <w:r>
        <w:t xml:space="preserve">            y = yh1 / sum(yh1 * dt)</w:t>
      </w:r>
    </w:p>
    <w:p w:rsidR="000B29A5" w:rsidRDefault="000B29A5" w:rsidP="000B29A5">
      <w:r>
        <w:t xml:space="preserve">        else :</w:t>
      </w:r>
    </w:p>
    <w:p w:rsidR="000B29A5" w:rsidRDefault="000B29A5" w:rsidP="000B29A5">
      <w:r>
        <w:t xml:space="preserve">            a = c1</w:t>
      </w:r>
    </w:p>
    <w:p w:rsidR="000B29A5" w:rsidRDefault="000B29A5" w:rsidP="000B29A5">
      <w:r>
        <w:t xml:space="preserve">            c1 = c2</w:t>
      </w:r>
    </w:p>
    <w:p w:rsidR="000B29A5" w:rsidRDefault="000B29A5" w:rsidP="000B29A5"/>
    <w:p w:rsidR="000B29A5" w:rsidRDefault="000B29A5" w:rsidP="000B29A5">
      <w:r>
        <w:t xml:space="preserve">            c2 = (2 - phi) * a + (phi - 1) * b</w:t>
      </w:r>
    </w:p>
    <w:p w:rsidR="000B29A5" w:rsidRDefault="000B29A5" w:rsidP="000B29A5"/>
    <w:p w:rsidR="000B29A5" w:rsidRDefault="000B29A5" w:rsidP="000B29A5">
      <w:r>
        <w:t xml:space="preserve">            f1 = f2</w:t>
      </w:r>
    </w:p>
    <w:p w:rsidR="000B29A5" w:rsidRDefault="000B29A5" w:rsidP="000B29A5">
      <w:r>
        <w:t xml:space="preserve">            f2, yh2 = CostFunction(y_hist, N, logexp(c2), dt)</w:t>
      </w:r>
    </w:p>
    <w:p w:rsidR="000B29A5" w:rsidRDefault="000B29A5" w:rsidP="000B29A5"/>
    <w:p w:rsidR="000B29A5" w:rsidRDefault="000B29A5" w:rsidP="000B29A5">
      <w:r>
        <w:t xml:space="preserve">            W[k] = logexp(c2)</w:t>
      </w:r>
    </w:p>
    <w:p w:rsidR="000B29A5" w:rsidRDefault="000B29A5" w:rsidP="000B29A5">
      <w:r>
        <w:t xml:space="preserve">            C[k] = f2</w:t>
      </w:r>
    </w:p>
    <w:p w:rsidR="000B29A5" w:rsidRDefault="000B29A5" w:rsidP="000B29A5">
      <w:r>
        <w:t xml:space="preserve">            optw = logexp(c2)</w:t>
      </w:r>
    </w:p>
    <w:p w:rsidR="000B29A5" w:rsidRDefault="000B29A5" w:rsidP="000B29A5">
      <w:r>
        <w:t xml:space="preserve">            y = yh2 / sum(yh2 * dt)</w:t>
      </w:r>
    </w:p>
    <w:p w:rsidR="000B29A5" w:rsidRDefault="000B29A5" w:rsidP="000B29A5"/>
    <w:p w:rsidR="000B29A5" w:rsidRDefault="000B29A5" w:rsidP="000B29A5">
      <w:r>
        <w:t xml:space="preserve">        k += 1</w:t>
      </w:r>
    </w:p>
    <w:p w:rsidR="000B29A5" w:rsidRDefault="000B29A5" w:rsidP="000B29A5"/>
    <w:p w:rsidR="000B29A5" w:rsidRDefault="000B29A5" w:rsidP="000B29A5">
      <w:r>
        <w:t xml:space="preserve">    y = y * len(spike_times)</w:t>
      </w:r>
    </w:p>
    <w:p w:rsidR="000B29A5" w:rsidRDefault="000B29A5" w:rsidP="000B29A5"/>
    <w:p w:rsidR="000B29A5" w:rsidRDefault="000B29A5" w:rsidP="000B29A5">
      <w:r>
        <w:t xml:space="preserve">    drawKDE(y, tin)</w:t>
      </w:r>
    </w:p>
    <w:p w:rsidR="000B29A5" w:rsidRDefault="000B29A5" w:rsidP="000B29A5"/>
    <w:p w:rsidR="000B29A5" w:rsidRDefault="000B29A5" w:rsidP="000B29A5">
      <w:r>
        <w:t xml:space="preserve">    return y, tin, optw</w:t>
      </w:r>
    </w:p>
    <w:p w:rsidR="000B29A5" w:rsidRDefault="000B29A5" w:rsidP="000B29A5">
      <w:r>
        <w:t xml:space="preserve">        </w:t>
      </w:r>
    </w:p>
    <w:p w:rsidR="000B29A5" w:rsidRDefault="000B29A5" w:rsidP="000B29A5">
      <w:r>
        <w:t>def sort(mat) :</w:t>
      </w:r>
    </w:p>
    <w:p w:rsidR="000B29A5" w:rsidRDefault="000B29A5" w:rsidP="000B29A5">
      <w:r>
        <w:t xml:space="preserve">    N = len(mat[0])</w:t>
      </w:r>
    </w:p>
    <w:p w:rsidR="000B29A5" w:rsidRDefault="000B29A5" w:rsidP="000B29A5">
      <w:r>
        <w:t xml:space="preserve">    for i in range(0, N) :</w:t>
      </w:r>
    </w:p>
    <w:p w:rsidR="000B29A5" w:rsidRDefault="000B29A5" w:rsidP="000B29A5">
      <w:r>
        <w:lastRenderedPageBreak/>
        <w:t xml:space="preserve">        mat[:, i] = sorted(mat[:, i])</w:t>
      </w:r>
    </w:p>
    <w:p w:rsidR="000B29A5" w:rsidRDefault="000B29A5" w:rsidP="000B29A5"/>
    <w:p w:rsidR="000B29A5" w:rsidRDefault="000B29A5" w:rsidP="000B29A5">
      <w:r>
        <w:t xml:space="preserve">    return mat</w:t>
      </w:r>
    </w:p>
    <w:p w:rsidR="000B29A5" w:rsidRDefault="000B29A5" w:rsidP="000B29A5"/>
    <w:p w:rsidR="000B29A5" w:rsidRDefault="000B29A5" w:rsidP="000B29A5">
      <w:r>
        <w:t>def logexp(x) :</w:t>
      </w:r>
    </w:p>
    <w:p w:rsidR="000B29A5" w:rsidRDefault="000B29A5" w:rsidP="000B29A5">
      <w:r>
        <w:t xml:space="preserve">    if x &lt; 1e2 :</w:t>
      </w:r>
    </w:p>
    <w:p w:rsidR="000B29A5" w:rsidRDefault="000B29A5" w:rsidP="000B29A5">
      <w:r>
        <w:t xml:space="preserve">        return math.log(1 + math.exp(x))</w:t>
      </w:r>
    </w:p>
    <w:p w:rsidR="000B29A5" w:rsidRDefault="000B29A5" w:rsidP="000B29A5">
      <w:r>
        <w:t xml:space="preserve">    if x &gt;= 1e2 :</w:t>
      </w:r>
    </w:p>
    <w:p w:rsidR="000B29A5" w:rsidRDefault="000B29A5" w:rsidP="000B29A5">
      <w:r>
        <w:t xml:space="preserve">        return x</w:t>
      </w:r>
    </w:p>
    <w:p w:rsidR="000B29A5" w:rsidRDefault="000B29A5" w:rsidP="000B29A5"/>
    <w:p w:rsidR="000B29A5" w:rsidRDefault="000B29A5" w:rsidP="000B29A5">
      <w:r>
        <w:t>def ilogexp(x) :</w:t>
      </w:r>
    </w:p>
    <w:p w:rsidR="000B29A5" w:rsidRDefault="000B29A5" w:rsidP="000B29A5">
      <w:r>
        <w:t xml:space="preserve">    if x &lt; 1e2 :</w:t>
      </w:r>
    </w:p>
    <w:p w:rsidR="000B29A5" w:rsidRDefault="000B29A5" w:rsidP="000B29A5">
      <w:r>
        <w:t xml:space="preserve">        return math.log(math.exp(x) - 1)</w:t>
      </w:r>
    </w:p>
    <w:p w:rsidR="000B29A5" w:rsidRDefault="000B29A5" w:rsidP="000B29A5">
      <w:r>
        <w:t xml:space="preserve">    if x &gt;= 1e2 :</w:t>
      </w:r>
    </w:p>
    <w:p w:rsidR="000B29A5" w:rsidRDefault="000B29A5" w:rsidP="000B29A5">
      <w:r>
        <w:t xml:space="preserve">        return x</w:t>
      </w:r>
    </w:p>
    <w:p w:rsidR="000B29A5" w:rsidRDefault="000B29A5" w:rsidP="000B29A5"/>
    <w:p w:rsidR="000B29A5" w:rsidRDefault="000B29A5" w:rsidP="000B29A5">
      <w:r>
        <w:t>def CostFunction(y_hist, N, w, dt) :</w:t>
      </w:r>
    </w:p>
    <w:p w:rsidR="000B29A5" w:rsidRDefault="000B29A5" w:rsidP="000B29A5">
      <w:r>
        <w:t xml:space="preserve">    yh = fftkernel(y_hist, w / dt) # density</w:t>
      </w:r>
    </w:p>
    <w:p w:rsidR="000B29A5" w:rsidRDefault="000B29A5" w:rsidP="000B29A5"/>
    <w:p w:rsidR="000B29A5" w:rsidRDefault="000B29A5" w:rsidP="000B29A5">
      <w:r>
        <w:t xml:space="preserve">    # formula for density</w:t>
      </w:r>
    </w:p>
    <w:p w:rsidR="000B29A5" w:rsidRDefault="000B29A5" w:rsidP="000B29A5">
      <w:r>
        <w:t xml:space="preserve">    C = sum(yh * yh) * dt - 2 * sum(yh * y_hist) * dt + 2 * 1 / (math.sqrt(2 * math.pi) * w * N)</w:t>
      </w:r>
    </w:p>
    <w:p w:rsidR="000B29A5" w:rsidRDefault="000B29A5" w:rsidP="000B29A5">
      <w:r>
        <w:t xml:space="preserve">    C *= N * N</w:t>
      </w:r>
    </w:p>
    <w:p w:rsidR="000B29A5" w:rsidRDefault="000B29A5" w:rsidP="000B29A5"/>
    <w:p w:rsidR="000B29A5" w:rsidRDefault="000B29A5" w:rsidP="000B29A5">
      <w:r>
        <w:t xml:space="preserve">    return C, yh</w:t>
      </w:r>
    </w:p>
    <w:p w:rsidR="000B29A5" w:rsidRDefault="000B29A5" w:rsidP="000B29A5"/>
    <w:p w:rsidR="000B29A5" w:rsidRDefault="000B29A5" w:rsidP="000B29A5">
      <w:r>
        <w:t>def fftkernel(x, w) :</w:t>
      </w:r>
    </w:p>
    <w:p w:rsidR="000B29A5" w:rsidRDefault="000B29A5" w:rsidP="000B29A5">
      <w:r>
        <w:t xml:space="preserve">    # y = fftkernel(x, w)</w:t>
      </w:r>
    </w:p>
    <w:p w:rsidR="000B29A5" w:rsidRDefault="000B29A5" w:rsidP="000B29A5">
      <w:r>
        <w:lastRenderedPageBreak/>
        <w:t xml:space="preserve">    # </w:t>
      </w:r>
    </w:p>
    <w:p w:rsidR="000B29A5" w:rsidRDefault="000B29A5" w:rsidP="000B29A5">
      <w:r>
        <w:t xml:space="preserve">    # Function `fftkernel' applies the Gauss kernel smoother to an input signal using FFT algorithm.</w:t>
      </w:r>
    </w:p>
    <w:p w:rsidR="000B29A5" w:rsidRDefault="000B29A5" w:rsidP="000B29A5">
      <w:r>
        <w:t xml:space="preserve">    #</w:t>
      </w:r>
    </w:p>
    <w:p w:rsidR="000B29A5" w:rsidRDefault="000B29A5" w:rsidP="000B29A5">
      <w:r>
        <w:t xml:space="preserve">    # Input argument</w:t>
      </w:r>
    </w:p>
    <w:p w:rsidR="000B29A5" w:rsidRDefault="000B29A5" w:rsidP="000B29A5">
      <w:r>
        <w:t xml:space="preserve">    # x : Sample signal vector</w:t>
      </w:r>
    </w:p>
    <w:p w:rsidR="000B29A5" w:rsidRDefault="000B29A5" w:rsidP="000B29A5">
      <w:r>
        <w:t xml:space="preserve">    # w : Kernel bandwidth (the standard deviation) in unit of the sampling resolution of x.</w:t>
      </w:r>
    </w:p>
    <w:p w:rsidR="000B29A5" w:rsidRDefault="000B29A5" w:rsidP="000B29A5">
      <w:r>
        <w:t xml:space="preserve">    # Output argument</w:t>
      </w:r>
    </w:p>
    <w:p w:rsidR="000B29A5" w:rsidRDefault="000B29A5" w:rsidP="000B29A5">
      <w:r>
        <w:t xml:space="preserve">    # y : Smoothed signal.</w:t>
      </w:r>
    </w:p>
    <w:p w:rsidR="000B29A5" w:rsidRDefault="000B29A5" w:rsidP="000B29A5">
      <w:r>
        <w:t xml:space="preserve">    #</w:t>
      </w:r>
    </w:p>
    <w:p w:rsidR="000B29A5" w:rsidRDefault="000B29A5" w:rsidP="000B29A5">
      <w:r>
        <w:t xml:space="preserve">    # MAY 5 / 23, 2012 Author Hideaki Shimazaki</w:t>
      </w:r>
    </w:p>
    <w:p w:rsidR="000B29A5" w:rsidRDefault="000B29A5" w:rsidP="000B29A5">
      <w:r>
        <w:t xml:space="preserve">    # RIKEN Brain Science Institute</w:t>
      </w:r>
    </w:p>
    <w:p w:rsidR="000B29A5" w:rsidRDefault="000B29A5" w:rsidP="000B29A5">
      <w:r>
        <w:t xml:space="preserve">    # http://2000.jukuin.keio.ac.jp/shimazaki</w:t>
      </w:r>
    </w:p>
    <w:p w:rsidR="000B29A5" w:rsidRDefault="000B29A5" w:rsidP="000B29A5">
      <w:r>
        <w:t xml:space="preserve">    # </w:t>
      </w:r>
    </w:p>
    <w:p w:rsidR="000B29A5" w:rsidRDefault="000B29A5" w:rsidP="000B29A5">
      <w:r>
        <w:t xml:space="preserve">    # (New correction in version 1)</w:t>
      </w:r>
    </w:p>
    <w:p w:rsidR="000B29A5" w:rsidRDefault="000B29A5" w:rsidP="000B29A5">
      <w:r>
        <w:t xml:space="preserve">    # y-axis was multiplied by the number of data, so that</w:t>
      </w:r>
    </w:p>
    <w:p w:rsidR="000B29A5" w:rsidRDefault="000B29A5" w:rsidP="000B29A5">
      <w:r>
        <w:t xml:space="preserve">    # y is a time histogram representing the density of spikes.</w:t>
      </w:r>
    </w:p>
    <w:p w:rsidR="000B29A5" w:rsidRDefault="000B29A5" w:rsidP="000B29A5"/>
    <w:p w:rsidR="000B29A5" w:rsidRDefault="000B29A5" w:rsidP="000B29A5">
      <w:r>
        <w:t xml:space="preserve">    L = len(x)</w:t>
      </w:r>
    </w:p>
    <w:p w:rsidR="000B29A5" w:rsidRDefault="000B29A5" w:rsidP="000B29A5">
      <w:r>
        <w:t xml:space="preserve">    Lmax = max(1,0, math.floor(L + 3.0 * w))</w:t>
      </w:r>
    </w:p>
    <w:p w:rsidR="000B29A5" w:rsidRDefault="000B29A5" w:rsidP="000B29A5">
      <w:r>
        <w:t xml:space="preserve">    n = int(2 ** (nextpow2(Lmax)))</w:t>
      </w:r>
    </w:p>
    <w:p w:rsidR="000B29A5" w:rsidRDefault="000B29A5" w:rsidP="000B29A5"/>
    <w:p w:rsidR="000B29A5" w:rsidRDefault="000B29A5" w:rsidP="000B29A5">
      <w:r>
        <w:t xml:space="preserve">    X = fft.fft(x, n)</w:t>
      </w:r>
    </w:p>
    <w:p w:rsidR="000B29A5" w:rsidRDefault="000B29A5" w:rsidP="000B29A5"/>
    <w:p w:rsidR="000B29A5" w:rsidRDefault="000B29A5" w:rsidP="000B29A5">
      <w:r>
        <w:t xml:space="preserve">    f = (np.array(range(0, n)) + 0.0) / n</w:t>
      </w:r>
    </w:p>
    <w:p w:rsidR="000B29A5" w:rsidRDefault="000B29A5" w:rsidP="000B29A5">
      <w:r>
        <w:t xml:space="preserve">    f = np.r_[-f[range(0, int(n / 2) + 1)], f[range(int(n / 2), 1, -1)]]</w:t>
      </w:r>
    </w:p>
    <w:p w:rsidR="000B29A5" w:rsidRDefault="000B29A5" w:rsidP="000B29A5"/>
    <w:p w:rsidR="000B29A5" w:rsidRDefault="000B29A5" w:rsidP="000B29A5">
      <w:r>
        <w:t xml:space="preserve">    K = [math.exp(-0.5 * ((w * 2 * math.pi * f_i) ** 2)) for f_i in f]</w:t>
      </w:r>
    </w:p>
    <w:p w:rsidR="000B29A5" w:rsidRDefault="000B29A5" w:rsidP="000B29A5"/>
    <w:p w:rsidR="000B29A5" w:rsidRDefault="000B29A5" w:rsidP="000B29A5">
      <w:r>
        <w:t xml:space="preserve">    y = fft.ifft(X * K, n)</w:t>
      </w:r>
    </w:p>
    <w:p w:rsidR="000B29A5" w:rsidRDefault="000B29A5" w:rsidP="000B29A5"/>
    <w:p w:rsidR="000B29A5" w:rsidRDefault="000B29A5" w:rsidP="000B29A5">
      <w:r>
        <w:t xml:space="preserve">    y = y[0:L]</w:t>
      </w:r>
    </w:p>
    <w:p w:rsidR="000B29A5" w:rsidRDefault="000B29A5" w:rsidP="000B29A5"/>
    <w:p w:rsidR="000B29A5" w:rsidRDefault="000B29A5" w:rsidP="000B29A5">
      <w:r>
        <w:t xml:space="preserve">    return y</w:t>
      </w:r>
    </w:p>
    <w:p w:rsidR="000B29A5" w:rsidRDefault="000B29A5" w:rsidP="000B29A5"/>
    <w:p w:rsidR="000B29A5" w:rsidRDefault="000B29A5" w:rsidP="000B29A5">
      <w:r>
        <w:t>def nextpow2(n) :</w:t>
      </w:r>
    </w:p>
    <w:p w:rsidR="000B29A5" w:rsidRDefault="000B29A5" w:rsidP="000B29A5">
      <w:r>
        <w:t xml:space="preserve">    if (n &lt; 0) :</w:t>
      </w:r>
    </w:p>
    <w:p w:rsidR="000B29A5" w:rsidRDefault="000B29A5" w:rsidP="000B29A5">
      <w:r>
        <w:t xml:space="preserve">        return 0</w:t>
      </w:r>
    </w:p>
    <w:p w:rsidR="000B29A5" w:rsidRDefault="000B29A5" w:rsidP="000B29A5">
      <w:r>
        <w:t xml:space="preserve">    else :</w:t>
      </w:r>
    </w:p>
    <w:p w:rsidR="000B29A5" w:rsidRDefault="000B29A5" w:rsidP="000B29A5">
      <w:r>
        <w:t xml:space="preserve">        m = int(math.ceil(math.log2(n)))</w:t>
      </w:r>
    </w:p>
    <w:p w:rsidR="000B29A5" w:rsidRDefault="000B29A5" w:rsidP="000B29A5"/>
    <w:p w:rsidR="000B29A5" w:rsidRDefault="000B29A5" w:rsidP="000B29A5">
      <w:r>
        <w:t xml:space="preserve">        return m</w:t>
      </w:r>
    </w:p>
    <w:p w:rsidR="000B29A5" w:rsidRDefault="000B29A5" w:rsidP="000B29A5">
      <w:r>
        <w:t xml:space="preserve">    </w:t>
      </w:r>
    </w:p>
    <w:p w:rsidR="000B29A5" w:rsidRDefault="000B29A5" w:rsidP="000B29A5">
      <w:r>
        <w:t>def drawKDE(y, t) :</w:t>
      </w:r>
    </w:p>
    <w:p w:rsidR="000B29A5" w:rsidRDefault="000B29A5" w:rsidP="000B29A5">
      <w:r>
        <w:t xml:space="preserve">    plt.stackplot(t, y)</w:t>
      </w:r>
    </w:p>
    <w:p w:rsidR="000B29A5" w:rsidRDefault="000B29A5" w:rsidP="000B29A5">
      <w:r>
        <w:t xml:space="preserve">    plt.ylim(ymin = 0)</w:t>
      </w:r>
    </w:p>
    <w:p w:rsidR="009741F9" w:rsidRDefault="000B29A5" w:rsidP="000B29A5">
      <w:r>
        <w:t xml:space="preserve">    plt.show()</w:t>
      </w:r>
      <w:bookmarkEnd w:id="1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22" w:rsidRDefault="00FE6A22" w:rsidP="00DA6053">
      <w:pPr>
        <w:spacing w:after="0" w:line="240" w:lineRule="auto"/>
      </w:pPr>
      <w:r>
        <w:separator/>
      </w:r>
    </w:p>
  </w:endnote>
  <w:endnote w:type="continuationSeparator" w:id="0">
    <w:p w:rsidR="00FE6A22" w:rsidRDefault="00FE6A22" w:rsidP="00DA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22" w:rsidRDefault="00FE6A22" w:rsidP="00DA6053">
      <w:pPr>
        <w:spacing w:after="0" w:line="240" w:lineRule="auto"/>
      </w:pPr>
      <w:r>
        <w:separator/>
      </w:r>
    </w:p>
  </w:footnote>
  <w:footnote w:type="continuationSeparator" w:id="0">
    <w:p w:rsidR="00FE6A22" w:rsidRDefault="00FE6A22" w:rsidP="00DA605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A5"/>
    <w:rsid w:val="00000CEA"/>
    <w:rsid w:val="000025A5"/>
    <w:rsid w:val="00005DA5"/>
    <w:rsid w:val="00041020"/>
    <w:rsid w:val="00044C23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B29A5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B0858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58F7"/>
    <w:rsid w:val="006A6C8F"/>
    <w:rsid w:val="006A7CC1"/>
    <w:rsid w:val="006A7D70"/>
    <w:rsid w:val="006E47BC"/>
    <w:rsid w:val="006F5C2E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B6F54"/>
    <w:rsid w:val="00AD078B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15C69"/>
    <w:rsid w:val="00D2516E"/>
    <w:rsid w:val="00D31146"/>
    <w:rsid w:val="00D328E0"/>
    <w:rsid w:val="00D452CA"/>
    <w:rsid w:val="00D463BA"/>
    <w:rsid w:val="00D639FE"/>
    <w:rsid w:val="00D64C02"/>
    <w:rsid w:val="00D66CF8"/>
    <w:rsid w:val="00D72E70"/>
    <w:rsid w:val="00DA13BB"/>
    <w:rsid w:val="00DA28AB"/>
    <w:rsid w:val="00DA3BAA"/>
    <w:rsid w:val="00DA6053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E6A22"/>
    <w:rsid w:val="00FF2EE4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70435-DC4A-4781-8368-C00EDA0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C7C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F6C7C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A60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DA6053"/>
  </w:style>
  <w:style w:type="paragraph" w:styleId="a7">
    <w:name w:val="footer"/>
    <w:basedOn w:val="a"/>
    <w:link w:val="a8"/>
    <w:uiPriority w:val="99"/>
    <w:unhideWhenUsed/>
    <w:rsid w:val="00DA60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DA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4</cp:revision>
  <dcterms:created xsi:type="dcterms:W3CDTF">2017-11-25T09:48:00Z</dcterms:created>
  <dcterms:modified xsi:type="dcterms:W3CDTF">2017-11-25T10:22:00Z</dcterms:modified>
</cp:coreProperties>
</file>