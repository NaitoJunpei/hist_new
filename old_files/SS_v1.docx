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2B2" w:rsidRDefault="007E02B2" w:rsidP="007E02B2">
      <w:bookmarkStart w:id="0" w:name="_GoBack"/>
      <w:r>
        <w:t>##########</w:t>
      </w:r>
    </w:p>
    <w:p w:rsidR="002D7B09" w:rsidRDefault="007E02B2" w:rsidP="002D7B09">
      <w:pPr>
        <w:rPr>
          <w:ins w:id="1" w:author="篠本滋" w:date="2017-11-02T14:57:00Z"/>
        </w:rPr>
      </w:pPr>
      <w:r>
        <w:rPr>
          <w:rFonts w:hint="eastAsia"/>
        </w:rPr>
        <w:t># SS_v1.py</w:t>
      </w:r>
      <w:ins w:id="2" w:author="篠本滋" w:date="2017-11-02T14:57:00Z">
        <w:r w:rsidR="002D7B09">
          <w:t xml:space="preserve"> </w:t>
        </w:r>
        <w:r w:rsidR="002D7B09">
          <w:t xml:space="preserve">computes the optimal number of bins of time-histogram based on the optimization method proposed by </w:t>
        </w:r>
        <w:proofErr w:type="spellStart"/>
        <w:r w:rsidR="002D7B09">
          <w:t>Shimazaki</w:t>
        </w:r>
        <w:proofErr w:type="spellEnd"/>
        <w:r w:rsidR="002D7B09">
          <w:t xml:space="preserve"> and </w:t>
        </w:r>
        <w:proofErr w:type="spellStart"/>
        <w:r w:rsidR="002D7B09">
          <w:t>Shinomoto</w:t>
        </w:r>
      </w:ins>
      <w:proofErr w:type="spellEnd"/>
      <w:ins w:id="3" w:author="篠本滋" w:date="2017-11-02T14:58:00Z">
        <w:r w:rsidR="002D7B09">
          <w:t xml:space="preserve"> 2007</w:t>
        </w:r>
      </w:ins>
      <w:ins w:id="4" w:author="篠本滋" w:date="2017-11-02T14:57:00Z">
        <w:r w:rsidR="002D7B09">
          <w:t xml:space="preserve">. </w:t>
        </w:r>
      </w:ins>
    </w:p>
    <w:p w:rsidR="007E02B2" w:rsidRDefault="002D7B09" w:rsidP="002D7B09">
      <w:pPr>
        <w:rPr>
          <w:rFonts w:hint="eastAsia"/>
        </w:rPr>
      </w:pPr>
      <w:ins w:id="5" w:author="篠本滋" w:date="2017-11-02T14:57:00Z">
        <w:r>
          <w:t># needs libraries: (</w:t>
        </w:r>
      </w:ins>
      <w:proofErr w:type="spellStart"/>
      <w:del w:id="6" w:author="篠本滋" w:date="2017-11-02T14:57:00Z">
        <w:r w:rsidR="007E02B2" w:rsidDel="002D7B09">
          <w:rPr>
            <w:rFonts w:hint="eastAsia"/>
          </w:rPr>
          <w:delText>を実行するには、</w:delText>
        </w:r>
      </w:del>
      <w:r w:rsidR="007E02B2">
        <w:rPr>
          <w:rFonts w:hint="eastAsia"/>
        </w:rPr>
        <w:t>matplotlib</w:t>
      </w:r>
      <w:proofErr w:type="spellEnd"/>
      <w:ins w:id="7" w:author="篠本滋" w:date="2017-11-02T14:58:00Z">
        <w:r>
          <w:rPr>
            <w:rFonts w:hint="eastAsia"/>
          </w:rPr>
          <w:t xml:space="preserve">, </w:t>
        </w:r>
      </w:ins>
      <w:del w:id="8" w:author="篠本滋" w:date="2017-11-02T14:58:00Z">
        <w:r w:rsidR="007E02B2" w:rsidDel="002D7B09">
          <w:rPr>
            <w:rFonts w:hint="eastAsia"/>
          </w:rPr>
          <w:delText>、</w:delText>
        </w:r>
      </w:del>
      <w:proofErr w:type="spellStart"/>
      <w:r w:rsidR="007E02B2">
        <w:rPr>
          <w:rFonts w:hint="eastAsia"/>
        </w:rPr>
        <w:t>numpy</w:t>
      </w:r>
      <w:proofErr w:type="spellEnd"/>
      <w:ins w:id="9" w:author="篠本滋" w:date="2017-11-02T14:58:00Z">
        <w:r>
          <w:t>).</w:t>
        </w:r>
      </w:ins>
      <w:del w:id="10" w:author="篠本滋" w:date="2017-11-02T14:58:00Z">
        <w:r w:rsidR="007E02B2" w:rsidDel="002D7B09">
          <w:rPr>
            <w:rFonts w:hint="eastAsia"/>
          </w:rPr>
          <w:delText>ライブラリが必要です</w:delText>
        </w:r>
      </w:del>
    </w:p>
    <w:p w:rsidR="007E02B2" w:rsidRDefault="007E02B2" w:rsidP="007E02B2"/>
    <w:p w:rsidR="007E02B2" w:rsidRDefault="007E02B2" w:rsidP="007E02B2">
      <w:pPr>
        <w:rPr>
          <w:rFonts w:hint="eastAsia"/>
        </w:rPr>
      </w:pPr>
      <w:r>
        <w:rPr>
          <w:rFonts w:hint="eastAsia"/>
        </w:rPr>
        <w:t xml:space="preserve"># </w:t>
      </w:r>
      <w:del w:id="11" w:author="篠本滋" w:date="2017-11-02T14:58:00Z">
        <w:r w:rsidDel="002D7B09">
          <w:rPr>
            <w:rFonts w:hint="eastAsia"/>
          </w:rPr>
          <w:delText>使い方</w:delText>
        </w:r>
      </w:del>
      <w:ins w:id="12" w:author="篠本滋" w:date="2017-11-02T14:58:00Z">
        <w:r w:rsidR="002D7B09">
          <w:rPr>
            <w:rFonts w:hint="eastAsia"/>
          </w:rPr>
          <w:t>I</w:t>
        </w:r>
        <w:r w:rsidR="002D7B09">
          <w:t>nstruction</w:t>
        </w:r>
      </w:ins>
    </w:p>
    <w:p w:rsidR="007E02B2" w:rsidRDefault="007E02B2" w:rsidP="007E02B2">
      <w:pPr>
        <w:rPr>
          <w:rFonts w:hint="eastAsia"/>
        </w:rPr>
      </w:pPr>
      <w:r>
        <w:rPr>
          <w:rFonts w:hint="eastAsia"/>
        </w:rPr>
        <w:t xml:space="preserve"># </w:t>
      </w:r>
      <w:ins w:id="13" w:author="篠本滋" w:date="2017-11-02T14:58:00Z">
        <w:r w:rsidR="002D7B09">
          <w:t xml:space="preserve">put </w:t>
        </w:r>
      </w:ins>
      <w:r>
        <w:rPr>
          <w:rFonts w:hint="eastAsia"/>
        </w:rPr>
        <w:t>SS_v1.py</w:t>
      </w:r>
      <w:ins w:id="14" w:author="篠本滋" w:date="2017-11-02T14:58:00Z">
        <w:r w:rsidR="002D7B09">
          <w:t xml:space="preserve"> in a folder.</w:t>
        </w:r>
      </w:ins>
      <w:del w:id="15" w:author="篠本滋" w:date="2017-11-02T14:58:00Z">
        <w:r w:rsidDel="002D7B09">
          <w:rPr>
            <w:rFonts w:hint="eastAsia"/>
          </w:rPr>
          <w:delText>を、パスが通っているフォルダに置き、</w:delText>
        </w:r>
      </w:del>
    </w:p>
    <w:p w:rsidR="007E02B2" w:rsidRDefault="007E02B2" w:rsidP="007E02B2">
      <w:r>
        <w:t xml:space="preserve"># </w:t>
      </w:r>
      <w:proofErr w:type="gramStart"/>
      <w:r>
        <w:t>import</w:t>
      </w:r>
      <w:proofErr w:type="gramEnd"/>
      <w:r>
        <w:t xml:space="preserve"> SS_v1</w:t>
      </w:r>
    </w:p>
    <w:p w:rsidR="002D7B09" w:rsidRDefault="007E02B2" w:rsidP="007E02B2">
      <w:pPr>
        <w:rPr>
          <w:ins w:id="16" w:author="篠本滋" w:date="2017-11-02T14:59:00Z"/>
        </w:rPr>
      </w:pPr>
      <w:r>
        <w:rPr>
          <w:rFonts w:hint="eastAsia"/>
        </w:rPr>
        <w:t xml:space="preserve"># </w:t>
      </w:r>
      <w:proofErr w:type="gramStart"/>
      <w:ins w:id="17" w:author="篠本滋" w:date="2017-11-02T14:59:00Z">
        <w:r w:rsidR="002D7B09">
          <w:rPr>
            <w:rFonts w:hint="eastAsia"/>
          </w:rPr>
          <w:t>t</w:t>
        </w:r>
        <w:r w:rsidR="002D7B09">
          <w:t>hen</w:t>
        </w:r>
        <w:proofErr w:type="gramEnd"/>
        <w:r w:rsidR="002D7B09">
          <w:t xml:space="preserve"> you may obtain </w:t>
        </w:r>
      </w:ins>
      <w:del w:id="18" w:author="篠本滋" w:date="2017-11-02T14:59:00Z">
        <w:r w:rsidDel="002D7B09">
          <w:rPr>
            <w:rFonts w:hint="eastAsia"/>
          </w:rPr>
          <w:delText>をすると、ファイル内の関数が、</w:delText>
        </w:r>
      </w:del>
      <w:r>
        <w:rPr>
          <w:rFonts w:hint="eastAsia"/>
        </w:rPr>
        <w:t>SS_v1.(</w:t>
      </w:r>
      <w:del w:id="19" w:author="篠本滋" w:date="2017-11-02T14:59:00Z">
        <w:r w:rsidDel="002D7B09">
          <w:rPr>
            <w:rFonts w:hint="eastAsia"/>
          </w:rPr>
          <w:delText>関数名</w:delText>
        </w:r>
      </w:del>
      <w:r>
        <w:rPr>
          <w:rFonts w:hint="eastAsia"/>
        </w:rPr>
        <w:t>)</w:t>
      </w:r>
      <w:ins w:id="20" w:author="篠本滋" w:date="2017-11-02T14:59:00Z">
        <w:r w:rsidR="002D7B09">
          <w:t>.</w:t>
        </w:r>
      </w:ins>
    </w:p>
    <w:p w:rsidR="007E02B2" w:rsidDel="002D7B09" w:rsidRDefault="002D7B09" w:rsidP="007E02B2">
      <w:pPr>
        <w:rPr>
          <w:del w:id="21" w:author="篠本滋" w:date="2017-11-02T14:59:00Z"/>
          <w:rFonts w:hint="eastAsia"/>
        </w:rPr>
      </w:pPr>
      <w:ins w:id="22" w:author="篠本滋" w:date="2017-11-02T14:59:00Z">
        <w:r w:rsidDel="002D7B09">
          <w:rPr>
            <w:rFonts w:hint="eastAsia"/>
          </w:rPr>
          <w:t xml:space="preserve"> </w:t>
        </w:r>
      </w:ins>
      <w:del w:id="23" w:author="篠本滋" w:date="2017-11-02T14:59:00Z">
        <w:r w:rsidR="007E02B2" w:rsidDel="002D7B09">
          <w:rPr>
            <w:rFonts w:hint="eastAsia"/>
          </w:rPr>
          <w:delText>の形で実行可能になります。</w:delText>
        </w:r>
      </w:del>
    </w:p>
    <w:p w:rsidR="007E02B2" w:rsidRDefault="007E02B2" w:rsidP="007E02B2"/>
    <w:p w:rsidR="007E02B2" w:rsidRDefault="007E02B2" w:rsidP="007E02B2">
      <w:pPr>
        <w:rPr>
          <w:rFonts w:hint="eastAsia"/>
        </w:rPr>
      </w:pPr>
      <w:r>
        <w:rPr>
          <w:rFonts w:hint="eastAsia"/>
        </w:rPr>
        <w:t xml:space="preserve"># </w:t>
      </w:r>
      <w:del w:id="24" w:author="篠本滋" w:date="2017-11-02T14:59:00Z">
        <w:r w:rsidDel="002D7B09">
          <w:rPr>
            <w:rFonts w:hint="eastAsia"/>
          </w:rPr>
          <w:delText>ユーザーが使用するのは</w:delText>
        </w:r>
      </w:del>
      <w:proofErr w:type="gramStart"/>
      <w:ins w:id="25" w:author="篠本滋" w:date="2017-11-02T14:59:00Z">
        <w:r w:rsidR="002D7B09">
          <w:rPr>
            <w:rFonts w:hint="eastAsia"/>
          </w:rPr>
          <w:t>y</w:t>
        </w:r>
        <w:r w:rsidR="002D7B09">
          <w:t>ou</w:t>
        </w:r>
        <w:proofErr w:type="gramEnd"/>
        <w:r w:rsidR="002D7B09">
          <w:t xml:space="preserve"> need only </w:t>
        </w:r>
      </w:ins>
      <w:r>
        <w:rPr>
          <w:rFonts w:hint="eastAsia"/>
        </w:rPr>
        <w:t>SS</w:t>
      </w:r>
      <w:ins w:id="26" w:author="篠本滋" w:date="2017-11-02T14:59:00Z">
        <w:r w:rsidR="002D7B09">
          <w:t xml:space="preserve"> function.</w:t>
        </w:r>
      </w:ins>
      <w:del w:id="27" w:author="篠本滋" w:date="2017-11-02T14:59:00Z">
        <w:r w:rsidDel="002D7B09">
          <w:rPr>
            <w:rFonts w:hint="eastAsia"/>
          </w:rPr>
          <w:delText>関数のみで十分です。</w:delText>
        </w:r>
      </w:del>
    </w:p>
    <w:p w:rsidR="007E02B2" w:rsidRDefault="007E02B2" w:rsidP="007E02B2">
      <w:pPr>
        <w:rPr>
          <w:rFonts w:hint="eastAsia"/>
        </w:rPr>
      </w:pPr>
      <w:r>
        <w:rPr>
          <w:rFonts w:hint="eastAsia"/>
        </w:rPr>
        <w:t xml:space="preserve"># </w:t>
      </w:r>
      <w:proofErr w:type="gramStart"/>
      <w:ins w:id="28" w:author="篠本滋" w:date="2017-11-02T14:59:00Z">
        <w:r w:rsidR="002D7B09">
          <w:t>the</w:t>
        </w:r>
        <w:proofErr w:type="gramEnd"/>
        <w:r w:rsidR="002D7B09">
          <w:t xml:space="preserve"> function </w:t>
        </w:r>
      </w:ins>
      <w:r>
        <w:rPr>
          <w:rFonts w:hint="eastAsia"/>
        </w:rPr>
        <w:t>SS</w:t>
      </w:r>
      <w:ins w:id="29" w:author="篠本滋" w:date="2017-11-02T15:00:00Z">
        <w:r w:rsidR="002D7B09">
          <w:t xml:space="preserve"> </w:t>
        </w:r>
      </w:ins>
      <w:del w:id="30" w:author="篠本滋" w:date="2017-11-02T15:00:00Z">
        <w:r w:rsidDel="002D7B09">
          <w:rPr>
            <w:rFonts w:hint="eastAsia"/>
          </w:rPr>
          <w:delText>関数は、</w:delText>
        </w:r>
        <w:r w:rsidDel="002D7B09">
          <w:rPr>
            <w:rFonts w:hint="eastAsia"/>
          </w:rPr>
          <w:delText>spike</w:delText>
        </w:r>
        <w:r w:rsidDel="002D7B09">
          <w:rPr>
            <w:rFonts w:hint="eastAsia"/>
          </w:rPr>
          <w:delText>列を引数に取ります。</w:delText>
        </w:r>
      </w:del>
      <w:ins w:id="31" w:author="篠本滋" w:date="2017-11-02T15:00:00Z">
        <w:r w:rsidR="002D7B09">
          <w:rPr>
            <w:rFonts w:hint="eastAsia"/>
          </w:rPr>
          <w:t>t</w:t>
        </w:r>
        <w:r w:rsidR="002D7B09">
          <w:t>akes a spike train as an argument.</w:t>
        </w:r>
      </w:ins>
    </w:p>
    <w:p w:rsidR="007E02B2" w:rsidRDefault="007E02B2" w:rsidP="007E02B2">
      <w:pPr>
        <w:rPr>
          <w:rFonts w:hint="eastAsia"/>
        </w:rPr>
      </w:pPr>
      <w:r>
        <w:rPr>
          <w:rFonts w:hint="eastAsia"/>
        </w:rPr>
        <w:t xml:space="preserve"># </w:t>
      </w:r>
      <w:proofErr w:type="gramStart"/>
      <w:ins w:id="32" w:author="篠本滋" w:date="2017-11-02T15:00:00Z">
        <w:r w:rsidR="002D7B09">
          <w:rPr>
            <w:rFonts w:hint="eastAsia"/>
          </w:rPr>
          <w:t>spike</w:t>
        </w:r>
        <w:proofErr w:type="gramEnd"/>
        <w:r w:rsidR="002D7B09">
          <w:t xml:space="preserve"> </w:t>
        </w:r>
        <w:r w:rsidR="002D7B09">
          <w:rPr>
            <w:rFonts w:hint="eastAsia"/>
          </w:rPr>
          <w:t>t</w:t>
        </w:r>
        <w:r w:rsidR="002D7B09">
          <w:t xml:space="preserve">rain could be given by </w:t>
        </w:r>
        <w:r w:rsidR="002D7B09">
          <w:rPr>
            <w:rFonts w:hint="eastAsia"/>
          </w:rPr>
          <w:t xml:space="preserve">list or </w:t>
        </w:r>
        <w:proofErr w:type="spellStart"/>
        <w:r w:rsidR="002D7B09">
          <w:rPr>
            <w:rFonts w:hint="eastAsia"/>
          </w:rPr>
          <w:t>numpy.array</w:t>
        </w:r>
        <w:proofErr w:type="spellEnd"/>
        <w:r w:rsidR="002D7B09">
          <w:t>.</w:t>
        </w:r>
      </w:ins>
      <w:del w:id="33" w:author="篠本滋" w:date="2017-11-02T15:00:00Z">
        <w:r w:rsidDel="002D7B09">
          <w:rPr>
            <w:rFonts w:hint="eastAsia"/>
          </w:rPr>
          <w:delText>spike</w:delText>
        </w:r>
        <w:r w:rsidDel="002D7B09">
          <w:rPr>
            <w:rFonts w:hint="eastAsia"/>
          </w:rPr>
          <w:delText>列の形式は、</w:delText>
        </w:r>
        <w:r w:rsidDel="002D7B09">
          <w:rPr>
            <w:rFonts w:hint="eastAsia"/>
          </w:rPr>
          <w:delText>list</w:delText>
        </w:r>
        <w:r w:rsidDel="002D7B09">
          <w:rPr>
            <w:rFonts w:hint="eastAsia"/>
          </w:rPr>
          <w:delText>、</w:delText>
        </w:r>
        <w:r w:rsidDel="002D7B09">
          <w:rPr>
            <w:rFonts w:hint="eastAsia"/>
          </w:rPr>
          <w:delText>numpy.array</w:delText>
        </w:r>
        <w:r w:rsidDel="002D7B09">
          <w:rPr>
            <w:rFonts w:hint="eastAsia"/>
          </w:rPr>
          <w:delText>などが利用可能です。</w:delText>
        </w:r>
      </w:del>
    </w:p>
    <w:p w:rsidR="002D7B09" w:rsidRDefault="007E02B2" w:rsidP="002D7B09">
      <w:pPr>
        <w:rPr>
          <w:ins w:id="34" w:author="篠本滋" w:date="2017-11-02T15:01:00Z"/>
        </w:rPr>
      </w:pPr>
      <w:r>
        <w:rPr>
          <w:rFonts w:hint="eastAsia"/>
        </w:rPr>
        <w:t xml:space="preserve"># </w:t>
      </w:r>
      <w:ins w:id="35" w:author="篠本滋" w:date="2017-11-02T15:01:00Z">
        <w:r w:rsidR="002D7B09">
          <w:t>the program selects the optimal bin size for a given spike train and draws the histogram.</w:t>
        </w:r>
        <w:r w:rsidR="002D7B09" w:rsidDel="00EA721C">
          <w:rPr>
            <w:rFonts w:hint="eastAsia"/>
          </w:rPr>
          <w:t xml:space="preserve"> </w:t>
        </w:r>
      </w:ins>
    </w:p>
    <w:p w:rsidR="002D7B09" w:rsidRDefault="002D7B09" w:rsidP="002D7B09">
      <w:pPr>
        <w:rPr>
          <w:ins w:id="36" w:author="篠本滋" w:date="2017-11-02T15:01:00Z"/>
        </w:rPr>
      </w:pPr>
      <w:ins w:id="37" w:author="篠本滋" w:date="2017-11-02T15:01:00Z">
        <w:r>
          <w:rPr>
            <w:rFonts w:hint="eastAsia"/>
          </w:rPr>
          <w:t xml:space="preserve"># </w:t>
        </w:r>
        <w:proofErr w:type="gramStart"/>
        <w:r>
          <w:t>references</w:t>
        </w:r>
        <w:proofErr w:type="gramEnd"/>
        <w:r>
          <w:t>:</w:t>
        </w:r>
      </w:ins>
    </w:p>
    <w:p w:rsidR="002D7B09" w:rsidRDefault="002D7B09" w:rsidP="002D7B09">
      <w:pPr>
        <w:rPr>
          <w:ins w:id="38" w:author="篠本滋" w:date="2017-11-02T15:02:00Z"/>
        </w:rPr>
      </w:pPr>
      <w:proofErr w:type="gramStart"/>
      <w:ins w:id="39" w:author="篠本滋" w:date="2017-11-02T15:01:00Z">
        <w:r>
          <w:t xml:space="preserve">#  </w:t>
        </w:r>
      </w:ins>
      <w:ins w:id="40" w:author="篠本滋" w:date="2017-11-02T15:02:00Z">
        <w:r w:rsidRPr="002D7B09">
          <w:t>H</w:t>
        </w:r>
        <w:proofErr w:type="gramEnd"/>
        <w:r w:rsidRPr="002D7B09">
          <w:t xml:space="preserve">. </w:t>
        </w:r>
        <w:proofErr w:type="spellStart"/>
        <w:r w:rsidRPr="002D7B09">
          <w:t>Shimazaki</w:t>
        </w:r>
        <w:proofErr w:type="spellEnd"/>
        <w:r w:rsidRPr="002D7B09">
          <w:t xml:space="preserve"> and S. </w:t>
        </w:r>
        <w:proofErr w:type="spellStart"/>
        <w:r w:rsidRPr="002D7B09">
          <w:t>Shinomoto</w:t>
        </w:r>
        <w:proofErr w:type="spellEnd"/>
        <w:r w:rsidRPr="002D7B09">
          <w:t xml:space="preserve">, A method for selecting the bin size of a time histogram. Neural Computation (2007) 19:1503-1700. </w:t>
        </w:r>
      </w:ins>
    </w:p>
    <w:p w:rsidR="002D7B09" w:rsidRDefault="002D7B09" w:rsidP="002D7B09">
      <w:pPr>
        <w:rPr>
          <w:ins w:id="41" w:author="篠本滋" w:date="2017-11-02T15:02:00Z"/>
        </w:rPr>
      </w:pPr>
      <w:ins w:id="42" w:author="篠本滋" w:date="2017-11-02T15:02:00Z">
        <w:r>
          <w:t xml:space="preserve"># </w:t>
        </w:r>
      </w:ins>
      <w:ins w:id="43" w:author="篠本滋" w:date="2017-11-02T15:03:00Z">
        <w:r w:rsidRPr="002D7B09">
          <w:t xml:space="preserve">Shigeru </w:t>
        </w:r>
        <w:proofErr w:type="spellStart"/>
        <w:r w:rsidRPr="002D7B09">
          <w:t>Shinomoto</w:t>
        </w:r>
        <w:proofErr w:type="spellEnd"/>
        <w:r w:rsidRPr="002D7B09">
          <w:t xml:space="preserve"> (2010) Estimating the firing rate. </w:t>
        </w:r>
        <w:proofErr w:type="gramStart"/>
        <w:r w:rsidRPr="002D7B09">
          <w:t>in</w:t>
        </w:r>
        <w:proofErr w:type="gramEnd"/>
        <w:r w:rsidRPr="002D7B09">
          <w:t xml:space="preserve"> "Analysis of Parallel Spike Train Data" (eds. S. </w:t>
        </w:r>
        <w:proofErr w:type="spellStart"/>
        <w:r w:rsidRPr="002D7B09">
          <w:t>Gruen</w:t>
        </w:r>
        <w:proofErr w:type="spellEnd"/>
        <w:r w:rsidRPr="002D7B09">
          <w:t xml:space="preserve"> and S. Rotter) (Springer, New York).</w:t>
        </w:r>
      </w:ins>
    </w:p>
    <w:p w:rsidR="002D7B09" w:rsidRDefault="002D7B09" w:rsidP="002D7B09">
      <w:pPr>
        <w:rPr>
          <w:ins w:id="44" w:author="篠本滋" w:date="2017-11-02T15:01:00Z"/>
        </w:rPr>
      </w:pPr>
      <w:ins w:id="45" w:author="篠本滋" w:date="2017-11-02T15:01:00Z">
        <w:r>
          <w:t># Contact:</w:t>
        </w:r>
      </w:ins>
    </w:p>
    <w:p w:rsidR="002D7B09" w:rsidRDefault="002D7B09" w:rsidP="002D7B09">
      <w:pPr>
        <w:rPr>
          <w:ins w:id="46" w:author="篠本滋" w:date="2017-11-02T15:01:00Z"/>
        </w:rPr>
      </w:pPr>
      <w:ins w:id="47" w:author="篠本滋" w:date="2017-11-02T15:01:00Z">
        <w:r>
          <w:t xml:space="preserve"># Shigeru </w:t>
        </w:r>
        <w:proofErr w:type="spellStart"/>
        <w:r>
          <w:t>Shinomoto</w:t>
        </w:r>
        <w:proofErr w:type="spellEnd"/>
        <w:r>
          <w:t>: shinomoto@scphys.kyoto-u.ac.jp</w:t>
        </w:r>
      </w:ins>
    </w:p>
    <w:p w:rsidR="007E02B2" w:rsidDel="002D7B09" w:rsidRDefault="007E02B2" w:rsidP="002D7B09">
      <w:pPr>
        <w:rPr>
          <w:del w:id="48" w:author="篠本滋" w:date="2017-11-02T15:01:00Z"/>
          <w:rFonts w:hint="eastAsia"/>
        </w:rPr>
      </w:pPr>
      <w:del w:id="49" w:author="篠本滋" w:date="2017-11-02T15:01:00Z">
        <w:r w:rsidDel="002D7B09">
          <w:rPr>
            <w:rFonts w:hint="eastAsia"/>
          </w:rPr>
          <w:delText>コスト関数が最小になるビン幅を選択し、それに基づいてヒストグラムを描画します。</w:delText>
        </w:r>
      </w:del>
    </w:p>
    <w:p w:rsidR="007E02B2" w:rsidDel="002D7B09" w:rsidRDefault="007E02B2" w:rsidP="002D7B09">
      <w:pPr>
        <w:rPr>
          <w:del w:id="50" w:author="篠本滋" w:date="2017-11-02T15:01:00Z"/>
          <w:rFonts w:hint="eastAsia"/>
        </w:rPr>
      </w:pPr>
      <w:del w:id="51" w:author="篠本滋" w:date="2017-11-02T15:01:00Z">
        <w:r w:rsidDel="002D7B09">
          <w:rPr>
            <w:rFonts w:hint="eastAsia"/>
          </w:rPr>
          <w:delText xml:space="preserve"># </w:delText>
        </w:r>
        <w:r w:rsidDel="002D7B09">
          <w:rPr>
            <w:rFonts w:hint="eastAsia"/>
          </w:rPr>
          <w:delText>ヒストグラム中のビンの数を返します。</w:delText>
        </w:r>
      </w:del>
    </w:p>
    <w:p w:rsidR="007E02B2" w:rsidRDefault="007E02B2" w:rsidP="002D7B09">
      <w:r>
        <w:t xml:space="preserve">########## </w:t>
      </w:r>
    </w:p>
    <w:p w:rsidR="007E02B2" w:rsidRDefault="007E02B2" w:rsidP="007E02B2"/>
    <w:p w:rsidR="007E02B2" w:rsidRDefault="007E02B2" w:rsidP="007E02B2"/>
    <w:p w:rsidR="007E02B2" w:rsidRDefault="007E02B2" w:rsidP="007E02B2"/>
    <w:p w:rsidR="007E02B2" w:rsidRDefault="007E02B2" w:rsidP="007E02B2">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7E02B2" w:rsidRDefault="007E02B2" w:rsidP="007E02B2">
      <w:proofErr w:type="gramStart"/>
      <w:r>
        <w:t>import</w:t>
      </w:r>
      <w:proofErr w:type="gramEnd"/>
      <w:r>
        <w:t xml:space="preserve"> math</w:t>
      </w:r>
    </w:p>
    <w:p w:rsidR="007E02B2" w:rsidRDefault="007E02B2" w:rsidP="007E02B2">
      <w:proofErr w:type="gramStart"/>
      <w:r>
        <w:t>import</w:t>
      </w:r>
      <w:proofErr w:type="gramEnd"/>
      <w:r>
        <w:t xml:space="preserve"> </w:t>
      </w:r>
      <w:proofErr w:type="spellStart"/>
      <w:r>
        <w:t>numpy</w:t>
      </w:r>
      <w:proofErr w:type="spellEnd"/>
      <w:r>
        <w:t xml:space="preserve"> as np</w:t>
      </w:r>
    </w:p>
    <w:p w:rsidR="007E02B2" w:rsidRDefault="007E02B2" w:rsidP="007E02B2"/>
    <w:p w:rsidR="007E02B2" w:rsidRDefault="007E02B2" w:rsidP="007E02B2">
      <w:proofErr w:type="spellStart"/>
      <w:proofErr w:type="gramStart"/>
      <w:r>
        <w:t>def</w:t>
      </w:r>
      <w:proofErr w:type="spellEnd"/>
      <w:proofErr w:type="gramEnd"/>
      <w:r>
        <w:t xml:space="preserve"> SS(</w:t>
      </w:r>
      <w:proofErr w:type="spellStart"/>
      <w:r>
        <w:t>spike_times</w:t>
      </w:r>
      <w:proofErr w:type="spellEnd"/>
      <w:r>
        <w:t>) :</w:t>
      </w:r>
    </w:p>
    <w:p w:rsidR="007E02B2" w:rsidRDefault="007E02B2" w:rsidP="007E02B2">
      <w:r>
        <w:t xml:space="preserve">    </w:t>
      </w:r>
      <w:proofErr w:type="spellStart"/>
      <w:r>
        <w:t>spike_times</w:t>
      </w:r>
      <w:proofErr w:type="spellEnd"/>
      <w:r>
        <w:t xml:space="preserve"> = </w:t>
      </w:r>
      <w:proofErr w:type="spellStart"/>
      <w:proofErr w:type="gramStart"/>
      <w:r>
        <w:t>np.array</w:t>
      </w:r>
      <w:proofErr w:type="spellEnd"/>
      <w:r>
        <w:t>(</w:t>
      </w:r>
      <w:proofErr w:type="spellStart"/>
      <w:proofErr w:type="gramEnd"/>
      <w:r>
        <w:t>spike_times</w:t>
      </w:r>
      <w:proofErr w:type="spellEnd"/>
      <w:r>
        <w:t>)</w:t>
      </w:r>
    </w:p>
    <w:p w:rsidR="007E02B2" w:rsidRDefault="007E02B2" w:rsidP="007E02B2">
      <w:r>
        <w:t xml:space="preserve">    </w:t>
      </w:r>
      <w:proofErr w:type="spellStart"/>
      <w:r>
        <w:t>max_value</w:t>
      </w:r>
      <w:proofErr w:type="spellEnd"/>
      <w:r>
        <w:t xml:space="preserve">   = </w:t>
      </w:r>
      <w:proofErr w:type="gramStart"/>
      <w:r>
        <w:t>max(</w:t>
      </w:r>
      <w:proofErr w:type="spellStart"/>
      <w:proofErr w:type="gramEnd"/>
      <w:r>
        <w:t>spike_times</w:t>
      </w:r>
      <w:proofErr w:type="spellEnd"/>
      <w:r>
        <w:t>)</w:t>
      </w:r>
    </w:p>
    <w:p w:rsidR="007E02B2" w:rsidRDefault="007E02B2" w:rsidP="007E02B2">
      <w:r>
        <w:t xml:space="preserve">    </w:t>
      </w:r>
      <w:proofErr w:type="spellStart"/>
      <w:r>
        <w:t>min_value</w:t>
      </w:r>
      <w:proofErr w:type="spellEnd"/>
      <w:r>
        <w:t xml:space="preserve">   = </w:t>
      </w:r>
      <w:proofErr w:type="gramStart"/>
      <w:r>
        <w:t>min(</w:t>
      </w:r>
      <w:proofErr w:type="spellStart"/>
      <w:proofErr w:type="gramEnd"/>
      <w:r>
        <w:t>spike_times</w:t>
      </w:r>
      <w:proofErr w:type="spellEnd"/>
      <w:r>
        <w:t>)</w:t>
      </w:r>
    </w:p>
    <w:p w:rsidR="007E02B2" w:rsidRDefault="007E02B2" w:rsidP="007E02B2">
      <w:r>
        <w:t xml:space="preserve">    </w:t>
      </w:r>
      <w:proofErr w:type="gramStart"/>
      <w:r>
        <w:t>onset</w:t>
      </w:r>
      <w:proofErr w:type="gramEnd"/>
      <w:r>
        <w:t xml:space="preserve">       = </w:t>
      </w:r>
      <w:proofErr w:type="spellStart"/>
      <w:r>
        <w:t>min_value</w:t>
      </w:r>
      <w:proofErr w:type="spellEnd"/>
      <w:r>
        <w:t xml:space="preserve"> - 0.001 * (</w:t>
      </w:r>
      <w:proofErr w:type="spellStart"/>
      <w:r>
        <w:t>max_value</w:t>
      </w:r>
      <w:proofErr w:type="spellEnd"/>
      <w:r>
        <w:t xml:space="preserve"> - </w:t>
      </w:r>
      <w:proofErr w:type="spellStart"/>
      <w:r>
        <w:t>min_value</w:t>
      </w:r>
      <w:proofErr w:type="spellEnd"/>
      <w:r>
        <w:t>)</w:t>
      </w:r>
    </w:p>
    <w:p w:rsidR="007E02B2" w:rsidRDefault="007E02B2" w:rsidP="007E02B2">
      <w:r>
        <w:t xml:space="preserve">    </w:t>
      </w:r>
      <w:proofErr w:type="gramStart"/>
      <w:r>
        <w:t>offset</w:t>
      </w:r>
      <w:proofErr w:type="gramEnd"/>
      <w:r>
        <w:t xml:space="preserve">      = </w:t>
      </w:r>
      <w:proofErr w:type="spellStart"/>
      <w:r>
        <w:t>max_value</w:t>
      </w:r>
      <w:proofErr w:type="spellEnd"/>
      <w:r>
        <w:t xml:space="preserve"> + 0.001 * (</w:t>
      </w:r>
      <w:proofErr w:type="spellStart"/>
      <w:r>
        <w:t>max_value</w:t>
      </w:r>
      <w:proofErr w:type="spellEnd"/>
      <w:r>
        <w:t xml:space="preserve"> - </w:t>
      </w:r>
      <w:proofErr w:type="spellStart"/>
      <w:r>
        <w:t>min_value</w:t>
      </w:r>
      <w:proofErr w:type="spellEnd"/>
      <w:r>
        <w:t>)</w:t>
      </w:r>
    </w:p>
    <w:p w:rsidR="007E02B2" w:rsidRDefault="007E02B2" w:rsidP="007E02B2"/>
    <w:p w:rsidR="007E02B2" w:rsidRDefault="007E02B2" w:rsidP="007E02B2">
      <w:r>
        <w:t xml:space="preserve">    </w:t>
      </w:r>
      <w:proofErr w:type="gramStart"/>
      <w:r>
        <w:t>for</w:t>
      </w:r>
      <w:proofErr w:type="gramEnd"/>
      <w:r>
        <w:t xml:space="preserve"> </w:t>
      </w:r>
      <w:proofErr w:type="spellStart"/>
      <w:r>
        <w:t>bin_num</w:t>
      </w:r>
      <w:proofErr w:type="spellEnd"/>
      <w:r>
        <w:t xml:space="preserve"> in range(1, 500) :</w:t>
      </w:r>
    </w:p>
    <w:p w:rsidR="007E02B2" w:rsidRDefault="007E02B2" w:rsidP="007E02B2">
      <w:r>
        <w:t xml:space="preserve">        </w:t>
      </w:r>
      <w:proofErr w:type="gramStart"/>
      <w:r>
        <w:t>cost</w:t>
      </w:r>
      <w:proofErr w:type="gramEnd"/>
      <w:r>
        <w:t xml:space="preserve"> = </w:t>
      </w:r>
      <w:proofErr w:type="spellStart"/>
      <w:r>
        <w:t>cost_av</w:t>
      </w:r>
      <w:proofErr w:type="spellEnd"/>
      <w:r>
        <w:t>(</w:t>
      </w:r>
      <w:proofErr w:type="spellStart"/>
      <w:r>
        <w:t>spike_times</w:t>
      </w:r>
      <w:proofErr w:type="spellEnd"/>
      <w:r>
        <w:t xml:space="preserve">, onset, offset, </w:t>
      </w:r>
      <w:proofErr w:type="spellStart"/>
      <w:r>
        <w:t>bin_num</w:t>
      </w:r>
      <w:proofErr w:type="spellEnd"/>
      <w:r>
        <w:t>, 10)</w:t>
      </w:r>
    </w:p>
    <w:p w:rsidR="007E02B2" w:rsidRDefault="007E02B2" w:rsidP="007E02B2">
      <w:r>
        <w:t xml:space="preserve">        </w:t>
      </w:r>
      <w:proofErr w:type="gramStart"/>
      <w:r>
        <w:t>if</w:t>
      </w:r>
      <w:proofErr w:type="gramEnd"/>
      <w:r>
        <w:t xml:space="preserve"> (</w:t>
      </w:r>
      <w:proofErr w:type="spellStart"/>
      <w:r>
        <w:t>bin_num</w:t>
      </w:r>
      <w:proofErr w:type="spellEnd"/>
      <w:r>
        <w:t xml:space="preserve"> == 1 or cost &lt; </w:t>
      </w:r>
      <w:proofErr w:type="spellStart"/>
      <w:r>
        <w:t>cost_min</w:t>
      </w:r>
      <w:proofErr w:type="spellEnd"/>
      <w:r>
        <w:t>):</w:t>
      </w:r>
    </w:p>
    <w:p w:rsidR="007E02B2" w:rsidRDefault="007E02B2" w:rsidP="007E02B2">
      <w:r>
        <w:t xml:space="preserve">            # </w:t>
      </w:r>
      <w:proofErr w:type="gramStart"/>
      <w:r>
        <w:t>print(</w:t>
      </w:r>
      <w:proofErr w:type="spellStart"/>
      <w:proofErr w:type="gramEnd"/>
      <w:r>
        <w:t>bin_num</w:t>
      </w:r>
      <w:proofErr w:type="spellEnd"/>
      <w:r>
        <w:t>)</w:t>
      </w:r>
    </w:p>
    <w:p w:rsidR="007E02B2" w:rsidRDefault="007E02B2" w:rsidP="007E02B2">
      <w:r>
        <w:t xml:space="preserve">            </w:t>
      </w:r>
      <w:proofErr w:type="spellStart"/>
      <w:r>
        <w:t>cost_min</w:t>
      </w:r>
      <w:proofErr w:type="spellEnd"/>
      <w:r>
        <w:t xml:space="preserve">        = cost</w:t>
      </w:r>
    </w:p>
    <w:p w:rsidR="007E02B2" w:rsidRDefault="007E02B2" w:rsidP="007E02B2">
      <w:r>
        <w:t xml:space="preserve">            </w:t>
      </w:r>
      <w:proofErr w:type="spellStart"/>
      <w:r>
        <w:t>optimal_bin_num</w:t>
      </w:r>
      <w:proofErr w:type="spellEnd"/>
      <w:r>
        <w:t xml:space="preserve"> = </w:t>
      </w:r>
      <w:proofErr w:type="spellStart"/>
      <w:r>
        <w:t>bin_num</w:t>
      </w:r>
      <w:proofErr w:type="spellEnd"/>
    </w:p>
    <w:p w:rsidR="007E02B2" w:rsidRDefault="007E02B2" w:rsidP="007E02B2"/>
    <w:p w:rsidR="007E02B2" w:rsidRDefault="007E02B2" w:rsidP="007E02B2">
      <w:r>
        <w:t xml:space="preserve">    </w:t>
      </w:r>
      <w:proofErr w:type="gramStart"/>
      <w:r>
        <w:t>print(</w:t>
      </w:r>
      <w:proofErr w:type="spellStart"/>
      <w:proofErr w:type="gramEnd"/>
      <w:r>
        <w:t>optimal_bin_num</w:t>
      </w:r>
      <w:proofErr w:type="spellEnd"/>
      <w:r>
        <w:t>)</w:t>
      </w:r>
    </w:p>
    <w:p w:rsidR="007E02B2" w:rsidRDefault="007E02B2" w:rsidP="007E02B2">
      <w:r>
        <w:t xml:space="preserve">    </w:t>
      </w:r>
      <w:proofErr w:type="spellStart"/>
      <w:proofErr w:type="gramStart"/>
      <w:r>
        <w:t>drawSS</w:t>
      </w:r>
      <w:proofErr w:type="spellEnd"/>
      <w:r>
        <w:t>(</w:t>
      </w:r>
      <w:proofErr w:type="spellStart"/>
      <w:proofErr w:type="gramEnd"/>
      <w:r>
        <w:t>spike_times</w:t>
      </w:r>
      <w:proofErr w:type="spellEnd"/>
      <w:r>
        <w:t xml:space="preserve">, </w:t>
      </w:r>
      <w:proofErr w:type="spellStart"/>
      <w:r>
        <w:t>optimal_bin_num</w:t>
      </w:r>
      <w:proofErr w:type="spellEnd"/>
      <w:r>
        <w:t>)</w:t>
      </w:r>
    </w:p>
    <w:p w:rsidR="007E02B2" w:rsidRDefault="007E02B2" w:rsidP="007E02B2">
      <w:r>
        <w:t xml:space="preserve">    </w:t>
      </w:r>
      <w:proofErr w:type="gramStart"/>
      <w:r>
        <w:t>return</w:t>
      </w:r>
      <w:proofErr w:type="gramEnd"/>
      <w:r>
        <w:t xml:space="preserve"> </w:t>
      </w:r>
      <w:proofErr w:type="spellStart"/>
      <w:r>
        <w:t>optimal_bin_num</w:t>
      </w:r>
      <w:proofErr w:type="spellEnd"/>
    </w:p>
    <w:p w:rsidR="007E02B2" w:rsidRDefault="007E02B2" w:rsidP="007E02B2"/>
    <w:p w:rsidR="007E02B2" w:rsidRDefault="007E02B2" w:rsidP="007E02B2">
      <w:r>
        <w:t xml:space="preserve">########## </w:t>
      </w:r>
    </w:p>
    <w:p w:rsidR="002D7B09" w:rsidRDefault="007E02B2" w:rsidP="007E02B2">
      <w:pPr>
        <w:rPr>
          <w:ins w:id="52" w:author="篠本滋" w:date="2017-11-02T15:03:00Z"/>
        </w:rPr>
      </w:pPr>
      <w:r>
        <w:rPr>
          <w:rFonts w:hint="eastAsia"/>
        </w:rPr>
        <w:t xml:space="preserve"># </w:t>
      </w:r>
      <w:proofErr w:type="spellStart"/>
      <w:r>
        <w:rPr>
          <w:rFonts w:hint="eastAsia"/>
        </w:rPr>
        <w:t>cost_f</w:t>
      </w:r>
      <w:proofErr w:type="spellEnd"/>
      <w:ins w:id="53" w:author="篠本滋" w:date="2017-11-02T15:03:00Z">
        <w:r w:rsidR="002D7B09" w:rsidDel="002D7B09">
          <w:rPr>
            <w:rFonts w:hint="eastAsia"/>
          </w:rPr>
          <w:t xml:space="preserve"> </w:t>
        </w:r>
      </w:ins>
    </w:p>
    <w:p w:rsidR="007E02B2" w:rsidDel="002D7B09" w:rsidRDefault="007E02B2" w:rsidP="007E02B2">
      <w:pPr>
        <w:rPr>
          <w:del w:id="54" w:author="篠本滋" w:date="2017-11-02T15:03:00Z"/>
          <w:rFonts w:hint="eastAsia"/>
        </w:rPr>
      </w:pPr>
      <w:del w:id="55" w:author="篠本滋" w:date="2017-11-02T15:03:00Z">
        <w:r w:rsidDel="002D7B09">
          <w:rPr>
            <w:rFonts w:hint="eastAsia"/>
          </w:rPr>
          <w:delText>関数</w:delText>
        </w:r>
      </w:del>
    </w:p>
    <w:p w:rsidR="002D7B09" w:rsidRDefault="002D7B09" w:rsidP="002D7B09">
      <w:pPr>
        <w:rPr>
          <w:ins w:id="56" w:author="篠本滋" w:date="2017-11-02T15:04:00Z"/>
        </w:rPr>
      </w:pPr>
      <w:ins w:id="57" w:author="篠本滋" w:date="2017-11-02T15:04:00Z">
        <w:r>
          <w:rPr>
            <w:rFonts w:hint="eastAsia"/>
          </w:rPr>
          <w:t xml:space="preserve"># computes the cost function defined by </w:t>
        </w:r>
        <w:proofErr w:type="spellStart"/>
        <w:r w:rsidR="002667A5">
          <w:t>Shimazaki</w:t>
        </w:r>
        <w:proofErr w:type="spellEnd"/>
        <w:r>
          <w:rPr>
            <w:rFonts w:hint="eastAsia"/>
          </w:rPr>
          <w:t xml:space="preserve"> and </w:t>
        </w:r>
        <w:proofErr w:type="spellStart"/>
        <w:r>
          <w:rPr>
            <w:rFonts w:hint="eastAsia"/>
          </w:rPr>
          <w:t>Shinomoto</w:t>
        </w:r>
        <w:proofErr w:type="spellEnd"/>
      </w:ins>
    </w:p>
    <w:p w:rsidR="002D7B09" w:rsidRDefault="002D7B09" w:rsidP="002D7B09">
      <w:pPr>
        <w:rPr>
          <w:ins w:id="58" w:author="篠本滋" w:date="2017-11-02T15:04:00Z"/>
        </w:rPr>
      </w:pPr>
    </w:p>
    <w:p w:rsidR="002D7B09" w:rsidRDefault="002D7B09" w:rsidP="002D7B09">
      <w:pPr>
        <w:rPr>
          <w:ins w:id="59" w:author="篠本滋" w:date="2017-11-02T15:04:00Z"/>
        </w:rPr>
      </w:pPr>
      <w:ins w:id="60" w:author="篠本滋" w:date="2017-11-02T15:04:00Z">
        <w:r>
          <w:rPr>
            <w:rFonts w:hint="eastAsia"/>
          </w:rPr>
          <w:t xml:space="preserve"># </w:t>
        </w:r>
        <w:proofErr w:type="gramStart"/>
        <w:r>
          <w:rPr>
            <w:rFonts w:hint="eastAsia"/>
          </w:rPr>
          <w:t>arguments</w:t>
        </w:r>
        <w:proofErr w:type="gramEnd"/>
        <w:r>
          <w:rPr>
            <w:rFonts w:hint="eastAsia"/>
          </w:rPr>
          <w:t>:</w:t>
        </w:r>
      </w:ins>
    </w:p>
    <w:p w:rsidR="002D7B09" w:rsidRDefault="002D7B09" w:rsidP="002D7B09">
      <w:pPr>
        <w:rPr>
          <w:ins w:id="61" w:author="篠本滋" w:date="2017-11-02T15:04:00Z"/>
        </w:rPr>
      </w:pPr>
      <w:ins w:id="62" w:author="篠本滋" w:date="2017-11-02T15:04:00Z">
        <w:r>
          <w:rPr>
            <w:rFonts w:hint="eastAsia"/>
          </w:rPr>
          <w:t xml:space="preserve"># </w:t>
        </w:r>
        <w:proofErr w:type="spellStart"/>
        <w:r>
          <w:rPr>
            <w:rFonts w:hint="eastAsia"/>
          </w:rPr>
          <w:t>spike_times</w:t>
        </w:r>
        <w:proofErr w:type="spellEnd"/>
        <w:r>
          <w:rPr>
            <w:rFonts w:hint="eastAsia"/>
          </w:rPr>
          <w:t>: s</w:t>
        </w:r>
        <w:r>
          <w:t>pike train</w:t>
        </w:r>
      </w:ins>
    </w:p>
    <w:p w:rsidR="002D7B09" w:rsidRDefault="002D7B09" w:rsidP="002D7B09">
      <w:pPr>
        <w:rPr>
          <w:ins w:id="63" w:author="篠本滋" w:date="2017-11-02T15:04:00Z"/>
        </w:rPr>
      </w:pPr>
      <w:ins w:id="64" w:author="篠本滋" w:date="2017-11-02T15:04:00Z">
        <w:r>
          <w:rPr>
            <w:rFonts w:hint="eastAsia"/>
          </w:rPr>
          <w:t xml:space="preserve"># </w:t>
        </w:r>
        <w:proofErr w:type="gramStart"/>
        <w:r>
          <w:rPr>
            <w:rFonts w:hint="eastAsia"/>
          </w:rPr>
          <w:t>start</w:t>
        </w:r>
        <w:proofErr w:type="gramEnd"/>
        <w:r>
          <w:rPr>
            <w:rFonts w:hint="eastAsia"/>
          </w:rPr>
          <w:t xml:space="preserve">: </w:t>
        </w:r>
        <w:r>
          <w:t xml:space="preserve">time of the </w:t>
        </w:r>
        <w:r>
          <w:rPr>
            <w:rFonts w:hint="eastAsia"/>
          </w:rPr>
          <w:t>i</w:t>
        </w:r>
        <w:r>
          <w:t>nitial spike</w:t>
        </w:r>
      </w:ins>
    </w:p>
    <w:p w:rsidR="002D7B09" w:rsidRDefault="002D7B09" w:rsidP="002D7B09">
      <w:pPr>
        <w:rPr>
          <w:ins w:id="65" w:author="篠本滋" w:date="2017-11-02T15:04:00Z"/>
        </w:rPr>
      </w:pPr>
      <w:ins w:id="66" w:author="篠本滋" w:date="2017-11-02T15:04:00Z">
        <w:r>
          <w:rPr>
            <w:rFonts w:hint="eastAsia"/>
          </w:rPr>
          <w:t xml:space="preserve"># </w:t>
        </w:r>
        <w:proofErr w:type="gramStart"/>
        <w:r>
          <w:rPr>
            <w:rFonts w:hint="eastAsia"/>
          </w:rPr>
          <w:t>end</w:t>
        </w:r>
        <w:proofErr w:type="gramEnd"/>
        <w:r>
          <w:rPr>
            <w:rFonts w:hint="eastAsia"/>
          </w:rPr>
          <w:t>: t</w:t>
        </w:r>
        <w:r>
          <w:t>ime of the final spike</w:t>
        </w:r>
      </w:ins>
    </w:p>
    <w:p w:rsidR="002D7B09" w:rsidRDefault="002D7B09" w:rsidP="002D7B09">
      <w:pPr>
        <w:rPr>
          <w:ins w:id="67" w:author="篠本滋" w:date="2017-11-02T15:04:00Z"/>
        </w:rPr>
      </w:pPr>
      <w:ins w:id="68" w:author="篠本滋" w:date="2017-11-02T15:04:00Z">
        <w:r>
          <w:rPr>
            <w:rFonts w:hint="eastAsia"/>
          </w:rPr>
          <w:lastRenderedPageBreak/>
          <w:t xml:space="preserve"># </w:t>
        </w:r>
        <w:proofErr w:type="spellStart"/>
        <w:r>
          <w:rPr>
            <w:rFonts w:hint="eastAsia"/>
          </w:rPr>
          <w:t>bin_num</w:t>
        </w:r>
        <w:proofErr w:type="spellEnd"/>
        <w:r>
          <w:rPr>
            <w:rFonts w:hint="eastAsia"/>
          </w:rPr>
          <w:t>: n</w:t>
        </w:r>
        <w:r>
          <w:t>umber of bins</w:t>
        </w:r>
      </w:ins>
    </w:p>
    <w:p w:rsidR="002D7B09" w:rsidRDefault="002D7B09" w:rsidP="002D7B09">
      <w:pPr>
        <w:rPr>
          <w:ins w:id="69" w:author="篠本滋" w:date="2017-11-02T15:04:00Z"/>
        </w:rPr>
      </w:pPr>
    </w:p>
    <w:p w:rsidR="002667A5" w:rsidRDefault="002D7B09" w:rsidP="007E02B2">
      <w:pPr>
        <w:rPr>
          <w:ins w:id="70" w:author="篠本滋" w:date="2017-11-02T15:04:00Z"/>
        </w:rPr>
      </w:pPr>
      <w:ins w:id="71" w:author="篠本滋" w:date="2017-11-02T15:04:00Z">
        <w:r>
          <w:rPr>
            <w:rFonts w:hint="eastAsia"/>
          </w:rPr>
          <w:t># re</w:t>
        </w:r>
        <w:r>
          <w:t>turns the cost function</w:t>
        </w:r>
        <w:r w:rsidDel="002D7B09">
          <w:rPr>
            <w:rFonts w:hint="eastAsia"/>
          </w:rPr>
          <w:t xml:space="preserve"> </w:t>
        </w:r>
      </w:ins>
    </w:p>
    <w:p w:rsidR="007E02B2" w:rsidDel="002D7B09" w:rsidRDefault="007E02B2" w:rsidP="002D7B09">
      <w:pPr>
        <w:rPr>
          <w:del w:id="72" w:author="篠本滋" w:date="2017-11-02T15:04:00Z"/>
          <w:rFonts w:hint="eastAsia"/>
        </w:rPr>
      </w:pPr>
      <w:del w:id="73" w:author="篠本滋" w:date="2017-11-02T15:04:00Z">
        <w:r w:rsidDel="002D7B09">
          <w:rPr>
            <w:rFonts w:hint="eastAsia"/>
          </w:rPr>
          <w:delText xml:space="preserve"># </w:delText>
        </w:r>
        <w:r w:rsidDel="002D7B09">
          <w:rPr>
            <w:rFonts w:hint="eastAsia"/>
          </w:rPr>
          <w:delText>コスト関数の計算を行います。</w:delText>
        </w:r>
      </w:del>
    </w:p>
    <w:p w:rsidR="007E02B2" w:rsidDel="002D7B09" w:rsidRDefault="007E02B2" w:rsidP="007E02B2">
      <w:pPr>
        <w:rPr>
          <w:del w:id="74" w:author="篠本滋" w:date="2017-11-02T15:04:00Z"/>
        </w:rPr>
      </w:pPr>
    </w:p>
    <w:p w:rsidR="007E02B2" w:rsidDel="002D7B09" w:rsidRDefault="007E02B2" w:rsidP="007E02B2">
      <w:pPr>
        <w:rPr>
          <w:del w:id="75" w:author="篠本滋" w:date="2017-11-02T15:04:00Z"/>
          <w:rFonts w:hint="eastAsia"/>
        </w:rPr>
      </w:pPr>
      <w:del w:id="76" w:author="篠本滋" w:date="2017-11-02T15:04:00Z">
        <w:r w:rsidDel="002D7B09">
          <w:rPr>
            <w:rFonts w:hint="eastAsia"/>
          </w:rPr>
          <w:delText xml:space="preserve"># </w:delText>
        </w:r>
        <w:r w:rsidDel="002D7B09">
          <w:rPr>
            <w:rFonts w:hint="eastAsia"/>
          </w:rPr>
          <w:delText>引数</w:delText>
        </w:r>
      </w:del>
    </w:p>
    <w:p w:rsidR="007E02B2" w:rsidDel="002D7B09" w:rsidRDefault="007E02B2" w:rsidP="007E02B2">
      <w:pPr>
        <w:rPr>
          <w:del w:id="77" w:author="篠本滋" w:date="2017-11-02T15:04:00Z"/>
          <w:rFonts w:hint="eastAsia"/>
        </w:rPr>
      </w:pPr>
      <w:del w:id="78" w:author="篠本滋" w:date="2017-11-02T15:04:00Z">
        <w:r w:rsidDel="002D7B09">
          <w:rPr>
            <w:rFonts w:hint="eastAsia"/>
          </w:rPr>
          <w:delText xml:space="preserve"># spike_times: </w:delText>
        </w:r>
        <w:r w:rsidDel="002D7B09">
          <w:rPr>
            <w:rFonts w:hint="eastAsia"/>
          </w:rPr>
          <w:delText>スパイク列</w:delText>
        </w:r>
      </w:del>
    </w:p>
    <w:p w:rsidR="007E02B2" w:rsidDel="002D7B09" w:rsidRDefault="007E02B2" w:rsidP="007E02B2">
      <w:pPr>
        <w:rPr>
          <w:del w:id="79" w:author="篠本滋" w:date="2017-11-02T15:04:00Z"/>
          <w:rFonts w:hint="eastAsia"/>
        </w:rPr>
      </w:pPr>
      <w:del w:id="80" w:author="篠本滋" w:date="2017-11-02T15:04:00Z">
        <w:r w:rsidDel="002D7B09">
          <w:rPr>
            <w:rFonts w:hint="eastAsia"/>
          </w:rPr>
          <w:delText xml:space="preserve"># start: </w:delText>
        </w:r>
        <w:r w:rsidDel="002D7B09">
          <w:rPr>
            <w:rFonts w:hint="eastAsia"/>
          </w:rPr>
          <w:delText>ヒストグラムに利用する最初の時間</w:delText>
        </w:r>
      </w:del>
    </w:p>
    <w:p w:rsidR="007E02B2" w:rsidDel="002D7B09" w:rsidRDefault="007E02B2" w:rsidP="007E02B2">
      <w:pPr>
        <w:rPr>
          <w:del w:id="81" w:author="篠本滋" w:date="2017-11-02T15:04:00Z"/>
          <w:rFonts w:hint="eastAsia"/>
        </w:rPr>
      </w:pPr>
      <w:del w:id="82" w:author="篠本滋" w:date="2017-11-02T15:04:00Z">
        <w:r w:rsidDel="002D7B09">
          <w:rPr>
            <w:rFonts w:hint="eastAsia"/>
          </w:rPr>
          <w:delText xml:space="preserve"># end: </w:delText>
        </w:r>
        <w:r w:rsidDel="002D7B09">
          <w:rPr>
            <w:rFonts w:hint="eastAsia"/>
          </w:rPr>
          <w:delText>ヒストグラムに利用する最後の時間</w:delText>
        </w:r>
      </w:del>
    </w:p>
    <w:p w:rsidR="007E02B2" w:rsidDel="002D7B09" w:rsidRDefault="007E02B2" w:rsidP="007E02B2">
      <w:pPr>
        <w:rPr>
          <w:del w:id="83" w:author="篠本滋" w:date="2017-11-02T15:04:00Z"/>
          <w:rFonts w:hint="eastAsia"/>
        </w:rPr>
      </w:pPr>
      <w:del w:id="84" w:author="篠本滋" w:date="2017-11-02T15:04:00Z">
        <w:r w:rsidDel="002D7B09">
          <w:rPr>
            <w:rFonts w:hint="eastAsia"/>
          </w:rPr>
          <w:delText xml:space="preserve"># bin_num: </w:delText>
        </w:r>
        <w:r w:rsidDel="002D7B09">
          <w:rPr>
            <w:rFonts w:hint="eastAsia"/>
          </w:rPr>
          <w:delText>ヒストグラムのビンの数</w:delText>
        </w:r>
      </w:del>
    </w:p>
    <w:p w:rsidR="007E02B2" w:rsidDel="002D7B09" w:rsidRDefault="007E02B2" w:rsidP="007E02B2">
      <w:pPr>
        <w:rPr>
          <w:del w:id="85" w:author="篠本滋" w:date="2017-11-02T15:04:00Z"/>
        </w:rPr>
      </w:pPr>
    </w:p>
    <w:p w:rsidR="007E02B2" w:rsidDel="002D7B09" w:rsidRDefault="007E02B2" w:rsidP="007E02B2">
      <w:pPr>
        <w:rPr>
          <w:del w:id="86" w:author="篠本滋" w:date="2017-11-02T15:04:00Z"/>
          <w:rFonts w:hint="eastAsia"/>
        </w:rPr>
      </w:pPr>
      <w:del w:id="87" w:author="篠本滋" w:date="2017-11-02T15:04:00Z">
        <w:r w:rsidDel="002D7B09">
          <w:rPr>
            <w:rFonts w:hint="eastAsia"/>
          </w:rPr>
          <w:delText xml:space="preserve"># </w:delText>
        </w:r>
        <w:r w:rsidDel="002D7B09">
          <w:rPr>
            <w:rFonts w:hint="eastAsia"/>
          </w:rPr>
          <w:delText>返り値</w:delText>
        </w:r>
      </w:del>
    </w:p>
    <w:p w:rsidR="007E02B2" w:rsidDel="002D7B09" w:rsidRDefault="007E02B2" w:rsidP="007E02B2">
      <w:pPr>
        <w:rPr>
          <w:del w:id="88" w:author="篠本滋" w:date="2017-11-02T15:04:00Z"/>
          <w:rFonts w:hint="eastAsia"/>
        </w:rPr>
      </w:pPr>
      <w:del w:id="89" w:author="篠本滋" w:date="2017-11-02T15:04:00Z">
        <w:r w:rsidDel="002D7B09">
          <w:rPr>
            <w:rFonts w:hint="eastAsia"/>
          </w:rPr>
          <w:delText xml:space="preserve"># </w:delText>
        </w:r>
        <w:r w:rsidDel="002D7B09">
          <w:rPr>
            <w:rFonts w:hint="eastAsia"/>
          </w:rPr>
          <w:delText>ヒストグラムのコスト関数の値</w:delText>
        </w:r>
      </w:del>
    </w:p>
    <w:p w:rsidR="007E02B2" w:rsidRDefault="007E02B2" w:rsidP="007E02B2">
      <w:r>
        <w:t xml:space="preserve">########## </w:t>
      </w:r>
    </w:p>
    <w:p w:rsidR="007E02B2" w:rsidRDefault="007E02B2" w:rsidP="007E02B2"/>
    <w:p w:rsidR="007E02B2" w:rsidRDefault="007E02B2" w:rsidP="007E02B2">
      <w:proofErr w:type="spellStart"/>
      <w:proofErr w:type="gramStart"/>
      <w:r>
        <w:t>def</w:t>
      </w:r>
      <w:proofErr w:type="spellEnd"/>
      <w:proofErr w:type="gramEnd"/>
      <w:r>
        <w:t xml:space="preserve"> </w:t>
      </w:r>
      <w:proofErr w:type="spellStart"/>
      <w:r>
        <w:t>cost_f</w:t>
      </w:r>
      <w:proofErr w:type="spellEnd"/>
      <w:r>
        <w:t>(</w:t>
      </w:r>
      <w:proofErr w:type="spellStart"/>
      <w:r>
        <w:t>spike_times</w:t>
      </w:r>
      <w:proofErr w:type="spellEnd"/>
      <w:r>
        <w:t xml:space="preserve">, start, end, </w:t>
      </w:r>
      <w:proofErr w:type="spellStart"/>
      <w:r>
        <w:t>bin_num</w:t>
      </w:r>
      <w:proofErr w:type="spellEnd"/>
      <w:r>
        <w:t>) :</w:t>
      </w:r>
    </w:p>
    <w:p w:rsidR="007E02B2" w:rsidRDefault="007E02B2" w:rsidP="007E02B2">
      <w:r>
        <w:t xml:space="preserve">    </w:t>
      </w:r>
      <w:proofErr w:type="spellStart"/>
      <w:r>
        <w:t>bin_width</w:t>
      </w:r>
      <w:proofErr w:type="spellEnd"/>
      <w:r>
        <w:t xml:space="preserve"> = (end - start) / </w:t>
      </w:r>
      <w:proofErr w:type="spellStart"/>
      <w:r>
        <w:t>bin_num</w:t>
      </w:r>
      <w:proofErr w:type="spellEnd"/>
    </w:p>
    <w:p w:rsidR="007E02B2" w:rsidRDefault="007E02B2" w:rsidP="007E02B2">
      <w:r>
        <w:t xml:space="preserve">    </w:t>
      </w:r>
      <w:proofErr w:type="spellStart"/>
      <w:proofErr w:type="gramStart"/>
      <w:r>
        <w:t>hist</w:t>
      </w:r>
      <w:proofErr w:type="spellEnd"/>
      <w:proofErr w:type="gramEnd"/>
      <w:r>
        <w:t xml:space="preserve"> = </w:t>
      </w:r>
      <w:proofErr w:type="spellStart"/>
      <w:r>
        <w:t>np.histogram</w:t>
      </w:r>
      <w:proofErr w:type="spellEnd"/>
      <w:r>
        <w:t>(</w:t>
      </w:r>
      <w:proofErr w:type="spellStart"/>
      <w:r>
        <w:t>spike_times</w:t>
      </w:r>
      <w:proofErr w:type="spellEnd"/>
      <w:r>
        <w:t xml:space="preserve">, </w:t>
      </w:r>
      <w:proofErr w:type="spellStart"/>
      <w:r>
        <w:t>np.linspace</w:t>
      </w:r>
      <w:proofErr w:type="spellEnd"/>
      <w:r>
        <w:t xml:space="preserve">(start, end, </w:t>
      </w:r>
      <w:proofErr w:type="spellStart"/>
      <w:r>
        <w:t>bin_num</w:t>
      </w:r>
      <w:proofErr w:type="spellEnd"/>
      <w:r>
        <w:t xml:space="preserve"> + 1))[0]</w:t>
      </w:r>
    </w:p>
    <w:p w:rsidR="007E02B2" w:rsidRDefault="007E02B2" w:rsidP="007E02B2"/>
    <w:p w:rsidR="007E02B2" w:rsidRDefault="007E02B2" w:rsidP="007E02B2">
      <w:r>
        <w:t xml:space="preserve">    </w:t>
      </w:r>
      <w:proofErr w:type="spellStart"/>
      <w:proofErr w:type="gramStart"/>
      <w:r>
        <w:t>av</w:t>
      </w:r>
      <w:proofErr w:type="spellEnd"/>
      <w:proofErr w:type="gramEnd"/>
      <w:r>
        <w:t xml:space="preserve">   = </w:t>
      </w:r>
      <w:proofErr w:type="spellStart"/>
      <w:r>
        <w:t>np.mean</w:t>
      </w:r>
      <w:proofErr w:type="spellEnd"/>
      <w:r>
        <w:t>(</w:t>
      </w:r>
      <w:proofErr w:type="spellStart"/>
      <w:r>
        <w:t>hist</w:t>
      </w:r>
      <w:proofErr w:type="spellEnd"/>
      <w:r>
        <w:t>)</w:t>
      </w:r>
    </w:p>
    <w:p w:rsidR="007E02B2" w:rsidRDefault="007E02B2" w:rsidP="007E02B2">
      <w:r>
        <w:t xml:space="preserve">    </w:t>
      </w:r>
      <w:proofErr w:type="spellStart"/>
      <w:proofErr w:type="gramStart"/>
      <w:r>
        <w:t>va</w:t>
      </w:r>
      <w:proofErr w:type="spellEnd"/>
      <w:proofErr w:type="gramEnd"/>
      <w:r>
        <w:t xml:space="preserve">   = </w:t>
      </w:r>
      <w:proofErr w:type="spellStart"/>
      <w:r>
        <w:t>np.mean</w:t>
      </w:r>
      <w:proofErr w:type="spellEnd"/>
      <w:r>
        <w:t>(</w:t>
      </w:r>
      <w:proofErr w:type="spellStart"/>
      <w:r>
        <w:t>hist</w:t>
      </w:r>
      <w:proofErr w:type="spellEnd"/>
      <w:r>
        <w:t xml:space="preserve"> * </w:t>
      </w:r>
      <w:proofErr w:type="spellStart"/>
      <w:r>
        <w:t>hist</w:t>
      </w:r>
      <w:proofErr w:type="spellEnd"/>
      <w:r>
        <w:t>)</w:t>
      </w:r>
    </w:p>
    <w:p w:rsidR="007E02B2" w:rsidRDefault="007E02B2" w:rsidP="007E02B2"/>
    <w:p w:rsidR="007E02B2" w:rsidRDefault="007E02B2" w:rsidP="007E02B2">
      <w:r>
        <w:t xml:space="preserve">    </w:t>
      </w:r>
      <w:proofErr w:type="gramStart"/>
      <w:r>
        <w:t>return</w:t>
      </w:r>
      <w:proofErr w:type="gramEnd"/>
      <w:r>
        <w:t xml:space="preserve"> ((2.0 * </w:t>
      </w:r>
      <w:proofErr w:type="spellStart"/>
      <w:r>
        <w:t>av</w:t>
      </w:r>
      <w:proofErr w:type="spellEnd"/>
      <w:r>
        <w:t xml:space="preserve"> - (</w:t>
      </w:r>
      <w:proofErr w:type="spellStart"/>
      <w:r>
        <w:t>va</w:t>
      </w:r>
      <w:proofErr w:type="spellEnd"/>
      <w:r>
        <w:t xml:space="preserve"> - </w:t>
      </w:r>
      <w:proofErr w:type="spellStart"/>
      <w:r>
        <w:t>av</w:t>
      </w:r>
      <w:proofErr w:type="spellEnd"/>
      <w:r>
        <w:t xml:space="preserve"> * </w:t>
      </w:r>
      <w:proofErr w:type="spellStart"/>
      <w:r>
        <w:t>av</w:t>
      </w:r>
      <w:proofErr w:type="spellEnd"/>
      <w:r>
        <w:t>)) / (</w:t>
      </w:r>
      <w:proofErr w:type="spellStart"/>
      <w:r>
        <w:t>bin_width</w:t>
      </w:r>
      <w:proofErr w:type="spellEnd"/>
      <w:r>
        <w:t xml:space="preserve"> * </w:t>
      </w:r>
      <w:proofErr w:type="spellStart"/>
      <w:r>
        <w:t>bin_width</w:t>
      </w:r>
      <w:proofErr w:type="spellEnd"/>
      <w:r>
        <w:t>))</w:t>
      </w:r>
    </w:p>
    <w:p w:rsidR="007E02B2" w:rsidRDefault="007E02B2" w:rsidP="007E02B2"/>
    <w:p w:rsidR="007E02B2" w:rsidRDefault="007E02B2" w:rsidP="007E02B2">
      <w:r>
        <w:t xml:space="preserve">########## </w:t>
      </w:r>
    </w:p>
    <w:p w:rsidR="002667A5" w:rsidRDefault="002667A5" w:rsidP="002667A5">
      <w:pPr>
        <w:rPr>
          <w:ins w:id="90" w:author="篠本滋" w:date="2017-11-02T15:05:00Z"/>
        </w:rPr>
      </w:pPr>
      <w:ins w:id="91" w:author="篠本滋" w:date="2017-11-02T15:05:00Z">
        <w:r>
          <w:rPr>
            <w:rFonts w:hint="eastAsia"/>
          </w:rPr>
          <w:t xml:space="preserve"># </w:t>
        </w:r>
        <w:proofErr w:type="spellStart"/>
        <w:r>
          <w:rPr>
            <w:rFonts w:hint="eastAsia"/>
          </w:rPr>
          <w:t>cost_av</w:t>
        </w:r>
        <w:proofErr w:type="spellEnd"/>
      </w:ins>
    </w:p>
    <w:p w:rsidR="002667A5" w:rsidRDefault="002667A5" w:rsidP="002667A5">
      <w:pPr>
        <w:rPr>
          <w:ins w:id="92" w:author="篠本滋" w:date="2017-11-02T15:05:00Z"/>
        </w:rPr>
      </w:pPr>
      <w:ins w:id="93" w:author="篠本滋" w:date="2017-11-02T15:05:00Z">
        <w:r>
          <w:rPr>
            <w:rFonts w:hint="eastAsia"/>
          </w:rPr>
          <w:t xml:space="preserve"># </w:t>
        </w:r>
        <w:r>
          <w:t>computes an average cost function with respect to initial binning positions.</w:t>
        </w:r>
      </w:ins>
    </w:p>
    <w:p w:rsidR="002667A5" w:rsidRDefault="002667A5" w:rsidP="002667A5">
      <w:pPr>
        <w:rPr>
          <w:ins w:id="94" w:author="篠本滋" w:date="2017-11-02T15:05:00Z"/>
        </w:rPr>
      </w:pPr>
    </w:p>
    <w:p w:rsidR="002667A5" w:rsidRDefault="002667A5" w:rsidP="002667A5">
      <w:pPr>
        <w:rPr>
          <w:ins w:id="95" w:author="篠本滋" w:date="2017-11-02T15:05:00Z"/>
        </w:rPr>
      </w:pPr>
      <w:ins w:id="96" w:author="篠本滋" w:date="2017-11-02T15:05:00Z">
        <w:r>
          <w:rPr>
            <w:rFonts w:hint="eastAsia"/>
          </w:rPr>
          <w:t xml:space="preserve"># </w:t>
        </w:r>
        <w:proofErr w:type="gramStart"/>
        <w:r>
          <w:rPr>
            <w:rFonts w:hint="eastAsia"/>
          </w:rPr>
          <w:t>a</w:t>
        </w:r>
        <w:r>
          <w:t>rguments</w:t>
        </w:r>
        <w:proofErr w:type="gramEnd"/>
        <w:r>
          <w:t>:</w:t>
        </w:r>
      </w:ins>
    </w:p>
    <w:p w:rsidR="002667A5" w:rsidRDefault="002667A5" w:rsidP="002667A5">
      <w:pPr>
        <w:rPr>
          <w:ins w:id="97" w:author="篠本滋" w:date="2017-11-02T15:05:00Z"/>
        </w:rPr>
      </w:pPr>
      <w:ins w:id="98" w:author="篠本滋" w:date="2017-11-02T15:05:00Z">
        <w:r>
          <w:rPr>
            <w:rFonts w:hint="eastAsia"/>
          </w:rPr>
          <w:t xml:space="preserve"># </w:t>
        </w:r>
        <w:proofErr w:type="spellStart"/>
        <w:r>
          <w:rPr>
            <w:rFonts w:hint="eastAsia"/>
          </w:rPr>
          <w:t>spike_times</w:t>
        </w:r>
        <w:proofErr w:type="spellEnd"/>
        <w:r>
          <w:rPr>
            <w:rFonts w:hint="eastAsia"/>
          </w:rPr>
          <w:t>: s</w:t>
        </w:r>
        <w:r>
          <w:t>pike train</w:t>
        </w:r>
      </w:ins>
    </w:p>
    <w:p w:rsidR="002667A5" w:rsidRDefault="002667A5" w:rsidP="002667A5">
      <w:pPr>
        <w:rPr>
          <w:ins w:id="99" w:author="篠本滋" w:date="2017-11-02T15:05:00Z"/>
        </w:rPr>
      </w:pPr>
      <w:ins w:id="100" w:author="篠本滋" w:date="2017-11-02T15:05:00Z">
        <w:r>
          <w:rPr>
            <w:rFonts w:hint="eastAsia"/>
          </w:rPr>
          <w:t xml:space="preserve"># </w:t>
        </w:r>
        <w:proofErr w:type="gramStart"/>
        <w:r>
          <w:rPr>
            <w:rFonts w:hint="eastAsia"/>
          </w:rPr>
          <w:t>onset</w:t>
        </w:r>
        <w:proofErr w:type="gramEnd"/>
        <w:r>
          <w:rPr>
            <w:rFonts w:hint="eastAsia"/>
          </w:rPr>
          <w:t xml:space="preserve">: </w:t>
        </w:r>
        <w:r>
          <w:t>time of an initial spike</w:t>
        </w:r>
      </w:ins>
    </w:p>
    <w:p w:rsidR="002667A5" w:rsidRDefault="002667A5" w:rsidP="002667A5">
      <w:pPr>
        <w:rPr>
          <w:ins w:id="101" w:author="篠本滋" w:date="2017-11-02T15:05:00Z"/>
        </w:rPr>
      </w:pPr>
      <w:ins w:id="102" w:author="篠本滋" w:date="2017-11-02T15:05:00Z">
        <w:r>
          <w:rPr>
            <w:rFonts w:hint="eastAsia"/>
          </w:rPr>
          <w:t># offset: t</w:t>
        </w:r>
        <w:r>
          <w:t>ime of a final spike</w:t>
        </w:r>
      </w:ins>
    </w:p>
    <w:p w:rsidR="002667A5" w:rsidRDefault="002667A5" w:rsidP="002667A5">
      <w:pPr>
        <w:rPr>
          <w:ins w:id="103" w:author="篠本滋" w:date="2017-11-02T15:05:00Z"/>
        </w:rPr>
      </w:pPr>
      <w:ins w:id="104" w:author="篠本滋" w:date="2017-11-02T15:05:00Z">
        <w:r>
          <w:rPr>
            <w:rFonts w:hint="eastAsia"/>
          </w:rPr>
          <w:t xml:space="preserve"># </w:t>
        </w:r>
        <w:proofErr w:type="spellStart"/>
        <w:r>
          <w:rPr>
            <w:rFonts w:hint="eastAsia"/>
          </w:rPr>
          <w:t>bin_num</w:t>
        </w:r>
        <w:proofErr w:type="spellEnd"/>
        <w:r>
          <w:rPr>
            <w:rFonts w:hint="eastAsia"/>
          </w:rPr>
          <w:t>: t</w:t>
        </w:r>
        <w:r>
          <w:t>he number of bins</w:t>
        </w:r>
      </w:ins>
    </w:p>
    <w:p w:rsidR="002667A5" w:rsidRDefault="002667A5" w:rsidP="002667A5">
      <w:pPr>
        <w:rPr>
          <w:ins w:id="105" w:author="篠本滋" w:date="2017-11-02T15:05:00Z"/>
        </w:rPr>
      </w:pPr>
      <w:ins w:id="106" w:author="篠本滋" w:date="2017-11-02T15:05:00Z">
        <w:r>
          <w:rPr>
            <w:rFonts w:hint="eastAsia"/>
          </w:rPr>
          <w:t xml:space="preserve"># </w:t>
        </w:r>
        <w:proofErr w:type="gramStart"/>
        <w:r>
          <w:rPr>
            <w:rFonts w:hint="eastAsia"/>
          </w:rPr>
          <w:t>times</w:t>
        </w:r>
        <w:proofErr w:type="gramEnd"/>
        <w:r>
          <w:rPr>
            <w:rFonts w:hint="eastAsia"/>
          </w:rPr>
          <w:t xml:space="preserve">: </w:t>
        </w:r>
        <w:r>
          <w:t xml:space="preserve">the number of </w:t>
        </w:r>
        <w:r>
          <w:rPr>
            <w:rFonts w:hint="eastAsia"/>
          </w:rPr>
          <w:t>i</w:t>
        </w:r>
        <w:r>
          <w:t>nitial binning positions</w:t>
        </w:r>
      </w:ins>
    </w:p>
    <w:p w:rsidR="002667A5" w:rsidRDefault="002667A5" w:rsidP="002667A5">
      <w:pPr>
        <w:rPr>
          <w:ins w:id="107" w:author="篠本滋" w:date="2017-11-02T15:05:00Z"/>
        </w:rPr>
      </w:pPr>
    </w:p>
    <w:p w:rsidR="002667A5" w:rsidRDefault="002667A5" w:rsidP="002667A5">
      <w:pPr>
        <w:rPr>
          <w:ins w:id="108" w:author="篠本滋" w:date="2017-11-02T15:05:00Z"/>
        </w:rPr>
      </w:pPr>
      <w:ins w:id="109" w:author="篠本滋" w:date="2017-11-02T15:05:00Z">
        <w:r>
          <w:rPr>
            <w:rFonts w:hint="eastAsia"/>
          </w:rPr>
          <w:t># r</w:t>
        </w:r>
        <w:r>
          <w:t>eturns the averaged cost function</w:t>
        </w:r>
      </w:ins>
    </w:p>
    <w:p w:rsidR="007E02B2" w:rsidDel="002667A5" w:rsidRDefault="007E02B2" w:rsidP="007E02B2">
      <w:pPr>
        <w:rPr>
          <w:del w:id="110" w:author="篠本滋" w:date="2017-11-02T15:05:00Z"/>
          <w:rFonts w:hint="eastAsia"/>
        </w:rPr>
      </w:pPr>
      <w:del w:id="111" w:author="篠本滋" w:date="2017-11-02T15:05:00Z">
        <w:r w:rsidDel="002667A5">
          <w:rPr>
            <w:rFonts w:hint="eastAsia"/>
          </w:rPr>
          <w:delText># cost_av</w:delText>
        </w:r>
        <w:r w:rsidDel="002667A5">
          <w:rPr>
            <w:rFonts w:hint="eastAsia"/>
          </w:rPr>
          <w:delText>関数</w:delText>
        </w:r>
      </w:del>
    </w:p>
    <w:p w:rsidR="007E02B2" w:rsidDel="002667A5" w:rsidRDefault="007E02B2" w:rsidP="007E02B2">
      <w:pPr>
        <w:rPr>
          <w:del w:id="112" w:author="篠本滋" w:date="2017-11-02T15:05:00Z"/>
          <w:rFonts w:hint="eastAsia"/>
        </w:rPr>
      </w:pPr>
      <w:del w:id="113" w:author="篠本滋" w:date="2017-11-02T15:05:00Z">
        <w:r w:rsidDel="002667A5">
          <w:rPr>
            <w:rFonts w:hint="eastAsia"/>
          </w:rPr>
          <w:delText xml:space="preserve"># </w:delText>
        </w:r>
        <w:r w:rsidDel="002667A5">
          <w:rPr>
            <w:rFonts w:hint="eastAsia"/>
          </w:rPr>
          <w:delText>ヒストグラムに利用する最初の時間を変えながらコスト関数を計算し、その平均値を求めます。</w:delText>
        </w:r>
      </w:del>
    </w:p>
    <w:p w:rsidR="007E02B2" w:rsidDel="002667A5" w:rsidRDefault="007E02B2" w:rsidP="007E02B2">
      <w:pPr>
        <w:rPr>
          <w:del w:id="114" w:author="篠本滋" w:date="2017-11-02T15:05:00Z"/>
        </w:rPr>
      </w:pPr>
    </w:p>
    <w:p w:rsidR="007E02B2" w:rsidDel="002667A5" w:rsidRDefault="007E02B2" w:rsidP="007E02B2">
      <w:pPr>
        <w:rPr>
          <w:del w:id="115" w:author="篠本滋" w:date="2017-11-02T15:05:00Z"/>
          <w:rFonts w:hint="eastAsia"/>
        </w:rPr>
      </w:pPr>
      <w:del w:id="116" w:author="篠本滋" w:date="2017-11-02T15:05:00Z">
        <w:r w:rsidDel="002667A5">
          <w:rPr>
            <w:rFonts w:hint="eastAsia"/>
          </w:rPr>
          <w:delText xml:space="preserve"># </w:delText>
        </w:r>
        <w:r w:rsidDel="002667A5">
          <w:rPr>
            <w:rFonts w:hint="eastAsia"/>
          </w:rPr>
          <w:delText>引数</w:delText>
        </w:r>
      </w:del>
    </w:p>
    <w:p w:rsidR="007E02B2" w:rsidDel="002667A5" w:rsidRDefault="007E02B2" w:rsidP="007E02B2">
      <w:pPr>
        <w:rPr>
          <w:del w:id="117" w:author="篠本滋" w:date="2017-11-02T15:05:00Z"/>
          <w:rFonts w:hint="eastAsia"/>
        </w:rPr>
      </w:pPr>
      <w:del w:id="118" w:author="篠本滋" w:date="2017-11-02T15:05:00Z">
        <w:r w:rsidDel="002667A5">
          <w:rPr>
            <w:rFonts w:hint="eastAsia"/>
          </w:rPr>
          <w:delText xml:space="preserve"># spike_times: </w:delText>
        </w:r>
        <w:r w:rsidDel="002667A5">
          <w:rPr>
            <w:rFonts w:hint="eastAsia"/>
          </w:rPr>
          <w:delText>スパイク列</w:delText>
        </w:r>
      </w:del>
    </w:p>
    <w:p w:rsidR="007E02B2" w:rsidDel="002667A5" w:rsidRDefault="007E02B2" w:rsidP="007E02B2">
      <w:pPr>
        <w:rPr>
          <w:del w:id="119" w:author="篠本滋" w:date="2017-11-02T15:05:00Z"/>
          <w:rFonts w:hint="eastAsia"/>
        </w:rPr>
      </w:pPr>
      <w:del w:id="120" w:author="篠本滋" w:date="2017-11-02T15:05:00Z">
        <w:r w:rsidDel="002667A5">
          <w:rPr>
            <w:rFonts w:hint="eastAsia"/>
          </w:rPr>
          <w:delText xml:space="preserve"># onset: </w:delText>
        </w:r>
        <w:r w:rsidDel="002667A5">
          <w:rPr>
            <w:rFonts w:hint="eastAsia"/>
          </w:rPr>
          <w:delText>スパイク列の記録開始時間</w:delText>
        </w:r>
      </w:del>
    </w:p>
    <w:p w:rsidR="007E02B2" w:rsidDel="002667A5" w:rsidRDefault="007E02B2" w:rsidP="007E02B2">
      <w:pPr>
        <w:rPr>
          <w:del w:id="121" w:author="篠本滋" w:date="2017-11-02T15:05:00Z"/>
          <w:rFonts w:hint="eastAsia"/>
        </w:rPr>
      </w:pPr>
      <w:del w:id="122" w:author="篠本滋" w:date="2017-11-02T15:05:00Z">
        <w:r w:rsidDel="002667A5">
          <w:rPr>
            <w:rFonts w:hint="eastAsia"/>
          </w:rPr>
          <w:delText xml:space="preserve"># offset: </w:delText>
        </w:r>
        <w:r w:rsidDel="002667A5">
          <w:rPr>
            <w:rFonts w:hint="eastAsia"/>
          </w:rPr>
          <w:delText>スパイク列の記録終了時間</w:delText>
        </w:r>
      </w:del>
    </w:p>
    <w:p w:rsidR="007E02B2" w:rsidDel="002667A5" w:rsidRDefault="007E02B2" w:rsidP="007E02B2">
      <w:pPr>
        <w:rPr>
          <w:del w:id="123" w:author="篠本滋" w:date="2017-11-02T15:05:00Z"/>
          <w:rFonts w:hint="eastAsia"/>
        </w:rPr>
      </w:pPr>
      <w:del w:id="124" w:author="篠本滋" w:date="2017-11-02T15:05:00Z">
        <w:r w:rsidDel="002667A5">
          <w:rPr>
            <w:rFonts w:hint="eastAsia"/>
          </w:rPr>
          <w:delText xml:space="preserve"># bin_num: </w:delText>
        </w:r>
        <w:r w:rsidDel="002667A5">
          <w:rPr>
            <w:rFonts w:hint="eastAsia"/>
          </w:rPr>
          <w:delText>ヒストグラムのビンの数</w:delText>
        </w:r>
      </w:del>
    </w:p>
    <w:p w:rsidR="007E02B2" w:rsidDel="002667A5" w:rsidRDefault="007E02B2" w:rsidP="007E02B2">
      <w:pPr>
        <w:rPr>
          <w:del w:id="125" w:author="篠本滋" w:date="2017-11-02T15:05:00Z"/>
          <w:rFonts w:hint="eastAsia"/>
        </w:rPr>
      </w:pPr>
      <w:del w:id="126" w:author="篠本滋" w:date="2017-11-02T15:05:00Z">
        <w:r w:rsidDel="002667A5">
          <w:rPr>
            <w:rFonts w:hint="eastAsia"/>
          </w:rPr>
          <w:delText xml:space="preserve"># times: </w:delText>
        </w:r>
        <w:r w:rsidDel="002667A5">
          <w:rPr>
            <w:rFonts w:hint="eastAsia"/>
          </w:rPr>
          <w:delText>最初の時間を変える回数</w:delText>
        </w:r>
      </w:del>
    </w:p>
    <w:p w:rsidR="007E02B2" w:rsidDel="002667A5" w:rsidRDefault="007E02B2" w:rsidP="007E02B2">
      <w:pPr>
        <w:rPr>
          <w:del w:id="127" w:author="篠本滋" w:date="2017-11-02T15:05:00Z"/>
        </w:rPr>
      </w:pPr>
    </w:p>
    <w:p w:rsidR="007E02B2" w:rsidDel="002667A5" w:rsidRDefault="007E02B2" w:rsidP="007E02B2">
      <w:pPr>
        <w:rPr>
          <w:del w:id="128" w:author="篠本滋" w:date="2017-11-02T15:05:00Z"/>
          <w:rFonts w:hint="eastAsia"/>
        </w:rPr>
      </w:pPr>
      <w:del w:id="129" w:author="篠本滋" w:date="2017-11-02T15:05:00Z">
        <w:r w:rsidDel="002667A5">
          <w:rPr>
            <w:rFonts w:hint="eastAsia"/>
          </w:rPr>
          <w:delText xml:space="preserve"># </w:delText>
        </w:r>
        <w:r w:rsidDel="002667A5">
          <w:rPr>
            <w:rFonts w:hint="eastAsia"/>
          </w:rPr>
          <w:delText>返り値</w:delText>
        </w:r>
      </w:del>
    </w:p>
    <w:p w:rsidR="007E02B2" w:rsidDel="002667A5" w:rsidRDefault="007E02B2" w:rsidP="007E02B2">
      <w:pPr>
        <w:rPr>
          <w:del w:id="130" w:author="篠本滋" w:date="2017-11-02T15:05:00Z"/>
          <w:rFonts w:hint="eastAsia"/>
        </w:rPr>
      </w:pPr>
      <w:del w:id="131" w:author="篠本滋" w:date="2017-11-02T15:05:00Z">
        <w:r w:rsidDel="002667A5">
          <w:rPr>
            <w:rFonts w:hint="eastAsia"/>
          </w:rPr>
          <w:delText xml:space="preserve"># </w:delText>
        </w:r>
        <w:r w:rsidDel="002667A5">
          <w:rPr>
            <w:rFonts w:hint="eastAsia"/>
          </w:rPr>
          <w:delText>コスト関数の平均値</w:delText>
        </w:r>
      </w:del>
    </w:p>
    <w:p w:rsidR="007E02B2" w:rsidRDefault="007E02B2" w:rsidP="007E02B2">
      <w:r>
        <w:t>##########</w:t>
      </w:r>
    </w:p>
    <w:p w:rsidR="007E02B2" w:rsidRDefault="007E02B2" w:rsidP="007E02B2"/>
    <w:p w:rsidR="007E02B2" w:rsidRDefault="007E02B2" w:rsidP="007E02B2">
      <w:proofErr w:type="spellStart"/>
      <w:proofErr w:type="gramStart"/>
      <w:r>
        <w:t>def</w:t>
      </w:r>
      <w:proofErr w:type="spellEnd"/>
      <w:proofErr w:type="gramEnd"/>
      <w:r>
        <w:t xml:space="preserve"> </w:t>
      </w:r>
      <w:proofErr w:type="spellStart"/>
      <w:r>
        <w:t>cost_av</w:t>
      </w:r>
      <w:proofErr w:type="spellEnd"/>
      <w:r>
        <w:t>(</w:t>
      </w:r>
      <w:proofErr w:type="spellStart"/>
      <w:r>
        <w:t>spike_times</w:t>
      </w:r>
      <w:proofErr w:type="spellEnd"/>
      <w:r>
        <w:t xml:space="preserve">, onset, offset, </w:t>
      </w:r>
      <w:proofErr w:type="spellStart"/>
      <w:r>
        <w:t>bin_num</w:t>
      </w:r>
      <w:proofErr w:type="spellEnd"/>
      <w:r>
        <w:t>, times) :</w:t>
      </w:r>
    </w:p>
    <w:p w:rsidR="007E02B2" w:rsidRDefault="007E02B2" w:rsidP="007E02B2">
      <w:r>
        <w:t xml:space="preserve">    </w:t>
      </w:r>
      <w:proofErr w:type="gramStart"/>
      <w:r>
        <w:t>temp</w:t>
      </w:r>
      <w:proofErr w:type="gramEnd"/>
      <w:r>
        <w:t xml:space="preserve"> = 0.0</w:t>
      </w:r>
    </w:p>
    <w:p w:rsidR="007E02B2" w:rsidRDefault="007E02B2" w:rsidP="007E02B2">
      <w:r>
        <w:t xml:space="preserve">    </w:t>
      </w:r>
      <w:proofErr w:type="spellStart"/>
      <w:r>
        <w:t>bin_width</w:t>
      </w:r>
      <w:proofErr w:type="spellEnd"/>
      <w:r>
        <w:t xml:space="preserve"> = (offset - onset) / </w:t>
      </w:r>
      <w:proofErr w:type="spellStart"/>
      <w:r>
        <w:t>bin_num</w:t>
      </w:r>
      <w:proofErr w:type="spellEnd"/>
    </w:p>
    <w:p w:rsidR="007E02B2" w:rsidRDefault="007E02B2" w:rsidP="007E02B2">
      <w:r>
        <w:t xml:space="preserve">    TT = </w:t>
      </w:r>
      <w:proofErr w:type="spellStart"/>
      <w:proofErr w:type="gramStart"/>
      <w:r>
        <w:t>np.hstack</w:t>
      </w:r>
      <w:proofErr w:type="spellEnd"/>
      <w:r>
        <w:t>(</w:t>
      </w:r>
      <w:proofErr w:type="gramEnd"/>
      <w:r>
        <w:t>[</w:t>
      </w:r>
      <w:proofErr w:type="spellStart"/>
      <w:r>
        <w:t>spike_times</w:t>
      </w:r>
      <w:proofErr w:type="spellEnd"/>
      <w:r>
        <w:t xml:space="preserve">, </w:t>
      </w:r>
      <w:proofErr w:type="spellStart"/>
      <w:r>
        <w:t>spike_times</w:t>
      </w:r>
      <w:proofErr w:type="spellEnd"/>
      <w:r>
        <w:t xml:space="preserve"> + (offset - onset)])</w:t>
      </w:r>
    </w:p>
    <w:p w:rsidR="007E02B2" w:rsidRDefault="007E02B2" w:rsidP="007E02B2">
      <w:r>
        <w:t xml:space="preserve">    </w:t>
      </w:r>
      <w:proofErr w:type="gramStart"/>
      <w:r>
        <w:t>for</w:t>
      </w:r>
      <w:proofErr w:type="gramEnd"/>
      <w:r>
        <w:t xml:space="preserve"> </w:t>
      </w:r>
      <w:proofErr w:type="spellStart"/>
      <w:r>
        <w:t>i</w:t>
      </w:r>
      <w:proofErr w:type="spellEnd"/>
      <w:r>
        <w:t xml:space="preserve"> in range(0, times) :</w:t>
      </w:r>
    </w:p>
    <w:p w:rsidR="007E02B2" w:rsidRDefault="007E02B2" w:rsidP="007E02B2">
      <w:r>
        <w:t xml:space="preserve">        </w:t>
      </w:r>
      <w:proofErr w:type="gramStart"/>
      <w:r>
        <w:t>start</w:t>
      </w:r>
      <w:proofErr w:type="gramEnd"/>
      <w:r>
        <w:t xml:space="preserve"> = onset + </w:t>
      </w:r>
      <w:proofErr w:type="spellStart"/>
      <w:r>
        <w:t>i</w:t>
      </w:r>
      <w:proofErr w:type="spellEnd"/>
      <w:r>
        <w:t xml:space="preserve"> * </w:t>
      </w:r>
      <w:proofErr w:type="spellStart"/>
      <w:r>
        <w:t>bin_width</w:t>
      </w:r>
      <w:proofErr w:type="spellEnd"/>
      <w:r>
        <w:t xml:space="preserve"> / times</w:t>
      </w:r>
    </w:p>
    <w:p w:rsidR="007E02B2" w:rsidRDefault="007E02B2" w:rsidP="007E02B2">
      <w:r>
        <w:t xml:space="preserve">        </w:t>
      </w:r>
      <w:proofErr w:type="gramStart"/>
      <w:r>
        <w:t>end</w:t>
      </w:r>
      <w:proofErr w:type="gramEnd"/>
      <w:r>
        <w:t xml:space="preserve"> = offset + </w:t>
      </w:r>
      <w:proofErr w:type="spellStart"/>
      <w:r>
        <w:t>i</w:t>
      </w:r>
      <w:proofErr w:type="spellEnd"/>
      <w:r>
        <w:t xml:space="preserve"> * </w:t>
      </w:r>
      <w:proofErr w:type="spellStart"/>
      <w:r>
        <w:t>bin_width</w:t>
      </w:r>
      <w:proofErr w:type="spellEnd"/>
      <w:r>
        <w:t xml:space="preserve"> / times</w:t>
      </w:r>
    </w:p>
    <w:p w:rsidR="007E02B2" w:rsidRDefault="007E02B2" w:rsidP="007E02B2">
      <w:r>
        <w:t xml:space="preserve">        </w:t>
      </w:r>
      <w:proofErr w:type="gramStart"/>
      <w:r>
        <w:t>temp</w:t>
      </w:r>
      <w:proofErr w:type="gramEnd"/>
      <w:r>
        <w:t xml:space="preserve"> += </w:t>
      </w:r>
      <w:proofErr w:type="spellStart"/>
      <w:r>
        <w:t>cost_f</w:t>
      </w:r>
      <w:proofErr w:type="spellEnd"/>
      <w:r>
        <w:t xml:space="preserve">(TT, start, end, </w:t>
      </w:r>
      <w:proofErr w:type="spellStart"/>
      <w:r>
        <w:t>bin_num</w:t>
      </w:r>
      <w:proofErr w:type="spellEnd"/>
      <w:r>
        <w:t>)</w:t>
      </w:r>
    </w:p>
    <w:p w:rsidR="007E02B2" w:rsidRDefault="007E02B2" w:rsidP="007E02B2"/>
    <w:p w:rsidR="007E02B2" w:rsidRDefault="007E02B2" w:rsidP="007E02B2">
      <w:r>
        <w:t xml:space="preserve">    </w:t>
      </w:r>
      <w:proofErr w:type="gramStart"/>
      <w:r>
        <w:t>return</w:t>
      </w:r>
      <w:proofErr w:type="gramEnd"/>
      <w:r>
        <w:t xml:space="preserve"> temp / times</w:t>
      </w:r>
    </w:p>
    <w:p w:rsidR="007E02B2" w:rsidRDefault="007E02B2" w:rsidP="007E02B2"/>
    <w:p w:rsidR="007E02B2" w:rsidRDefault="007E02B2" w:rsidP="007E02B2">
      <w:r>
        <w:t>##########</w:t>
      </w:r>
    </w:p>
    <w:p w:rsidR="007E02B2" w:rsidRDefault="007E02B2" w:rsidP="007E02B2">
      <w:pPr>
        <w:rPr>
          <w:rFonts w:hint="eastAsia"/>
        </w:rPr>
      </w:pPr>
      <w:r>
        <w:rPr>
          <w:rFonts w:hint="eastAsia"/>
        </w:rPr>
        <w:t xml:space="preserve"># </w:t>
      </w:r>
      <w:proofErr w:type="spellStart"/>
      <w:proofErr w:type="gramStart"/>
      <w:r>
        <w:rPr>
          <w:rFonts w:hint="eastAsia"/>
        </w:rPr>
        <w:t>drawSS</w:t>
      </w:r>
      <w:proofErr w:type="spellEnd"/>
      <w:proofErr w:type="gramEnd"/>
      <w:del w:id="132" w:author="篠本滋" w:date="2017-11-02T15:05:00Z">
        <w:r w:rsidDel="002667A5">
          <w:rPr>
            <w:rFonts w:hint="eastAsia"/>
          </w:rPr>
          <w:delText>関数</w:delText>
        </w:r>
      </w:del>
    </w:p>
    <w:p w:rsidR="002667A5" w:rsidRDefault="002667A5" w:rsidP="002667A5">
      <w:pPr>
        <w:rPr>
          <w:ins w:id="133" w:author="篠本滋" w:date="2017-11-02T15:05:00Z"/>
        </w:rPr>
      </w:pPr>
      <w:ins w:id="134" w:author="篠本滋" w:date="2017-11-02T15:05:00Z">
        <w:r>
          <w:rPr>
            <w:rFonts w:hint="eastAsia"/>
          </w:rPr>
          <w:t># d</w:t>
        </w:r>
        <w:r>
          <w:t>raws a histogram</w:t>
        </w:r>
      </w:ins>
    </w:p>
    <w:p w:rsidR="002667A5" w:rsidRDefault="002667A5" w:rsidP="002667A5">
      <w:pPr>
        <w:rPr>
          <w:ins w:id="135" w:author="篠本滋" w:date="2017-11-02T15:05:00Z"/>
        </w:rPr>
      </w:pPr>
    </w:p>
    <w:p w:rsidR="002667A5" w:rsidRDefault="002667A5" w:rsidP="002667A5">
      <w:pPr>
        <w:rPr>
          <w:ins w:id="136" w:author="篠本滋" w:date="2017-11-02T15:05:00Z"/>
        </w:rPr>
      </w:pPr>
      <w:ins w:id="137" w:author="篠本滋" w:date="2017-11-02T15:05:00Z">
        <w:r>
          <w:rPr>
            <w:rFonts w:hint="eastAsia"/>
          </w:rPr>
          <w:t xml:space="preserve"># </w:t>
        </w:r>
        <w:proofErr w:type="gramStart"/>
        <w:r>
          <w:rPr>
            <w:rFonts w:hint="eastAsia"/>
          </w:rPr>
          <w:t>a</w:t>
        </w:r>
        <w:r>
          <w:t>rguments</w:t>
        </w:r>
        <w:proofErr w:type="gramEnd"/>
        <w:r>
          <w:t>:</w:t>
        </w:r>
      </w:ins>
    </w:p>
    <w:p w:rsidR="002667A5" w:rsidRDefault="002667A5" w:rsidP="002667A5">
      <w:pPr>
        <w:rPr>
          <w:ins w:id="138" w:author="篠本滋" w:date="2017-11-02T15:05:00Z"/>
        </w:rPr>
      </w:pPr>
      <w:ins w:id="139" w:author="篠本滋" w:date="2017-11-02T15:05:00Z">
        <w:r>
          <w:rPr>
            <w:rFonts w:hint="eastAsia"/>
          </w:rPr>
          <w:t xml:space="preserve"># </w:t>
        </w:r>
        <w:proofErr w:type="spellStart"/>
        <w:r>
          <w:rPr>
            <w:rFonts w:hint="eastAsia"/>
          </w:rPr>
          <w:t>spike_times</w:t>
        </w:r>
        <w:proofErr w:type="spellEnd"/>
        <w:r>
          <w:rPr>
            <w:rFonts w:hint="eastAsia"/>
          </w:rPr>
          <w:t xml:space="preserve">: </w:t>
        </w:r>
        <w:r>
          <w:t xml:space="preserve">a </w:t>
        </w:r>
        <w:r>
          <w:rPr>
            <w:rFonts w:hint="eastAsia"/>
          </w:rPr>
          <w:t>s</w:t>
        </w:r>
        <w:r>
          <w:t>pike train</w:t>
        </w:r>
      </w:ins>
    </w:p>
    <w:p w:rsidR="002667A5" w:rsidRDefault="002667A5" w:rsidP="002667A5">
      <w:pPr>
        <w:rPr>
          <w:ins w:id="140" w:author="篠本滋" w:date="2017-11-02T15:05:00Z"/>
        </w:rPr>
      </w:pPr>
      <w:ins w:id="141" w:author="篠本滋" w:date="2017-11-02T15:05:00Z">
        <w:r>
          <w:rPr>
            <w:rFonts w:hint="eastAsia"/>
          </w:rPr>
          <w:t xml:space="preserve"># </w:t>
        </w:r>
        <w:proofErr w:type="spellStart"/>
        <w:r>
          <w:rPr>
            <w:rFonts w:hint="eastAsia"/>
          </w:rPr>
          <w:t>optimal_bin_num</w:t>
        </w:r>
        <w:proofErr w:type="spellEnd"/>
        <w:r>
          <w:rPr>
            <w:rFonts w:hint="eastAsia"/>
          </w:rPr>
          <w:t>: a</w:t>
        </w:r>
        <w:r>
          <w:t>n optimal</w:t>
        </w:r>
        <w:r>
          <w:rPr>
            <w:rFonts w:hint="eastAsia"/>
          </w:rPr>
          <w:t xml:space="preserve"> number of </w:t>
        </w:r>
        <w:r>
          <w:t>bins</w:t>
        </w:r>
      </w:ins>
    </w:p>
    <w:p w:rsidR="007E02B2" w:rsidDel="002667A5" w:rsidRDefault="007E02B2" w:rsidP="007E02B2">
      <w:pPr>
        <w:rPr>
          <w:del w:id="142" w:author="篠本滋" w:date="2017-11-02T15:05:00Z"/>
          <w:rFonts w:hint="eastAsia"/>
        </w:rPr>
      </w:pPr>
      <w:del w:id="143" w:author="篠本滋" w:date="2017-11-02T15:05:00Z">
        <w:r w:rsidDel="002667A5">
          <w:rPr>
            <w:rFonts w:hint="eastAsia"/>
          </w:rPr>
          <w:delText xml:space="preserve"># </w:delText>
        </w:r>
        <w:r w:rsidDel="002667A5">
          <w:rPr>
            <w:rFonts w:hint="eastAsia"/>
          </w:rPr>
          <w:delText>ヒストグラムの描画を行います。</w:delText>
        </w:r>
      </w:del>
    </w:p>
    <w:p w:rsidR="007E02B2" w:rsidDel="002667A5" w:rsidRDefault="007E02B2" w:rsidP="007E02B2">
      <w:pPr>
        <w:rPr>
          <w:del w:id="144" w:author="篠本滋" w:date="2017-11-02T15:05:00Z"/>
        </w:rPr>
      </w:pPr>
    </w:p>
    <w:p w:rsidR="007E02B2" w:rsidDel="002667A5" w:rsidRDefault="007E02B2" w:rsidP="007E02B2">
      <w:pPr>
        <w:rPr>
          <w:del w:id="145" w:author="篠本滋" w:date="2017-11-02T15:05:00Z"/>
          <w:rFonts w:hint="eastAsia"/>
        </w:rPr>
      </w:pPr>
      <w:del w:id="146" w:author="篠本滋" w:date="2017-11-02T15:05:00Z">
        <w:r w:rsidDel="002667A5">
          <w:rPr>
            <w:rFonts w:hint="eastAsia"/>
          </w:rPr>
          <w:delText xml:space="preserve"># </w:delText>
        </w:r>
        <w:r w:rsidDel="002667A5">
          <w:rPr>
            <w:rFonts w:hint="eastAsia"/>
          </w:rPr>
          <w:delText>引数</w:delText>
        </w:r>
      </w:del>
    </w:p>
    <w:p w:rsidR="007E02B2" w:rsidDel="002667A5" w:rsidRDefault="007E02B2" w:rsidP="007E02B2">
      <w:pPr>
        <w:rPr>
          <w:del w:id="147" w:author="篠本滋" w:date="2017-11-02T15:05:00Z"/>
          <w:rFonts w:hint="eastAsia"/>
        </w:rPr>
      </w:pPr>
      <w:del w:id="148" w:author="篠本滋" w:date="2017-11-02T15:05:00Z">
        <w:r w:rsidDel="002667A5">
          <w:rPr>
            <w:rFonts w:hint="eastAsia"/>
          </w:rPr>
          <w:delText xml:space="preserve"># spike_times: </w:delText>
        </w:r>
        <w:r w:rsidDel="002667A5">
          <w:rPr>
            <w:rFonts w:hint="eastAsia"/>
          </w:rPr>
          <w:delText>スパイク列</w:delText>
        </w:r>
      </w:del>
    </w:p>
    <w:p w:rsidR="007E02B2" w:rsidDel="002667A5" w:rsidRDefault="007E02B2" w:rsidP="007E02B2">
      <w:pPr>
        <w:rPr>
          <w:del w:id="149" w:author="篠本滋" w:date="2017-11-02T15:05:00Z"/>
          <w:rFonts w:hint="eastAsia"/>
        </w:rPr>
      </w:pPr>
      <w:del w:id="150" w:author="篠本滋" w:date="2017-11-02T15:05:00Z">
        <w:r w:rsidDel="002667A5">
          <w:rPr>
            <w:rFonts w:hint="eastAsia"/>
          </w:rPr>
          <w:delText xml:space="preserve"># optimal_bin_num: </w:delText>
        </w:r>
        <w:r w:rsidDel="002667A5">
          <w:rPr>
            <w:rFonts w:hint="eastAsia"/>
          </w:rPr>
          <w:delText>ヒストグラムのビンの数</w:delText>
        </w:r>
      </w:del>
    </w:p>
    <w:p w:rsidR="007E02B2" w:rsidDel="002667A5" w:rsidRDefault="007E02B2" w:rsidP="007E02B2">
      <w:pPr>
        <w:rPr>
          <w:del w:id="151" w:author="篠本滋" w:date="2017-11-02T15:05:00Z"/>
        </w:rPr>
      </w:pPr>
    </w:p>
    <w:p w:rsidR="007E02B2" w:rsidDel="002667A5" w:rsidRDefault="007E02B2" w:rsidP="007E02B2">
      <w:pPr>
        <w:rPr>
          <w:del w:id="152" w:author="篠本滋" w:date="2017-11-02T15:05:00Z"/>
          <w:rFonts w:hint="eastAsia"/>
        </w:rPr>
      </w:pPr>
      <w:del w:id="153" w:author="篠本滋" w:date="2017-11-02T15:05:00Z">
        <w:r w:rsidDel="002667A5">
          <w:rPr>
            <w:rFonts w:hint="eastAsia"/>
          </w:rPr>
          <w:delText xml:space="preserve"># </w:delText>
        </w:r>
        <w:r w:rsidDel="002667A5">
          <w:rPr>
            <w:rFonts w:hint="eastAsia"/>
          </w:rPr>
          <w:delText>返り値</w:delText>
        </w:r>
      </w:del>
    </w:p>
    <w:p w:rsidR="007E02B2" w:rsidDel="002667A5" w:rsidRDefault="007E02B2" w:rsidP="007E02B2">
      <w:pPr>
        <w:rPr>
          <w:del w:id="154" w:author="篠本滋" w:date="2017-11-02T15:05:00Z"/>
          <w:rFonts w:hint="eastAsia"/>
        </w:rPr>
      </w:pPr>
      <w:del w:id="155" w:author="篠本滋" w:date="2017-11-02T15:05:00Z">
        <w:r w:rsidDel="002667A5">
          <w:rPr>
            <w:rFonts w:hint="eastAsia"/>
          </w:rPr>
          <w:delText xml:space="preserve"># </w:delText>
        </w:r>
        <w:r w:rsidDel="002667A5">
          <w:rPr>
            <w:rFonts w:hint="eastAsia"/>
          </w:rPr>
          <w:delText>なし</w:delText>
        </w:r>
      </w:del>
    </w:p>
    <w:p w:rsidR="007E02B2" w:rsidRDefault="007E02B2" w:rsidP="007E02B2">
      <w:r>
        <w:t xml:space="preserve">########## </w:t>
      </w:r>
    </w:p>
    <w:p w:rsidR="007E02B2" w:rsidRDefault="007E02B2" w:rsidP="007E02B2"/>
    <w:p w:rsidR="007E02B2" w:rsidRDefault="007E02B2" w:rsidP="007E02B2">
      <w:proofErr w:type="spellStart"/>
      <w:proofErr w:type="gramStart"/>
      <w:r>
        <w:t>def</w:t>
      </w:r>
      <w:proofErr w:type="spellEnd"/>
      <w:proofErr w:type="gramEnd"/>
      <w:r>
        <w:t xml:space="preserve"> </w:t>
      </w:r>
      <w:proofErr w:type="spellStart"/>
      <w:r>
        <w:t>drawSS</w:t>
      </w:r>
      <w:proofErr w:type="spellEnd"/>
      <w:r>
        <w:t>(</w:t>
      </w:r>
      <w:proofErr w:type="spellStart"/>
      <w:r>
        <w:t>spike_times</w:t>
      </w:r>
      <w:proofErr w:type="spellEnd"/>
      <w:r>
        <w:t xml:space="preserve">, </w:t>
      </w:r>
      <w:proofErr w:type="spellStart"/>
      <w:r>
        <w:t>optimal_bin_num</w:t>
      </w:r>
      <w:proofErr w:type="spellEnd"/>
      <w:r>
        <w:t>):</w:t>
      </w:r>
    </w:p>
    <w:p w:rsidR="007E02B2" w:rsidRDefault="007E02B2" w:rsidP="007E02B2">
      <w:r>
        <w:t xml:space="preserve">    </w:t>
      </w:r>
      <w:proofErr w:type="spellStart"/>
      <w:proofErr w:type="gramStart"/>
      <w:r>
        <w:t>plt.hist</w:t>
      </w:r>
      <w:proofErr w:type="spellEnd"/>
      <w:r>
        <w:t>(</w:t>
      </w:r>
      <w:proofErr w:type="spellStart"/>
      <w:proofErr w:type="gramEnd"/>
      <w:r>
        <w:t>spike_times</w:t>
      </w:r>
      <w:proofErr w:type="spellEnd"/>
      <w:r>
        <w:t xml:space="preserve">, </w:t>
      </w:r>
      <w:proofErr w:type="spellStart"/>
      <w:r>
        <w:t>optimal_bin_num</w:t>
      </w:r>
      <w:proofErr w:type="spellEnd"/>
      <w:r>
        <w:t>)</w:t>
      </w:r>
    </w:p>
    <w:p w:rsidR="007E02B2" w:rsidRDefault="007E02B2" w:rsidP="007E02B2">
      <w:r>
        <w:t xml:space="preserve">    </w:t>
      </w:r>
      <w:proofErr w:type="gramStart"/>
      <w:r>
        <w:t>plt.yticks(</w:t>
      </w:r>
      <w:proofErr w:type="gramEnd"/>
      <w:r>
        <w:t>[])</w:t>
      </w:r>
    </w:p>
    <w:p w:rsidR="00E25318" w:rsidRDefault="007E02B2" w:rsidP="007E02B2">
      <w:r>
        <w:t xml:space="preserve">    </w:t>
      </w:r>
      <w:proofErr w:type="spellStart"/>
      <w:proofErr w:type="gramStart"/>
      <w:r>
        <w:t>plt.show</w:t>
      </w:r>
      <w:proofErr w:type="spellEnd"/>
      <w:r>
        <w:t>()</w:t>
      </w:r>
      <w:bookmarkEnd w:id="0"/>
      <w:proofErr w:type="gramEnd"/>
    </w:p>
    <w:sectPr w:rsidR="00E2531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篠本滋">
    <w15:presenceInfo w15:providerId="Windows Live" w15:userId="1b1a282a5df0d1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2"/>
    <w:rsid w:val="000005AB"/>
    <w:rsid w:val="000036A0"/>
    <w:rsid w:val="00003FBB"/>
    <w:rsid w:val="000049A2"/>
    <w:rsid w:val="0000635C"/>
    <w:rsid w:val="00010E1F"/>
    <w:rsid w:val="00012D03"/>
    <w:rsid w:val="00013548"/>
    <w:rsid w:val="0001504A"/>
    <w:rsid w:val="00015C8E"/>
    <w:rsid w:val="0002013D"/>
    <w:rsid w:val="00021C92"/>
    <w:rsid w:val="00025622"/>
    <w:rsid w:val="00025CA5"/>
    <w:rsid w:val="00027141"/>
    <w:rsid w:val="000276CA"/>
    <w:rsid w:val="00032700"/>
    <w:rsid w:val="00033A0C"/>
    <w:rsid w:val="00040027"/>
    <w:rsid w:val="00041897"/>
    <w:rsid w:val="00042C8C"/>
    <w:rsid w:val="000445EB"/>
    <w:rsid w:val="0004740F"/>
    <w:rsid w:val="00050E85"/>
    <w:rsid w:val="00051CCB"/>
    <w:rsid w:val="00053E1F"/>
    <w:rsid w:val="00053F96"/>
    <w:rsid w:val="0005497F"/>
    <w:rsid w:val="00055F8D"/>
    <w:rsid w:val="00060821"/>
    <w:rsid w:val="000632C3"/>
    <w:rsid w:val="000634DA"/>
    <w:rsid w:val="00063512"/>
    <w:rsid w:val="00064343"/>
    <w:rsid w:val="000658D7"/>
    <w:rsid w:val="00066D78"/>
    <w:rsid w:val="00072605"/>
    <w:rsid w:val="000729C2"/>
    <w:rsid w:val="00072ACA"/>
    <w:rsid w:val="000735DB"/>
    <w:rsid w:val="000736A4"/>
    <w:rsid w:val="0007440E"/>
    <w:rsid w:val="00076FA0"/>
    <w:rsid w:val="00082A02"/>
    <w:rsid w:val="00083C91"/>
    <w:rsid w:val="00083EAA"/>
    <w:rsid w:val="000862FB"/>
    <w:rsid w:val="00096967"/>
    <w:rsid w:val="000A1433"/>
    <w:rsid w:val="000A2253"/>
    <w:rsid w:val="000A3991"/>
    <w:rsid w:val="000A4543"/>
    <w:rsid w:val="000A6611"/>
    <w:rsid w:val="000A7881"/>
    <w:rsid w:val="000B0A1F"/>
    <w:rsid w:val="000B1AA4"/>
    <w:rsid w:val="000B572D"/>
    <w:rsid w:val="000B5F9F"/>
    <w:rsid w:val="000C02A1"/>
    <w:rsid w:val="000C1631"/>
    <w:rsid w:val="000C2C7B"/>
    <w:rsid w:val="000C6D9D"/>
    <w:rsid w:val="000C6F15"/>
    <w:rsid w:val="000C79E7"/>
    <w:rsid w:val="000D038D"/>
    <w:rsid w:val="000D0BA6"/>
    <w:rsid w:val="000D1023"/>
    <w:rsid w:val="000D2FDB"/>
    <w:rsid w:val="000D326F"/>
    <w:rsid w:val="000D63A4"/>
    <w:rsid w:val="000D6753"/>
    <w:rsid w:val="000E0382"/>
    <w:rsid w:val="000E3CA4"/>
    <w:rsid w:val="000E4284"/>
    <w:rsid w:val="000E6A1F"/>
    <w:rsid w:val="000F22EF"/>
    <w:rsid w:val="000F2370"/>
    <w:rsid w:val="000F2580"/>
    <w:rsid w:val="00101E11"/>
    <w:rsid w:val="00105D9F"/>
    <w:rsid w:val="001066E8"/>
    <w:rsid w:val="00106D46"/>
    <w:rsid w:val="00107525"/>
    <w:rsid w:val="0011153A"/>
    <w:rsid w:val="00114A51"/>
    <w:rsid w:val="001150AC"/>
    <w:rsid w:val="00117188"/>
    <w:rsid w:val="00120F8C"/>
    <w:rsid w:val="0012131D"/>
    <w:rsid w:val="0012352F"/>
    <w:rsid w:val="0013062D"/>
    <w:rsid w:val="00131EDF"/>
    <w:rsid w:val="001333FA"/>
    <w:rsid w:val="0013559A"/>
    <w:rsid w:val="00135752"/>
    <w:rsid w:val="001440D1"/>
    <w:rsid w:val="00150414"/>
    <w:rsid w:val="00151E02"/>
    <w:rsid w:val="00154478"/>
    <w:rsid w:val="00155A70"/>
    <w:rsid w:val="00155E17"/>
    <w:rsid w:val="0016119F"/>
    <w:rsid w:val="00162D81"/>
    <w:rsid w:val="001639A7"/>
    <w:rsid w:val="00164214"/>
    <w:rsid w:val="00165B08"/>
    <w:rsid w:val="0016693E"/>
    <w:rsid w:val="001700A3"/>
    <w:rsid w:val="00171D77"/>
    <w:rsid w:val="00173271"/>
    <w:rsid w:val="00174605"/>
    <w:rsid w:val="00174666"/>
    <w:rsid w:val="001769C8"/>
    <w:rsid w:val="00180182"/>
    <w:rsid w:val="0018350D"/>
    <w:rsid w:val="0018369E"/>
    <w:rsid w:val="00184E1D"/>
    <w:rsid w:val="001852FD"/>
    <w:rsid w:val="00186837"/>
    <w:rsid w:val="00186C90"/>
    <w:rsid w:val="001914C2"/>
    <w:rsid w:val="00192B70"/>
    <w:rsid w:val="001A0201"/>
    <w:rsid w:val="001A0268"/>
    <w:rsid w:val="001B18D8"/>
    <w:rsid w:val="001B1E7A"/>
    <w:rsid w:val="001B34FB"/>
    <w:rsid w:val="001B494A"/>
    <w:rsid w:val="001C1F24"/>
    <w:rsid w:val="001D192E"/>
    <w:rsid w:val="001D3730"/>
    <w:rsid w:val="001D489C"/>
    <w:rsid w:val="001D79EC"/>
    <w:rsid w:val="001E0472"/>
    <w:rsid w:val="001E43C6"/>
    <w:rsid w:val="001E442C"/>
    <w:rsid w:val="001E5D9C"/>
    <w:rsid w:val="001F76CE"/>
    <w:rsid w:val="001F788A"/>
    <w:rsid w:val="0020045B"/>
    <w:rsid w:val="002019D4"/>
    <w:rsid w:val="00206D78"/>
    <w:rsid w:val="00210091"/>
    <w:rsid w:val="002107B5"/>
    <w:rsid w:val="00213BAC"/>
    <w:rsid w:val="00217881"/>
    <w:rsid w:val="00217E92"/>
    <w:rsid w:val="00220FD4"/>
    <w:rsid w:val="00224696"/>
    <w:rsid w:val="002270CD"/>
    <w:rsid w:val="0023070B"/>
    <w:rsid w:val="002319F2"/>
    <w:rsid w:val="00233B6C"/>
    <w:rsid w:val="00237D51"/>
    <w:rsid w:val="00240488"/>
    <w:rsid w:val="0024336C"/>
    <w:rsid w:val="00244710"/>
    <w:rsid w:val="00245D32"/>
    <w:rsid w:val="00246A98"/>
    <w:rsid w:val="00246E99"/>
    <w:rsid w:val="002513BB"/>
    <w:rsid w:val="00253D52"/>
    <w:rsid w:val="00253E54"/>
    <w:rsid w:val="00255AAC"/>
    <w:rsid w:val="00260205"/>
    <w:rsid w:val="002626B4"/>
    <w:rsid w:val="002653F6"/>
    <w:rsid w:val="002667A5"/>
    <w:rsid w:val="00266F71"/>
    <w:rsid w:val="00267139"/>
    <w:rsid w:val="0027185B"/>
    <w:rsid w:val="00271BDE"/>
    <w:rsid w:val="00271F38"/>
    <w:rsid w:val="002739E3"/>
    <w:rsid w:val="00282195"/>
    <w:rsid w:val="002846B3"/>
    <w:rsid w:val="002847E5"/>
    <w:rsid w:val="00285157"/>
    <w:rsid w:val="00287979"/>
    <w:rsid w:val="0029026B"/>
    <w:rsid w:val="00290C5D"/>
    <w:rsid w:val="00292475"/>
    <w:rsid w:val="00292844"/>
    <w:rsid w:val="00293DED"/>
    <w:rsid w:val="0029578B"/>
    <w:rsid w:val="00295B4F"/>
    <w:rsid w:val="00296D8F"/>
    <w:rsid w:val="00297097"/>
    <w:rsid w:val="002A3F62"/>
    <w:rsid w:val="002A4F82"/>
    <w:rsid w:val="002A764B"/>
    <w:rsid w:val="002B0B71"/>
    <w:rsid w:val="002B141E"/>
    <w:rsid w:val="002B1597"/>
    <w:rsid w:val="002B227D"/>
    <w:rsid w:val="002B36FF"/>
    <w:rsid w:val="002B5064"/>
    <w:rsid w:val="002B569D"/>
    <w:rsid w:val="002B7D3D"/>
    <w:rsid w:val="002B7DAA"/>
    <w:rsid w:val="002C2755"/>
    <w:rsid w:val="002C4563"/>
    <w:rsid w:val="002D6BA7"/>
    <w:rsid w:val="002D7B09"/>
    <w:rsid w:val="002D7F09"/>
    <w:rsid w:val="002E0AA1"/>
    <w:rsid w:val="002E1992"/>
    <w:rsid w:val="002E38D4"/>
    <w:rsid w:val="002E47D8"/>
    <w:rsid w:val="002E56F5"/>
    <w:rsid w:val="002E5CE0"/>
    <w:rsid w:val="002F35A3"/>
    <w:rsid w:val="002F4A95"/>
    <w:rsid w:val="002F682E"/>
    <w:rsid w:val="002F7FD2"/>
    <w:rsid w:val="00305A5C"/>
    <w:rsid w:val="00306FAC"/>
    <w:rsid w:val="003100B6"/>
    <w:rsid w:val="00311269"/>
    <w:rsid w:val="00314981"/>
    <w:rsid w:val="00316C96"/>
    <w:rsid w:val="00317259"/>
    <w:rsid w:val="00317A59"/>
    <w:rsid w:val="00322893"/>
    <w:rsid w:val="00324BC8"/>
    <w:rsid w:val="0033169C"/>
    <w:rsid w:val="00333579"/>
    <w:rsid w:val="00335719"/>
    <w:rsid w:val="00336CF4"/>
    <w:rsid w:val="00337F63"/>
    <w:rsid w:val="00342350"/>
    <w:rsid w:val="00344103"/>
    <w:rsid w:val="0034450A"/>
    <w:rsid w:val="00345407"/>
    <w:rsid w:val="00346F72"/>
    <w:rsid w:val="00347309"/>
    <w:rsid w:val="00350041"/>
    <w:rsid w:val="00353B8F"/>
    <w:rsid w:val="00355578"/>
    <w:rsid w:val="00357FA1"/>
    <w:rsid w:val="00364773"/>
    <w:rsid w:val="00365B21"/>
    <w:rsid w:val="003679B9"/>
    <w:rsid w:val="00371897"/>
    <w:rsid w:val="00371F41"/>
    <w:rsid w:val="00373848"/>
    <w:rsid w:val="00374861"/>
    <w:rsid w:val="00381A84"/>
    <w:rsid w:val="0038288C"/>
    <w:rsid w:val="00394D3D"/>
    <w:rsid w:val="00395E60"/>
    <w:rsid w:val="003967DB"/>
    <w:rsid w:val="00397BA2"/>
    <w:rsid w:val="003A01E9"/>
    <w:rsid w:val="003A2646"/>
    <w:rsid w:val="003A2754"/>
    <w:rsid w:val="003A3175"/>
    <w:rsid w:val="003A5435"/>
    <w:rsid w:val="003A55B7"/>
    <w:rsid w:val="003A6671"/>
    <w:rsid w:val="003A7124"/>
    <w:rsid w:val="003B184F"/>
    <w:rsid w:val="003B2691"/>
    <w:rsid w:val="003B44AC"/>
    <w:rsid w:val="003B473C"/>
    <w:rsid w:val="003B5DF3"/>
    <w:rsid w:val="003B7A36"/>
    <w:rsid w:val="003C5135"/>
    <w:rsid w:val="003C7A03"/>
    <w:rsid w:val="003D1C07"/>
    <w:rsid w:val="003D5106"/>
    <w:rsid w:val="003D56A3"/>
    <w:rsid w:val="003D6CEB"/>
    <w:rsid w:val="003D6DEB"/>
    <w:rsid w:val="003D7F4E"/>
    <w:rsid w:val="003E461A"/>
    <w:rsid w:val="003E5A68"/>
    <w:rsid w:val="003F0B4F"/>
    <w:rsid w:val="003F2912"/>
    <w:rsid w:val="003F3043"/>
    <w:rsid w:val="003F67AE"/>
    <w:rsid w:val="00402B69"/>
    <w:rsid w:val="00405A5F"/>
    <w:rsid w:val="004064F8"/>
    <w:rsid w:val="004064F9"/>
    <w:rsid w:val="0040703A"/>
    <w:rsid w:val="00410416"/>
    <w:rsid w:val="00412DA9"/>
    <w:rsid w:val="00413F74"/>
    <w:rsid w:val="00416ADB"/>
    <w:rsid w:val="004222BE"/>
    <w:rsid w:val="00424C79"/>
    <w:rsid w:val="00427658"/>
    <w:rsid w:val="004315B1"/>
    <w:rsid w:val="00434495"/>
    <w:rsid w:val="004347F1"/>
    <w:rsid w:val="004362EB"/>
    <w:rsid w:val="00441513"/>
    <w:rsid w:val="00442D8D"/>
    <w:rsid w:val="00444EE8"/>
    <w:rsid w:val="00446EE6"/>
    <w:rsid w:val="00452526"/>
    <w:rsid w:val="00452691"/>
    <w:rsid w:val="004526FF"/>
    <w:rsid w:val="00452763"/>
    <w:rsid w:val="00452A78"/>
    <w:rsid w:val="0045321F"/>
    <w:rsid w:val="004617F5"/>
    <w:rsid w:val="00463095"/>
    <w:rsid w:val="00464DA2"/>
    <w:rsid w:val="00465524"/>
    <w:rsid w:val="00467D85"/>
    <w:rsid w:val="00472ADD"/>
    <w:rsid w:val="00475E42"/>
    <w:rsid w:val="00480CB2"/>
    <w:rsid w:val="00481F03"/>
    <w:rsid w:val="00483788"/>
    <w:rsid w:val="004837B7"/>
    <w:rsid w:val="004845CF"/>
    <w:rsid w:val="00484FF7"/>
    <w:rsid w:val="0048560A"/>
    <w:rsid w:val="00485B9D"/>
    <w:rsid w:val="00487D42"/>
    <w:rsid w:val="00493CF6"/>
    <w:rsid w:val="00494F7E"/>
    <w:rsid w:val="00496152"/>
    <w:rsid w:val="004965BD"/>
    <w:rsid w:val="0049711D"/>
    <w:rsid w:val="00497E7F"/>
    <w:rsid w:val="004A1119"/>
    <w:rsid w:val="004A73FF"/>
    <w:rsid w:val="004B77CF"/>
    <w:rsid w:val="004B7A8D"/>
    <w:rsid w:val="004C2C2D"/>
    <w:rsid w:val="004C33E1"/>
    <w:rsid w:val="004C6903"/>
    <w:rsid w:val="004C6D98"/>
    <w:rsid w:val="004C7CEC"/>
    <w:rsid w:val="004D0D2E"/>
    <w:rsid w:val="004D1073"/>
    <w:rsid w:val="004D452C"/>
    <w:rsid w:val="004D5E4F"/>
    <w:rsid w:val="004E7519"/>
    <w:rsid w:val="004F30AD"/>
    <w:rsid w:val="004F30DF"/>
    <w:rsid w:val="004F559F"/>
    <w:rsid w:val="004F7308"/>
    <w:rsid w:val="00500BBF"/>
    <w:rsid w:val="00501BE5"/>
    <w:rsid w:val="0050300F"/>
    <w:rsid w:val="0050345C"/>
    <w:rsid w:val="00503793"/>
    <w:rsid w:val="00503F6A"/>
    <w:rsid w:val="00506581"/>
    <w:rsid w:val="0051295E"/>
    <w:rsid w:val="00514107"/>
    <w:rsid w:val="00515660"/>
    <w:rsid w:val="005201A3"/>
    <w:rsid w:val="005229D6"/>
    <w:rsid w:val="005264A0"/>
    <w:rsid w:val="00527E81"/>
    <w:rsid w:val="0053187B"/>
    <w:rsid w:val="00531AD0"/>
    <w:rsid w:val="00533383"/>
    <w:rsid w:val="005335B1"/>
    <w:rsid w:val="005351E9"/>
    <w:rsid w:val="005352EE"/>
    <w:rsid w:val="005368F5"/>
    <w:rsid w:val="00536ECF"/>
    <w:rsid w:val="00537820"/>
    <w:rsid w:val="0054195F"/>
    <w:rsid w:val="00544DC8"/>
    <w:rsid w:val="0054554A"/>
    <w:rsid w:val="005518EF"/>
    <w:rsid w:val="005547D1"/>
    <w:rsid w:val="00554A77"/>
    <w:rsid w:val="00554AA8"/>
    <w:rsid w:val="00556F34"/>
    <w:rsid w:val="00557CFD"/>
    <w:rsid w:val="00557F09"/>
    <w:rsid w:val="005610C6"/>
    <w:rsid w:val="00564848"/>
    <w:rsid w:val="0056511A"/>
    <w:rsid w:val="00567081"/>
    <w:rsid w:val="005670A0"/>
    <w:rsid w:val="005702F9"/>
    <w:rsid w:val="00570916"/>
    <w:rsid w:val="005711A5"/>
    <w:rsid w:val="005744BB"/>
    <w:rsid w:val="00575599"/>
    <w:rsid w:val="00577B45"/>
    <w:rsid w:val="00582BD6"/>
    <w:rsid w:val="00583737"/>
    <w:rsid w:val="00585D6D"/>
    <w:rsid w:val="00586C20"/>
    <w:rsid w:val="00586FD9"/>
    <w:rsid w:val="005872B3"/>
    <w:rsid w:val="005904B4"/>
    <w:rsid w:val="00591B87"/>
    <w:rsid w:val="00593410"/>
    <w:rsid w:val="00593A87"/>
    <w:rsid w:val="005A2978"/>
    <w:rsid w:val="005B0DFE"/>
    <w:rsid w:val="005B13B4"/>
    <w:rsid w:val="005B2228"/>
    <w:rsid w:val="005B343B"/>
    <w:rsid w:val="005B477F"/>
    <w:rsid w:val="005B5991"/>
    <w:rsid w:val="005B7A2E"/>
    <w:rsid w:val="005C096C"/>
    <w:rsid w:val="005C1195"/>
    <w:rsid w:val="005C49C8"/>
    <w:rsid w:val="005C5BD8"/>
    <w:rsid w:val="005C5E46"/>
    <w:rsid w:val="005C6028"/>
    <w:rsid w:val="005D0998"/>
    <w:rsid w:val="005D346E"/>
    <w:rsid w:val="005D67F1"/>
    <w:rsid w:val="005D753D"/>
    <w:rsid w:val="005D7958"/>
    <w:rsid w:val="005E06A3"/>
    <w:rsid w:val="005E2081"/>
    <w:rsid w:val="005E2191"/>
    <w:rsid w:val="005E2D9A"/>
    <w:rsid w:val="005E3C0D"/>
    <w:rsid w:val="005E4161"/>
    <w:rsid w:val="005E5063"/>
    <w:rsid w:val="005E65B9"/>
    <w:rsid w:val="005F5290"/>
    <w:rsid w:val="005F53FE"/>
    <w:rsid w:val="005F5B32"/>
    <w:rsid w:val="006003ED"/>
    <w:rsid w:val="0060098B"/>
    <w:rsid w:val="0060448A"/>
    <w:rsid w:val="006051F8"/>
    <w:rsid w:val="00605D77"/>
    <w:rsid w:val="00610C55"/>
    <w:rsid w:val="00612279"/>
    <w:rsid w:val="00614F03"/>
    <w:rsid w:val="00615D82"/>
    <w:rsid w:val="00616803"/>
    <w:rsid w:val="006169CB"/>
    <w:rsid w:val="00617A44"/>
    <w:rsid w:val="006225EE"/>
    <w:rsid w:val="00623676"/>
    <w:rsid w:val="006249EA"/>
    <w:rsid w:val="00631404"/>
    <w:rsid w:val="006328F4"/>
    <w:rsid w:val="00632DD2"/>
    <w:rsid w:val="0063598A"/>
    <w:rsid w:val="00637996"/>
    <w:rsid w:val="00640F5F"/>
    <w:rsid w:val="006421CC"/>
    <w:rsid w:val="00643566"/>
    <w:rsid w:val="0064429E"/>
    <w:rsid w:val="00644E01"/>
    <w:rsid w:val="006507EE"/>
    <w:rsid w:val="00651062"/>
    <w:rsid w:val="00651B40"/>
    <w:rsid w:val="00654508"/>
    <w:rsid w:val="00656B37"/>
    <w:rsid w:val="00656BD4"/>
    <w:rsid w:val="006611A8"/>
    <w:rsid w:val="0066271E"/>
    <w:rsid w:val="00662D64"/>
    <w:rsid w:val="006636C8"/>
    <w:rsid w:val="006663BE"/>
    <w:rsid w:val="00666BE6"/>
    <w:rsid w:val="00670503"/>
    <w:rsid w:val="006718AF"/>
    <w:rsid w:val="006721C6"/>
    <w:rsid w:val="0067547A"/>
    <w:rsid w:val="006760B0"/>
    <w:rsid w:val="006760FE"/>
    <w:rsid w:val="0068313D"/>
    <w:rsid w:val="006863E2"/>
    <w:rsid w:val="00693545"/>
    <w:rsid w:val="00693B38"/>
    <w:rsid w:val="00694F02"/>
    <w:rsid w:val="006950DC"/>
    <w:rsid w:val="006952B3"/>
    <w:rsid w:val="006A0B4A"/>
    <w:rsid w:val="006A12EF"/>
    <w:rsid w:val="006A3FD8"/>
    <w:rsid w:val="006A48F7"/>
    <w:rsid w:val="006A5ED2"/>
    <w:rsid w:val="006A715A"/>
    <w:rsid w:val="006B0B86"/>
    <w:rsid w:val="006B367A"/>
    <w:rsid w:val="006B4AC5"/>
    <w:rsid w:val="006B573E"/>
    <w:rsid w:val="006B5CE6"/>
    <w:rsid w:val="006C47A5"/>
    <w:rsid w:val="006C488D"/>
    <w:rsid w:val="006C77CA"/>
    <w:rsid w:val="006D1365"/>
    <w:rsid w:val="006D164E"/>
    <w:rsid w:val="006E13BC"/>
    <w:rsid w:val="006E1F24"/>
    <w:rsid w:val="006E3632"/>
    <w:rsid w:val="006E37AA"/>
    <w:rsid w:val="006E5E55"/>
    <w:rsid w:val="006F04AE"/>
    <w:rsid w:val="006F188F"/>
    <w:rsid w:val="006F2232"/>
    <w:rsid w:val="006F54FB"/>
    <w:rsid w:val="006F689A"/>
    <w:rsid w:val="00703047"/>
    <w:rsid w:val="007037B6"/>
    <w:rsid w:val="00704431"/>
    <w:rsid w:val="0070691A"/>
    <w:rsid w:val="007075C5"/>
    <w:rsid w:val="00710D96"/>
    <w:rsid w:val="0071230B"/>
    <w:rsid w:val="00712C33"/>
    <w:rsid w:val="00715728"/>
    <w:rsid w:val="00715860"/>
    <w:rsid w:val="007166E1"/>
    <w:rsid w:val="00716B19"/>
    <w:rsid w:val="00721E53"/>
    <w:rsid w:val="00722C79"/>
    <w:rsid w:val="0072389B"/>
    <w:rsid w:val="007250B5"/>
    <w:rsid w:val="00725B37"/>
    <w:rsid w:val="00730298"/>
    <w:rsid w:val="007315A5"/>
    <w:rsid w:val="007320CA"/>
    <w:rsid w:val="007346A9"/>
    <w:rsid w:val="007350FE"/>
    <w:rsid w:val="00735E15"/>
    <w:rsid w:val="00736284"/>
    <w:rsid w:val="00737316"/>
    <w:rsid w:val="00742C10"/>
    <w:rsid w:val="0074598E"/>
    <w:rsid w:val="00746FC1"/>
    <w:rsid w:val="00747C6C"/>
    <w:rsid w:val="0075534E"/>
    <w:rsid w:val="007576CC"/>
    <w:rsid w:val="00760418"/>
    <w:rsid w:val="00760DB5"/>
    <w:rsid w:val="007621D9"/>
    <w:rsid w:val="00762806"/>
    <w:rsid w:val="00764AFB"/>
    <w:rsid w:val="00764EC7"/>
    <w:rsid w:val="007654B9"/>
    <w:rsid w:val="007659F8"/>
    <w:rsid w:val="007660B1"/>
    <w:rsid w:val="00773DAC"/>
    <w:rsid w:val="00775029"/>
    <w:rsid w:val="00775121"/>
    <w:rsid w:val="007758F7"/>
    <w:rsid w:val="00782EBC"/>
    <w:rsid w:val="00784D31"/>
    <w:rsid w:val="00785328"/>
    <w:rsid w:val="00785863"/>
    <w:rsid w:val="00785D2B"/>
    <w:rsid w:val="00785EB7"/>
    <w:rsid w:val="00797D5B"/>
    <w:rsid w:val="00797EA4"/>
    <w:rsid w:val="007A174B"/>
    <w:rsid w:val="007A17A1"/>
    <w:rsid w:val="007A1D1C"/>
    <w:rsid w:val="007A25C4"/>
    <w:rsid w:val="007A3383"/>
    <w:rsid w:val="007A42AA"/>
    <w:rsid w:val="007A646B"/>
    <w:rsid w:val="007B31A5"/>
    <w:rsid w:val="007B7C25"/>
    <w:rsid w:val="007C0076"/>
    <w:rsid w:val="007C0A9B"/>
    <w:rsid w:val="007C298B"/>
    <w:rsid w:val="007C396A"/>
    <w:rsid w:val="007C794C"/>
    <w:rsid w:val="007C79A4"/>
    <w:rsid w:val="007D006A"/>
    <w:rsid w:val="007D0DEE"/>
    <w:rsid w:val="007D11A2"/>
    <w:rsid w:val="007D3A6D"/>
    <w:rsid w:val="007D53FF"/>
    <w:rsid w:val="007D7BFA"/>
    <w:rsid w:val="007D7EC3"/>
    <w:rsid w:val="007E02B2"/>
    <w:rsid w:val="007E66EF"/>
    <w:rsid w:val="007E69E0"/>
    <w:rsid w:val="007F20DB"/>
    <w:rsid w:val="007F2C72"/>
    <w:rsid w:val="007F50F1"/>
    <w:rsid w:val="007F6373"/>
    <w:rsid w:val="00804394"/>
    <w:rsid w:val="00805CC9"/>
    <w:rsid w:val="0080731C"/>
    <w:rsid w:val="0081058B"/>
    <w:rsid w:val="0082007E"/>
    <w:rsid w:val="00821CE4"/>
    <w:rsid w:val="00824C7D"/>
    <w:rsid w:val="008273B8"/>
    <w:rsid w:val="00830FCB"/>
    <w:rsid w:val="00833DD2"/>
    <w:rsid w:val="00834041"/>
    <w:rsid w:val="00840BFD"/>
    <w:rsid w:val="008433F8"/>
    <w:rsid w:val="0084344A"/>
    <w:rsid w:val="00844308"/>
    <w:rsid w:val="00846C5C"/>
    <w:rsid w:val="008514A5"/>
    <w:rsid w:val="0085196A"/>
    <w:rsid w:val="00853981"/>
    <w:rsid w:val="00854909"/>
    <w:rsid w:val="00856F5A"/>
    <w:rsid w:val="00861909"/>
    <w:rsid w:val="0086526E"/>
    <w:rsid w:val="008671DB"/>
    <w:rsid w:val="00867823"/>
    <w:rsid w:val="00867A64"/>
    <w:rsid w:val="00870894"/>
    <w:rsid w:val="008713B0"/>
    <w:rsid w:val="00872C77"/>
    <w:rsid w:val="00873690"/>
    <w:rsid w:val="00873D8E"/>
    <w:rsid w:val="00881CA6"/>
    <w:rsid w:val="00883D0C"/>
    <w:rsid w:val="00884F66"/>
    <w:rsid w:val="008867B1"/>
    <w:rsid w:val="00890BCD"/>
    <w:rsid w:val="008933B0"/>
    <w:rsid w:val="00897C00"/>
    <w:rsid w:val="008A0D22"/>
    <w:rsid w:val="008A34D0"/>
    <w:rsid w:val="008A577C"/>
    <w:rsid w:val="008B1C34"/>
    <w:rsid w:val="008B1FBA"/>
    <w:rsid w:val="008B37E4"/>
    <w:rsid w:val="008C46D9"/>
    <w:rsid w:val="008C592B"/>
    <w:rsid w:val="008D0C85"/>
    <w:rsid w:val="008D2285"/>
    <w:rsid w:val="008D35D4"/>
    <w:rsid w:val="008D532B"/>
    <w:rsid w:val="008D54C5"/>
    <w:rsid w:val="008D7012"/>
    <w:rsid w:val="008D7A93"/>
    <w:rsid w:val="008E0541"/>
    <w:rsid w:val="008E1FF7"/>
    <w:rsid w:val="008E30DD"/>
    <w:rsid w:val="008E6DE3"/>
    <w:rsid w:val="008E71B4"/>
    <w:rsid w:val="008E772D"/>
    <w:rsid w:val="008F0EAA"/>
    <w:rsid w:val="008F12AE"/>
    <w:rsid w:val="008F23C5"/>
    <w:rsid w:val="008F28FF"/>
    <w:rsid w:val="008F459D"/>
    <w:rsid w:val="008F6A04"/>
    <w:rsid w:val="00900210"/>
    <w:rsid w:val="00900B78"/>
    <w:rsid w:val="009023F3"/>
    <w:rsid w:val="009024EA"/>
    <w:rsid w:val="00902509"/>
    <w:rsid w:val="00905D07"/>
    <w:rsid w:val="009173C6"/>
    <w:rsid w:val="0092046E"/>
    <w:rsid w:val="00920D53"/>
    <w:rsid w:val="0092136B"/>
    <w:rsid w:val="00922A77"/>
    <w:rsid w:val="00923D8A"/>
    <w:rsid w:val="009258DD"/>
    <w:rsid w:val="00930289"/>
    <w:rsid w:val="009305C9"/>
    <w:rsid w:val="009330C0"/>
    <w:rsid w:val="00936ABE"/>
    <w:rsid w:val="00936B22"/>
    <w:rsid w:val="00936E36"/>
    <w:rsid w:val="00940515"/>
    <w:rsid w:val="0094084A"/>
    <w:rsid w:val="009415B8"/>
    <w:rsid w:val="00944C40"/>
    <w:rsid w:val="0095014F"/>
    <w:rsid w:val="00950B1F"/>
    <w:rsid w:val="009529FD"/>
    <w:rsid w:val="00953584"/>
    <w:rsid w:val="00953C1E"/>
    <w:rsid w:val="0095611F"/>
    <w:rsid w:val="009612D8"/>
    <w:rsid w:val="00961E63"/>
    <w:rsid w:val="009634D9"/>
    <w:rsid w:val="00975EC5"/>
    <w:rsid w:val="00982782"/>
    <w:rsid w:val="00984930"/>
    <w:rsid w:val="00985ECF"/>
    <w:rsid w:val="0098787E"/>
    <w:rsid w:val="00990402"/>
    <w:rsid w:val="00994365"/>
    <w:rsid w:val="009969BE"/>
    <w:rsid w:val="009A346F"/>
    <w:rsid w:val="009A36B5"/>
    <w:rsid w:val="009A3B66"/>
    <w:rsid w:val="009A5828"/>
    <w:rsid w:val="009A7065"/>
    <w:rsid w:val="009B357E"/>
    <w:rsid w:val="009B504E"/>
    <w:rsid w:val="009B5496"/>
    <w:rsid w:val="009B5C6F"/>
    <w:rsid w:val="009C096B"/>
    <w:rsid w:val="009C1622"/>
    <w:rsid w:val="009C1F80"/>
    <w:rsid w:val="009C7037"/>
    <w:rsid w:val="009D02F4"/>
    <w:rsid w:val="009D0EE8"/>
    <w:rsid w:val="009D3930"/>
    <w:rsid w:val="009D4DF3"/>
    <w:rsid w:val="009D57C9"/>
    <w:rsid w:val="009D5BBA"/>
    <w:rsid w:val="009D5E28"/>
    <w:rsid w:val="009D7024"/>
    <w:rsid w:val="009D777F"/>
    <w:rsid w:val="009E26E3"/>
    <w:rsid w:val="009E2A16"/>
    <w:rsid w:val="009E3BC7"/>
    <w:rsid w:val="009E3F23"/>
    <w:rsid w:val="009E4654"/>
    <w:rsid w:val="009E64BC"/>
    <w:rsid w:val="009E6E8B"/>
    <w:rsid w:val="009F1866"/>
    <w:rsid w:val="009F342A"/>
    <w:rsid w:val="00A00DF4"/>
    <w:rsid w:val="00A02041"/>
    <w:rsid w:val="00A02803"/>
    <w:rsid w:val="00A02DC9"/>
    <w:rsid w:val="00A134A1"/>
    <w:rsid w:val="00A143A9"/>
    <w:rsid w:val="00A14CA8"/>
    <w:rsid w:val="00A15755"/>
    <w:rsid w:val="00A163D7"/>
    <w:rsid w:val="00A16B21"/>
    <w:rsid w:val="00A16CC2"/>
    <w:rsid w:val="00A20015"/>
    <w:rsid w:val="00A20B18"/>
    <w:rsid w:val="00A20C6B"/>
    <w:rsid w:val="00A22053"/>
    <w:rsid w:val="00A24492"/>
    <w:rsid w:val="00A2526C"/>
    <w:rsid w:val="00A26566"/>
    <w:rsid w:val="00A27ACA"/>
    <w:rsid w:val="00A3013D"/>
    <w:rsid w:val="00A31839"/>
    <w:rsid w:val="00A34068"/>
    <w:rsid w:val="00A349EE"/>
    <w:rsid w:val="00A37AAD"/>
    <w:rsid w:val="00A403F2"/>
    <w:rsid w:val="00A439CA"/>
    <w:rsid w:val="00A45379"/>
    <w:rsid w:val="00A464FB"/>
    <w:rsid w:val="00A4657A"/>
    <w:rsid w:val="00A50FAC"/>
    <w:rsid w:val="00A543AC"/>
    <w:rsid w:val="00A55947"/>
    <w:rsid w:val="00A6487D"/>
    <w:rsid w:val="00A651E3"/>
    <w:rsid w:val="00A72C67"/>
    <w:rsid w:val="00A7717B"/>
    <w:rsid w:val="00A77844"/>
    <w:rsid w:val="00A81F97"/>
    <w:rsid w:val="00A85B0A"/>
    <w:rsid w:val="00A86F43"/>
    <w:rsid w:val="00A93E89"/>
    <w:rsid w:val="00A950F7"/>
    <w:rsid w:val="00A96D84"/>
    <w:rsid w:val="00A97438"/>
    <w:rsid w:val="00A97E08"/>
    <w:rsid w:val="00AA0CD4"/>
    <w:rsid w:val="00AA0FDD"/>
    <w:rsid w:val="00AA1C5F"/>
    <w:rsid w:val="00AA27EC"/>
    <w:rsid w:val="00AA4ABE"/>
    <w:rsid w:val="00AA4BE0"/>
    <w:rsid w:val="00AA5316"/>
    <w:rsid w:val="00AA7EEC"/>
    <w:rsid w:val="00AA7F42"/>
    <w:rsid w:val="00AB0CEF"/>
    <w:rsid w:val="00AB128B"/>
    <w:rsid w:val="00AB3A62"/>
    <w:rsid w:val="00AB574A"/>
    <w:rsid w:val="00AB5CE6"/>
    <w:rsid w:val="00AB5F0E"/>
    <w:rsid w:val="00AB70F4"/>
    <w:rsid w:val="00AB7B5D"/>
    <w:rsid w:val="00AC0E3E"/>
    <w:rsid w:val="00AC3F73"/>
    <w:rsid w:val="00AC5AFC"/>
    <w:rsid w:val="00AD03FC"/>
    <w:rsid w:val="00AD310C"/>
    <w:rsid w:val="00AD567A"/>
    <w:rsid w:val="00AD672E"/>
    <w:rsid w:val="00AE59D9"/>
    <w:rsid w:val="00AF6420"/>
    <w:rsid w:val="00AF6475"/>
    <w:rsid w:val="00AF66A3"/>
    <w:rsid w:val="00AF7308"/>
    <w:rsid w:val="00AF7C87"/>
    <w:rsid w:val="00AF7E37"/>
    <w:rsid w:val="00B009E2"/>
    <w:rsid w:val="00B00FF2"/>
    <w:rsid w:val="00B04513"/>
    <w:rsid w:val="00B04B79"/>
    <w:rsid w:val="00B129F0"/>
    <w:rsid w:val="00B13133"/>
    <w:rsid w:val="00B13467"/>
    <w:rsid w:val="00B144DA"/>
    <w:rsid w:val="00B14943"/>
    <w:rsid w:val="00B20183"/>
    <w:rsid w:val="00B2578A"/>
    <w:rsid w:val="00B26F1D"/>
    <w:rsid w:val="00B2715C"/>
    <w:rsid w:val="00B30DF9"/>
    <w:rsid w:val="00B3149E"/>
    <w:rsid w:val="00B336B9"/>
    <w:rsid w:val="00B366D1"/>
    <w:rsid w:val="00B37335"/>
    <w:rsid w:val="00B50419"/>
    <w:rsid w:val="00B518F2"/>
    <w:rsid w:val="00B55705"/>
    <w:rsid w:val="00B56656"/>
    <w:rsid w:val="00B60A3A"/>
    <w:rsid w:val="00B62BF8"/>
    <w:rsid w:val="00B632F3"/>
    <w:rsid w:val="00B643FA"/>
    <w:rsid w:val="00B649CC"/>
    <w:rsid w:val="00B71DE1"/>
    <w:rsid w:val="00B734DB"/>
    <w:rsid w:val="00B74811"/>
    <w:rsid w:val="00B77889"/>
    <w:rsid w:val="00B83DA2"/>
    <w:rsid w:val="00B85523"/>
    <w:rsid w:val="00B90C2C"/>
    <w:rsid w:val="00B93A41"/>
    <w:rsid w:val="00B94064"/>
    <w:rsid w:val="00B9507E"/>
    <w:rsid w:val="00B9585B"/>
    <w:rsid w:val="00B95A6C"/>
    <w:rsid w:val="00BA3DF6"/>
    <w:rsid w:val="00BA44B6"/>
    <w:rsid w:val="00BA4E83"/>
    <w:rsid w:val="00BB12FC"/>
    <w:rsid w:val="00BB19C5"/>
    <w:rsid w:val="00BB265E"/>
    <w:rsid w:val="00BB278D"/>
    <w:rsid w:val="00BB577E"/>
    <w:rsid w:val="00BB6AD6"/>
    <w:rsid w:val="00BB6B37"/>
    <w:rsid w:val="00BC190D"/>
    <w:rsid w:val="00BC1D30"/>
    <w:rsid w:val="00BC4E1B"/>
    <w:rsid w:val="00BC5F3F"/>
    <w:rsid w:val="00BC66C4"/>
    <w:rsid w:val="00BD259C"/>
    <w:rsid w:val="00BD392E"/>
    <w:rsid w:val="00BD495A"/>
    <w:rsid w:val="00BD7ED2"/>
    <w:rsid w:val="00BE0E22"/>
    <w:rsid w:val="00BE0E48"/>
    <w:rsid w:val="00BE291C"/>
    <w:rsid w:val="00BE2F3F"/>
    <w:rsid w:val="00BE3E5C"/>
    <w:rsid w:val="00BE4358"/>
    <w:rsid w:val="00BE4D60"/>
    <w:rsid w:val="00BE5C8A"/>
    <w:rsid w:val="00BE721D"/>
    <w:rsid w:val="00BF298F"/>
    <w:rsid w:val="00BF42DE"/>
    <w:rsid w:val="00BF4F6D"/>
    <w:rsid w:val="00C0034D"/>
    <w:rsid w:val="00C007E4"/>
    <w:rsid w:val="00C06879"/>
    <w:rsid w:val="00C076DE"/>
    <w:rsid w:val="00C07810"/>
    <w:rsid w:val="00C07F7D"/>
    <w:rsid w:val="00C105AA"/>
    <w:rsid w:val="00C11606"/>
    <w:rsid w:val="00C11D95"/>
    <w:rsid w:val="00C127D3"/>
    <w:rsid w:val="00C15549"/>
    <w:rsid w:val="00C16031"/>
    <w:rsid w:val="00C20081"/>
    <w:rsid w:val="00C20D06"/>
    <w:rsid w:val="00C23A1B"/>
    <w:rsid w:val="00C27E9E"/>
    <w:rsid w:val="00C31474"/>
    <w:rsid w:val="00C335CF"/>
    <w:rsid w:val="00C366DB"/>
    <w:rsid w:val="00C36937"/>
    <w:rsid w:val="00C37D1D"/>
    <w:rsid w:val="00C43C23"/>
    <w:rsid w:val="00C451F5"/>
    <w:rsid w:val="00C4579A"/>
    <w:rsid w:val="00C50EF2"/>
    <w:rsid w:val="00C515FE"/>
    <w:rsid w:val="00C56B9B"/>
    <w:rsid w:val="00C61B7F"/>
    <w:rsid w:val="00C61BB3"/>
    <w:rsid w:val="00C6208E"/>
    <w:rsid w:val="00C676A3"/>
    <w:rsid w:val="00C7089A"/>
    <w:rsid w:val="00C77133"/>
    <w:rsid w:val="00C80B90"/>
    <w:rsid w:val="00C80E2B"/>
    <w:rsid w:val="00C840CD"/>
    <w:rsid w:val="00C86678"/>
    <w:rsid w:val="00C931D8"/>
    <w:rsid w:val="00C94E9C"/>
    <w:rsid w:val="00C9541A"/>
    <w:rsid w:val="00C96104"/>
    <w:rsid w:val="00C97680"/>
    <w:rsid w:val="00C97710"/>
    <w:rsid w:val="00CA1621"/>
    <w:rsid w:val="00CA298D"/>
    <w:rsid w:val="00CB2FA4"/>
    <w:rsid w:val="00CB3BC6"/>
    <w:rsid w:val="00CB53FB"/>
    <w:rsid w:val="00CB5ADA"/>
    <w:rsid w:val="00CB6C05"/>
    <w:rsid w:val="00CB6DF1"/>
    <w:rsid w:val="00CC2CC2"/>
    <w:rsid w:val="00CC3FF3"/>
    <w:rsid w:val="00CC5612"/>
    <w:rsid w:val="00CC5D33"/>
    <w:rsid w:val="00CC6197"/>
    <w:rsid w:val="00CD0DBB"/>
    <w:rsid w:val="00CD113A"/>
    <w:rsid w:val="00CD1B1C"/>
    <w:rsid w:val="00CD3D4C"/>
    <w:rsid w:val="00CD3F20"/>
    <w:rsid w:val="00CD4295"/>
    <w:rsid w:val="00CD4DB0"/>
    <w:rsid w:val="00CD7589"/>
    <w:rsid w:val="00CE272D"/>
    <w:rsid w:val="00CE57B4"/>
    <w:rsid w:val="00CE68BC"/>
    <w:rsid w:val="00CF31B2"/>
    <w:rsid w:val="00CF3F78"/>
    <w:rsid w:val="00CF4457"/>
    <w:rsid w:val="00D00AAB"/>
    <w:rsid w:val="00D01E35"/>
    <w:rsid w:val="00D10A67"/>
    <w:rsid w:val="00D10ECF"/>
    <w:rsid w:val="00D124E6"/>
    <w:rsid w:val="00D13D6B"/>
    <w:rsid w:val="00D14FA8"/>
    <w:rsid w:val="00D1659B"/>
    <w:rsid w:val="00D225ED"/>
    <w:rsid w:val="00D23602"/>
    <w:rsid w:val="00D25234"/>
    <w:rsid w:val="00D25694"/>
    <w:rsid w:val="00D27274"/>
    <w:rsid w:val="00D2737D"/>
    <w:rsid w:val="00D307AE"/>
    <w:rsid w:val="00D32214"/>
    <w:rsid w:val="00D36517"/>
    <w:rsid w:val="00D37289"/>
    <w:rsid w:val="00D40457"/>
    <w:rsid w:val="00D464C3"/>
    <w:rsid w:val="00D46781"/>
    <w:rsid w:val="00D51AEC"/>
    <w:rsid w:val="00D53CA2"/>
    <w:rsid w:val="00D56A57"/>
    <w:rsid w:val="00D57612"/>
    <w:rsid w:val="00D60284"/>
    <w:rsid w:val="00D625A2"/>
    <w:rsid w:val="00D630F1"/>
    <w:rsid w:val="00D6663F"/>
    <w:rsid w:val="00D66948"/>
    <w:rsid w:val="00D71C03"/>
    <w:rsid w:val="00D7500E"/>
    <w:rsid w:val="00D8070A"/>
    <w:rsid w:val="00D80DFD"/>
    <w:rsid w:val="00D82B95"/>
    <w:rsid w:val="00D83705"/>
    <w:rsid w:val="00D90573"/>
    <w:rsid w:val="00D919E6"/>
    <w:rsid w:val="00D9420C"/>
    <w:rsid w:val="00D95D44"/>
    <w:rsid w:val="00D96960"/>
    <w:rsid w:val="00DA0BE5"/>
    <w:rsid w:val="00DA2345"/>
    <w:rsid w:val="00DA56BB"/>
    <w:rsid w:val="00DA5C20"/>
    <w:rsid w:val="00DA7225"/>
    <w:rsid w:val="00DB2A98"/>
    <w:rsid w:val="00DB4198"/>
    <w:rsid w:val="00DB62FF"/>
    <w:rsid w:val="00DB7C6E"/>
    <w:rsid w:val="00DC3145"/>
    <w:rsid w:val="00DC39CD"/>
    <w:rsid w:val="00DC5B9E"/>
    <w:rsid w:val="00DC61C9"/>
    <w:rsid w:val="00DD2067"/>
    <w:rsid w:val="00DD46BF"/>
    <w:rsid w:val="00DD4FE6"/>
    <w:rsid w:val="00DD5540"/>
    <w:rsid w:val="00DD6F81"/>
    <w:rsid w:val="00DD79D0"/>
    <w:rsid w:val="00DE1376"/>
    <w:rsid w:val="00DE34E3"/>
    <w:rsid w:val="00DE3A5A"/>
    <w:rsid w:val="00DE3B08"/>
    <w:rsid w:val="00DE52A2"/>
    <w:rsid w:val="00DE6B80"/>
    <w:rsid w:val="00DF0A2D"/>
    <w:rsid w:val="00DF1C2C"/>
    <w:rsid w:val="00DF38E8"/>
    <w:rsid w:val="00DF3F85"/>
    <w:rsid w:val="00E0063A"/>
    <w:rsid w:val="00E056EA"/>
    <w:rsid w:val="00E06814"/>
    <w:rsid w:val="00E1096B"/>
    <w:rsid w:val="00E11FDE"/>
    <w:rsid w:val="00E1210F"/>
    <w:rsid w:val="00E12C54"/>
    <w:rsid w:val="00E1534F"/>
    <w:rsid w:val="00E17352"/>
    <w:rsid w:val="00E2049F"/>
    <w:rsid w:val="00E204EE"/>
    <w:rsid w:val="00E21A62"/>
    <w:rsid w:val="00E2460E"/>
    <w:rsid w:val="00E24F79"/>
    <w:rsid w:val="00E25318"/>
    <w:rsid w:val="00E25C2E"/>
    <w:rsid w:val="00E264E5"/>
    <w:rsid w:val="00E316CB"/>
    <w:rsid w:val="00E31B2E"/>
    <w:rsid w:val="00E352C9"/>
    <w:rsid w:val="00E356B3"/>
    <w:rsid w:val="00E37E69"/>
    <w:rsid w:val="00E406EF"/>
    <w:rsid w:val="00E42A0C"/>
    <w:rsid w:val="00E4392F"/>
    <w:rsid w:val="00E44128"/>
    <w:rsid w:val="00E45F6D"/>
    <w:rsid w:val="00E46135"/>
    <w:rsid w:val="00E50BD3"/>
    <w:rsid w:val="00E50D7D"/>
    <w:rsid w:val="00E5170D"/>
    <w:rsid w:val="00E5403B"/>
    <w:rsid w:val="00E547FD"/>
    <w:rsid w:val="00E57D2E"/>
    <w:rsid w:val="00E6026E"/>
    <w:rsid w:val="00E6199D"/>
    <w:rsid w:val="00E62C7C"/>
    <w:rsid w:val="00E63114"/>
    <w:rsid w:val="00E639C5"/>
    <w:rsid w:val="00E713B9"/>
    <w:rsid w:val="00E72117"/>
    <w:rsid w:val="00E7251B"/>
    <w:rsid w:val="00E86858"/>
    <w:rsid w:val="00E86ACD"/>
    <w:rsid w:val="00E87D2D"/>
    <w:rsid w:val="00E905D2"/>
    <w:rsid w:val="00E934A5"/>
    <w:rsid w:val="00E943E6"/>
    <w:rsid w:val="00E95E10"/>
    <w:rsid w:val="00EA3346"/>
    <w:rsid w:val="00EA3BF8"/>
    <w:rsid w:val="00EA7271"/>
    <w:rsid w:val="00EA795A"/>
    <w:rsid w:val="00EB1691"/>
    <w:rsid w:val="00EB3524"/>
    <w:rsid w:val="00EC0F90"/>
    <w:rsid w:val="00EC7D6E"/>
    <w:rsid w:val="00ED099A"/>
    <w:rsid w:val="00ED1BE8"/>
    <w:rsid w:val="00ED3E58"/>
    <w:rsid w:val="00ED6CDE"/>
    <w:rsid w:val="00ED78B3"/>
    <w:rsid w:val="00ED7A09"/>
    <w:rsid w:val="00EE71B9"/>
    <w:rsid w:val="00EE77C3"/>
    <w:rsid w:val="00EF0DD8"/>
    <w:rsid w:val="00EF12B8"/>
    <w:rsid w:val="00EF5670"/>
    <w:rsid w:val="00F039C4"/>
    <w:rsid w:val="00F05D7D"/>
    <w:rsid w:val="00F06A7F"/>
    <w:rsid w:val="00F10409"/>
    <w:rsid w:val="00F12752"/>
    <w:rsid w:val="00F13245"/>
    <w:rsid w:val="00F15459"/>
    <w:rsid w:val="00F15882"/>
    <w:rsid w:val="00F1612F"/>
    <w:rsid w:val="00F220B3"/>
    <w:rsid w:val="00F23661"/>
    <w:rsid w:val="00F2371D"/>
    <w:rsid w:val="00F25B6A"/>
    <w:rsid w:val="00F25F20"/>
    <w:rsid w:val="00F26106"/>
    <w:rsid w:val="00F30459"/>
    <w:rsid w:val="00F34D4F"/>
    <w:rsid w:val="00F40A8B"/>
    <w:rsid w:val="00F419F9"/>
    <w:rsid w:val="00F457AE"/>
    <w:rsid w:val="00F47190"/>
    <w:rsid w:val="00F534B6"/>
    <w:rsid w:val="00F62B88"/>
    <w:rsid w:val="00F6413F"/>
    <w:rsid w:val="00F80A2D"/>
    <w:rsid w:val="00F80D8B"/>
    <w:rsid w:val="00F828CF"/>
    <w:rsid w:val="00F82F4B"/>
    <w:rsid w:val="00F85B08"/>
    <w:rsid w:val="00F94D4D"/>
    <w:rsid w:val="00F95229"/>
    <w:rsid w:val="00FA2783"/>
    <w:rsid w:val="00FA3273"/>
    <w:rsid w:val="00FB1C95"/>
    <w:rsid w:val="00FB2083"/>
    <w:rsid w:val="00FB31AE"/>
    <w:rsid w:val="00FC0665"/>
    <w:rsid w:val="00FC0B47"/>
    <w:rsid w:val="00FC130A"/>
    <w:rsid w:val="00FC23C0"/>
    <w:rsid w:val="00FC5D8E"/>
    <w:rsid w:val="00FC70F9"/>
    <w:rsid w:val="00FD10F2"/>
    <w:rsid w:val="00FD5C68"/>
    <w:rsid w:val="00FE0BFC"/>
    <w:rsid w:val="00FE1699"/>
    <w:rsid w:val="00FE174C"/>
    <w:rsid w:val="00FE44DD"/>
    <w:rsid w:val="00FE737D"/>
    <w:rsid w:val="00FF0DC0"/>
    <w:rsid w:val="00FF1689"/>
    <w:rsid w:val="00FF3AA5"/>
    <w:rsid w:val="00FF3BA2"/>
    <w:rsid w:val="00FF4124"/>
    <w:rsid w:val="00FF66D7"/>
    <w:rsid w:val="00FF792C"/>
    <w:rsid w:val="00FF7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67525-CC83-4131-9328-F44E99AE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7B09"/>
    <w:pPr>
      <w:spacing w:after="0" w:line="240" w:lineRule="auto"/>
    </w:pPr>
    <w:rPr>
      <w:rFonts w:ascii="Meiryo UI" w:eastAsia="Meiryo UI"/>
      <w:sz w:val="18"/>
      <w:szCs w:val="18"/>
    </w:rPr>
  </w:style>
  <w:style w:type="character" w:customStyle="1" w:styleId="a4">
    <w:name w:val="吹き出し (文字)"/>
    <w:basedOn w:val="a0"/>
    <w:link w:val="a3"/>
    <w:uiPriority w:val="99"/>
    <w:semiHidden/>
    <w:rsid w:val="002D7B09"/>
    <w:rPr>
      <w:rFonts w:ascii="Meiryo UI" w:eastAsia="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554</Words>
  <Characters>3164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篠本滋</dc:creator>
  <cp:keywords/>
  <dc:description/>
  <cp:lastModifiedBy>篠本滋</cp:lastModifiedBy>
  <cp:revision>2</cp:revision>
  <dcterms:created xsi:type="dcterms:W3CDTF">2017-11-02T05:53:00Z</dcterms:created>
  <dcterms:modified xsi:type="dcterms:W3CDTF">2017-11-02T06:06:00Z</dcterms:modified>
</cp:coreProperties>
</file>