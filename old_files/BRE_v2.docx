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421" w:rsidDel="00D11655" w:rsidRDefault="006A4421" w:rsidP="006A4421">
      <w:pPr>
        <w:rPr>
          <w:del w:id="0" w:author="篠本滋" w:date="2017-11-25T19:22:00Z"/>
        </w:rPr>
      </w:pPr>
      <w:del w:id="1" w:author="篠本滋" w:date="2017-11-25T19:22:00Z">
        <w:r w:rsidDel="00D11655">
          <w:delText># BRE_v2.py</w:delText>
        </w:r>
      </w:del>
    </w:p>
    <w:p w:rsidR="006A4421" w:rsidDel="00D11655" w:rsidRDefault="006A4421" w:rsidP="006A4421">
      <w:pPr>
        <w:rPr>
          <w:del w:id="2" w:author="篠本滋" w:date="2017-11-25T19:22:00Z"/>
        </w:rPr>
      </w:pPr>
      <w:del w:id="3" w:author="篠本滋" w:date="2017-11-25T19:22:00Z">
        <w:r w:rsidDel="00D11655">
          <w:delText># Junpei Naito 2017/9/19</w:delText>
        </w:r>
      </w:del>
    </w:p>
    <w:p w:rsidR="006A4421" w:rsidDel="00D11655" w:rsidRDefault="006A4421" w:rsidP="006A4421">
      <w:pPr>
        <w:rPr>
          <w:del w:id="4" w:author="篠本滋" w:date="2017-11-25T19:22:00Z"/>
        </w:rPr>
      </w:pPr>
    </w:p>
    <w:p w:rsidR="006A4421" w:rsidRDefault="006A4421" w:rsidP="006A4421">
      <w:r>
        <w:t>##########</w:t>
      </w:r>
    </w:p>
    <w:p w:rsidR="006A4421" w:rsidRDefault="006A4421" w:rsidP="006A4421">
      <w:r>
        <w:t># BRE_v2.py returns Bayesian estimation of the rate of event occurrence.</w:t>
      </w:r>
    </w:p>
    <w:p w:rsidR="006A4421" w:rsidRDefault="006A4421" w:rsidP="006A4421">
      <w:r>
        <w:t># needs libraries: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numpy</w:t>
      </w:r>
      <w:proofErr w:type="spellEnd"/>
      <w:r>
        <w:t>).</w:t>
      </w:r>
    </w:p>
    <w:p w:rsidR="006A4421" w:rsidRDefault="006A4421" w:rsidP="006A4421"/>
    <w:p w:rsidR="006A4421" w:rsidRDefault="006A4421" w:rsidP="006A4421">
      <w:r>
        <w:t># Instruction</w:t>
      </w:r>
    </w:p>
    <w:p w:rsidR="006A4421" w:rsidRDefault="006A4421" w:rsidP="006A4421">
      <w:r>
        <w:t># put BRE_v2.py on a folder in a path.</w:t>
      </w:r>
    </w:p>
    <w:p w:rsidR="006A4421" w:rsidRDefault="006A4421" w:rsidP="006A4421">
      <w:r>
        <w:t xml:space="preserve"># </w:t>
      </w:r>
      <w:proofErr w:type="gramStart"/>
      <w:r>
        <w:t>import</w:t>
      </w:r>
      <w:proofErr w:type="gramEnd"/>
      <w:r>
        <w:t xml:space="preserve"> BRE</w:t>
      </w:r>
    </w:p>
    <w:p w:rsidR="006A4421" w:rsidRDefault="006A4421" w:rsidP="006A4421">
      <w:r>
        <w:t xml:space="preserve"># </w:t>
      </w:r>
      <w:proofErr w:type="gramStart"/>
      <w:r>
        <w:t>then</w:t>
      </w:r>
      <w:proofErr w:type="gramEnd"/>
      <w:r>
        <w:t xml:space="preserve"> you may obtain BRE_v2.().</w:t>
      </w:r>
    </w:p>
    <w:p w:rsidR="006A4421" w:rsidRDefault="006A4421" w:rsidP="006A4421">
      <w:r>
        <w:t xml:space="preserve"># </w:t>
      </w:r>
      <w:proofErr w:type="gramStart"/>
      <w:r>
        <w:t>you</w:t>
      </w:r>
      <w:proofErr w:type="gramEnd"/>
      <w:r>
        <w:t xml:space="preserve"> need only BRE function</w:t>
      </w:r>
    </w:p>
    <w:p w:rsidR="006A4421" w:rsidRDefault="006A4421" w:rsidP="006A4421">
      <w:r>
        <w:t xml:space="preserve"># the function </w:t>
      </w:r>
      <w:proofErr w:type="gramStart"/>
      <w:r>
        <w:t>BRE(</w:t>
      </w:r>
      <w:proofErr w:type="gramEnd"/>
      <w:r>
        <w:t>Bayesian Rate Estimate) takes a spike train as an argument.</w:t>
      </w:r>
    </w:p>
    <w:p w:rsidR="006A4421" w:rsidRDefault="006A4421" w:rsidP="006A4421">
      <w:r>
        <w:t xml:space="preserve"># </w:t>
      </w:r>
      <w:proofErr w:type="gramStart"/>
      <w:r>
        <w:t>spike</w:t>
      </w:r>
      <w:proofErr w:type="gramEnd"/>
      <w:r>
        <w:t xml:space="preserve"> train could be given by list or </w:t>
      </w:r>
      <w:proofErr w:type="spellStart"/>
      <w:r>
        <w:t>numpy.array</w:t>
      </w:r>
      <w:proofErr w:type="spellEnd"/>
      <w:r>
        <w:t>.</w:t>
      </w:r>
    </w:p>
    <w:p w:rsidR="006A4421" w:rsidRDefault="006A4421" w:rsidP="006A4421">
      <w:r>
        <w:t xml:space="preserve"># a parameter beta is determined by EM algorithm, and a figure is drawn from the rate estimated with the </w:t>
      </w:r>
      <w:proofErr w:type="spellStart"/>
      <w:r>
        <w:t>Kalman</w:t>
      </w:r>
      <w:proofErr w:type="spellEnd"/>
      <w:r>
        <w:t xml:space="preserve"> filter. </w:t>
      </w:r>
    </w:p>
    <w:p w:rsidR="006A4421" w:rsidRDefault="006A4421" w:rsidP="006A4421">
      <w:r>
        <w:t xml:space="preserve"># </w:t>
      </w:r>
      <w:proofErr w:type="gramStart"/>
      <w:r>
        <w:t>references</w:t>
      </w:r>
      <w:proofErr w:type="gramEnd"/>
      <w:r>
        <w:t>:</w:t>
      </w:r>
    </w:p>
    <w:p w:rsidR="006A4421" w:rsidRDefault="006A4421" w:rsidP="006A4421">
      <w:proofErr w:type="gramStart"/>
      <w:r>
        <w:t>#  S</w:t>
      </w:r>
      <w:proofErr w:type="gramEnd"/>
      <w:r>
        <w:t>. Koyama and S. Shinomoto, Empirical Bayes interpretations of random point events.  J. Phys. A (2005) 38:L531-L537.</w:t>
      </w:r>
    </w:p>
    <w:p w:rsidR="006A4421" w:rsidRDefault="006A4421" w:rsidP="006A4421">
      <w:r>
        <w:t># T. Shimokawa and S. Shinomoto, Estimating instantaneous irregularity of neuronal firing. Neural Computation (2009) 21:1931-1951.</w:t>
      </w:r>
    </w:p>
    <w:p w:rsidR="006A4421" w:rsidRDefault="006A4421" w:rsidP="006A4421">
      <w:r>
        <w:t xml:space="preserve"># Shigeru Shinomoto (2010) Estimating the firing rate. </w:t>
      </w:r>
      <w:proofErr w:type="gramStart"/>
      <w:r>
        <w:t>in</w:t>
      </w:r>
      <w:proofErr w:type="gramEnd"/>
      <w:r>
        <w:t xml:space="preserve"> "Analysis of Parallel Spike Train Data" (eds. S. Gruen and S. Rotter) (Springer, New York).</w:t>
      </w:r>
    </w:p>
    <w:p w:rsidR="006A4421" w:rsidRDefault="006A4421" w:rsidP="006A4421">
      <w:r>
        <w:t># Contact:</w:t>
      </w:r>
    </w:p>
    <w:p w:rsidR="006A4421" w:rsidRDefault="006A4421" w:rsidP="006A4421">
      <w:r>
        <w:t># Shigeru Shinomoto: shinomoto@scphys.kyoto-u.ac.jp</w:t>
      </w:r>
    </w:p>
    <w:p w:rsidR="006A4421" w:rsidRDefault="006A4421" w:rsidP="006A4421">
      <w:pPr>
        <w:rPr>
          <w:ins w:id="5" w:author="篠本滋" w:date="2017-11-25T19:22:00Z"/>
        </w:rPr>
      </w:pPr>
      <w:r>
        <w:t>##########</w:t>
      </w:r>
    </w:p>
    <w:p w:rsidR="00D11655" w:rsidRDefault="00D11655" w:rsidP="00D11655">
      <w:pPr>
        <w:rPr>
          <w:ins w:id="6" w:author="篠本滋" w:date="2017-11-25T19:22:00Z"/>
        </w:rPr>
      </w:pPr>
      <w:ins w:id="7" w:author="篠本滋" w:date="2017-11-25T19:22:00Z">
        <w:r>
          <w:t># BRE_v2.py</w:t>
        </w:r>
        <w:bookmarkStart w:id="8" w:name="_GoBack"/>
        <w:bookmarkEnd w:id="8"/>
      </w:ins>
    </w:p>
    <w:p w:rsidR="00D11655" w:rsidRDefault="00D11655" w:rsidP="006A4421">
      <w:ins w:id="9" w:author="篠本滋" w:date="2017-11-25T19:22:00Z">
        <w:r>
          <w:t xml:space="preserve"># revised by </w:t>
        </w:r>
        <w:proofErr w:type="spellStart"/>
        <w:r>
          <w:t>Junpei</w:t>
        </w:r>
        <w:proofErr w:type="spellEnd"/>
        <w:r>
          <w:t xml:space="preserve"> Naito 2017/9/19</w:t>
        </w:r>
      </w:ins>
    </w:p>
    <w:p w:rsidR="00D11655" w:rsidRDefault="00D11655" w:rsidP="00D11655">
      <w:pPr>
        <w:rPr>
          <w:ins w:id="10" w:author="篠本滋" w:date="2017-11-25T19:23:00Z"/>
        </w:rPr>
      </w:pPr>
      <w:ins w:id="11" w:author="篠本滋" w:date="2017-11-25T19:23:00Z">
        <w:r>
          <w:t>##########</w:t>
        </w:r>
      </w:ins>
    </w:p>
    <w:p w:rsidR="006A4421" w:rsidRDefault="006A4421" w:rsidP="006A4421"/>
    <w:p w:rsidR="006A4421" w:rsidRDefault="006A4421" w:rsidP="006A442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A4421" w:rsidRDefault="006A4421" w:rsidP="006A4421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6A4421" w:rsidRDefault="006A4421" w:rsidP="006A4421">
      <w:proofErr w:type="gramStart"/>
      <w:r>
        <w:t>import</w:t>
      </w:r>
      <w:proofErr w:type="gramEnd"/>
      <w:r>
        <w:t xml:space="preserve"> math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t>def</w:t>
      </w:r>
      <w:proofErr w:type="spellEnd"/>
      <w:proofErr w:type="gramEnd"/>
      <w:r>
        <w:t xml:space="preserve"> BRE(</w:t>
      </w:r>
      <w:proofErr w:type="spellStart"/>
      <w:r>
        <w:t>spike_times</w:t>
      </w:r>
      <w:proofErr w:type="spellEnd"/>
      <w:r>
        <w:t>) :</w:t>
      </w:r>
    </w:p>
    <w:p w:rsidR="006A4421" w:rsidRDefault="006A4421" w:rsidP="006A4421">
      <w:r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</w:t>
      </w:r>
      <w:proofErr w:type="spellStart"/>
      <w:r>
        <w:t>spike_times</w:t>
      </w:r>
      <w:proofErr w:type="spellEnd"/>
      <w:r>
        <w:t>))</w:t>
      </w:r>
    </w:p>
    <w:p w:rsidR="006A4421" w:rsidRDefault="006A4421" w:rsidP="006A4421">
      <w:r>
        <w:t xml:space="preserve">    </w:t>
      </w:r>
      <w:proofErr w:type="spellStart"/>
      <w:r>
        <w:t>max_value</w:t>
      </w:r>
      <w:proofErr w:type="spellEnd"/>
      <w:r>
        <w:t xml:space="preserve">  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6A4421" w:rsidRDefault="006A4421" w:rsidP="006A4421">
      <w:r>
        <w:t xml:space="preserve">    </w:t>
      </w:r>
      <w:proofErr w:type="spellStart"/>
      <w:r>
        <w:t>min_value</w:t>
      </w:r>
      <w:proofErr w:type="spellEnd"/>
      <w:r>
        <w:t xml:space="preserve">  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6A4421" w:rsidRDefault="006A4421" w:rsidP="006A4421"/>
    <w:p w:rsidR="006A4421" w:rsidRDefault="006A4421" w:rsidP="006A4421">
      <w:r>
        <w:t xml:space="preserve">    ISI    = </w:t>
      </w:r>
      <w:proofErr w:type="spellStart"/>
      <w:proofErr w:type="gramStart"/>
      <w:r>
        <w:t>np.diff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6A4421" w:rsidRDefault="006A4421" w:rsidP="006A4421">
      <w:r>
        <w:t xml:space="preserve">    </w:t>
      </w:r>
      <w:proofErr w:type="gramStart"/>
      <w:r>
        <w:t>mu</w:t>
      </w:r>
      <w:proofErr w:type="gramEnd"/>
      <w:r>
        <w:t xml:space="preserve">     = </w:t>
      </w:r>
      <w:proofErr w:type="spellStart"/>
      <w:r>
        <w:t>len</w:t>
      </w:r>
      <w:proofErr w:type="spellEnd"/>
      <w:r>
        <w:t>(</w:t>
      </w:r>
      <w:proofErr w:type="spellStart"/>
      <w:r>
        <w:t>spike_times</w:t>
      </w:r>
      <w:proofErr w:type="spellEnd"/>
      <w:r>
        <w:t>) /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6A4421" w:rsidRDefault="006A4421" w:rsidP="006A4421">
      <w:r>
        <w:t xml:space="preserve">    </w:t>
      </w:r>
      <w:proofErr w:type="gramStart"/>
      <w:r>
        <w:t>beta0  =</w:t>
      </w:r>
      <w:proofErr w:type="gramEnd"/>
      <w:r>
        <w:t xml:space="preserve"> pow(mu, -3)</w:t>
      </w:r>
    </w:p>
    <w:p w:rsidR="006A4421" w:rsidRDefault="006A4421" w:rsidP="006A4421">
      <w:r>
        <w:t xml:space="preserve">    </w:t>
      </w:r>
      <w:proofErr w:type="gramStart"/>
      <w:r>
        <w:t>beta</w:t>
      </w:r>
      <w:proofErr w:type="gramEnd"/>
      <w:r>
        <w:t xml:space="preserve">   = </w:t>
      </w:r>
      <w:proofErr w:type="spellStart"/>
      <w:r>
        <w:t>EMmethod</w:t>
      </w:r>
      <w:proofErr w:type="spellEnd"/>
      <w:r>
        <w:t>(ISI, beta0)</w:t>
      </w:r>
    </w:p>
    <w:p w:rsidR="006A4421" w:rsidRDefault="006A4421" w:rsidP="006A4421">
      <w:r>
        <w:t xml:space="preserve">    </w:t>
      </w:r>
      <w:proofErr w:type="spellStart"/>
      <w:proofErr w:type="gramStart"/>
      <w:r>
        <w:t>kalman</w:t>
      </w:r>
      <w:proofErr w:type="spellEnd"/>
      <w:proofErr w:type="gramEnd"/>
      <w:r>
        <w:t xml:space="preserve"> = </w:t>
      </w:r>
      <w:proofErr w:type="spellStart"/>
      <w:r>
        <w:t>KalmanFilter</w:t>
      </w:r>
      <w:proofErr w:type="spellEnd"/>
      <w:r>
        <w:t>(ISI, beta)</w:t>
      </w:r>
    </w:p>
    <w:p w:rsidR="006A4421" w:rsidRDefault="006A4421" w:rsidP="006A4421"/>
    <w:p w:rsidR="006A4421" w:rsidRDefault="006A4421" w:rsidP="006A4421">
      <w:r>
        <w:t xml:space="preserve">    </w:t>
      </w:r>
      <w:proofErr w:type="spellStart"/>
      <w:proofErr w:type="gramStart"/>
      <w:r>
        <w:t>drawBRE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 xml:space="preserve">, </w:t>
      </w:r>
      <w:proofErr w:type="spellStart"/>
      <w:r>
        <w:t>kalman</w:t>
      </w:r>
      <w:proofErr w:type="spellEnd"/>
      <w:r>
        <w:t>)</w:t>
      </w:r>
    </w:p>
    <w:p w:rsidR="006A4421" w:rsidRDefault="006A4421" w:rsidP="006A4421"/>
    <w:p w:rsidR="006A4421" w:rsidRDefault="006A4421" w:rsidP="006A4421">
      <w:r>
        <w:t>####</w:t>
      </w:r>
    </w:p>
    <w:p w:rsidR="006A4421" w:rsidRDefault="006A4421" w:rsidP="006A4421">
      <w:r>
        <w:t xml:space="preserve"># </w:t>
      </w:r>
      <w:proofErr w:type="spellStart"/>
      <w:r>
        <w:t>EMmethod</w:t>
      </w:r>
      <w:proofErr w:type="spellEnd"/>
    </w:p>
    <w:p w:rsidR="006A4421" w:rsidRDefault="006A4421" w:rsidP="006A4421">
      <w:r>
        <w:t># estimates a parameter beta with the EM algorithm.</w:t>
      </w:r>
    </w:p>
    <w:p w:rsidR="006A4421" w:rsidRDefault="006A4421" w:rsidP="006A4421"/>
    <w:p w:rsidR="006A4421" w:rsidRDefault="006A4421" w:rsidP="006A4421">
      <w:r>
        <w:t xml:space="preserve"># </w:t>
      </w:r>
      <w:proofErr w:type="gramStart"/>
      <w:r>
        <w:t>arguments</w:t>
      </w:r>
      <w:proofErr w:type="gramEnd"/>
      <w:r>
        <w:t>:</w:t>
      </w:r>
    </w:p>
    <w:p w:rsidR="006A4421" w:rsidRDefault="006A4421" w:rsidP="006A4421">
      <w:r>
        <w:t># ISI: inter spike interval</w:t>
      </w:r>
    </w:p>
    <w:p w:rsidR="006A4421" w:rsidRDefault="006A4421" w:rsidP="006A4421">
      <w:r>
        <w:t># beta0: initial value of the parameter beta</w:t>
      </w:r>
    </w:p>
    <w:p w:rsidR="006A4421" w:rsidRDefault="006A4421" w:rsidP="006A4421"/>
    <w:p w:rsidR="006A4421" w:rsidRDefault="006A4421" w:rsidP="006A4421">
      <w:r>
        <w:t># returns the estimated beta.</w:t>
      </w:r>
    </w:p>
    <w:p w:rsidR="006A4421" w:rsidRDefault="006A4421" w:rsidP="006A4421">
      <w:r>
        <w:t>####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EMmethod</w:t>
      </w:r>
      <w:proofErr w:type="spellEnd"/>
      <w:r>
        <w:t>(ISI, beta0) :</w:t>
      </w:r>
    </w:p>
    <w:p w:rsidR="006A4421" w:rsidRDefault="006A4421" w:rsidP="006A442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ISI)</w:t>
      </w:r>
    </w:p>
    <w:p w:rsidR="006A4421" w:rsidRDefault="006A4421" w:rsidP="006A4421">
      <w:r>
        <w:t xml:space="preserve">    </w:t>
      </w:r>
      <w:proofErr w:type="gramStart"/>
      <w:r>
        <w:t>beta</w:t>
      </w:r>
      <w:proofErr w:type="gramEnd"/>
      <w:r>
        <w:t xml:space="preserve"> = 0</w:t>
      </w:r>
    </w:p>
    <w:p w:rsidR="006A4421" w:rsidRDefault="006A4421" w:rsidP="006A4421">
      <w:r>
        <w:t xml:space="preserve">    </w:t>
      </w:r>
      <w:proofErr w:type="spellStart"/>
      <w:r>
        <w:t>beta_new</w:t>
      </w:r>
      <w:proofErr w:type="spellEnd"/>
      <w:r>
        <w:t xml:space="preserve"> = beta0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j in range(0, 100) :</w:t>
      </w:r>
    </w:p>
    <w:p w:rsidR="006A4421" w:rsidRDefault="006A4421" w:rsidP="006A4421">
      <w:r>
        <w:t xml:space="preserve">        </w:t>
      </w:r>
      <w:proofErr w:type="gramStart"/>
      <w:r>
        <w:t>beta</w:t>
      </w:r>
      <w:proofErr w:type="gramEnd"/>
      <w:r>
        <w:t xml:space="preserve"> = </w:t>
      </w:r>
      <w:proofErr w:type="spellStart"/>
      <w:r>
        <w:t>beta_new</w:t>
      </w:r>
      <w:proofErr w:type="spellEnd"/>
    </w:p>
    <w:p w:rsidR="006A4421" w:rsidRDefault="006A4421" w:rsidP="006A4421">
      <w:r>
        <w:t xml:space="preserve">        </w:t>
      </w:r>
      <w:proofErr w:type="spellStart"/>
      <w:proofErr w:type="gramStart"/>
      <w:r>
        <w:t>kalman</w:t>
      </w:r>
      <w:proofErr w:type="spellEnd"/>
      <w:proofErr w:type="gramEnd"/>
      <w:r>
        <w:t xml:space="preserve"> = </w:t>
      </w:r>
      <w:proofErr w:type="spellStart"/>
      <w:r>
        <w:t>KalmanFilter</w:t>
      </w:r>
      <w:proofErr w:type="spellEnd"/>
      <w:r>
        <w:t>(ISI, beta)</w:t>
      </w:r>
    </w:p>
    <w:p w:rsidR="006A4421" w:rsidRDefault="006A4421" w:rsidP="006A4421"/>
    <w:p w:rsidR="006A4421" w:rsidRDefault="006A4421" w:rsidP="006A4421">
      <w:r>
        <w:t xml:space="preserve">        </w:t>
      </w:r>
      <w:proofErr w:type="spellStart"/>
      <w:r>
        <w:t>beta_new</w:t>
      </w:r>
      <w:proofErr w:type="spellEnd"/>
      <w:r>
        <w:t xml:space="preserve"> = 0</w:t>
      </w:r>
    </w:p>
    <w:p w:rsidR="006A4421" w:rsidRDefault="006A4421" w:rsidP="006A4421">
      <w:r>
        <w:t xml:space="preserve">        t0 = 0</w:t>
      </w:r>
    </w:p>
    <w:p w:rsidR="006A4421" w:rsidRDefault="006A4421" w:rsidP="006A4421"/>
    <w:p w:rsidR="006A4421" w:rsidRDefault="006A4421" w:rsidP="006A4421">
      <w:r>
        <w:rPr>
          <w:rFonts w:hint="eastAsia"/>
        </w:rPr>
        <w:t xml:space="preserve">        #------------- </w:t>
      </w:r>
      <w:del w:id="12" w:author="篠本滋" w:date="2017-11-25T18:45:00Z">
        <w:r w:rsidDel="00D05E18">
          <w:rPr>
            <w:rFonts w:hint="eastAsia"/>
          </w:rPr>
          <w:delText>変更</w:delText>
        </w:r>
        <w:r w:rsidDel="00D05E18">
          <w:rPr>
            <w:rFonts w:hint="eastAsia"/>
          </w:rPr>
          <w:delText xml:space="preserve"> </w:delText>
        </w:r>
        <w:r w:rsidDel="00D05E18">
          <w:rPr>
            <w:rFonts w:hint="eastAsia"/>
          </w:rPr>
          <w:delText>ここから</w:delText>
        </w:r>
      </w:del>
      <w:ins w:id="13" w:author="篠本滋" w:date="2017-11-25T18:45:00Z">
        <w:r w:rsidR="00D05E18">
          <w:rPr>
            <w:rFonts w:hint="eastAsia"/>
          </w:rPr>
          <w:t>r</w:t>
        </w:r>
        <w:r w:rsidR="00D05E18">
          <w:t>evision in version</w:t>
        </w:r>
      </w:ins>
      <w:ins w:id="14" w:author="篠本滋" w:date="2017-11-25T18:46:00Z">
        <w:r w:rsidR="00D05E18">
          <w:t xml:space="preserve"> </w:t>
        </w:r>
      </w:ins>
      <w:ins w:id="15" w:author="篠本滋" w:date="2017-11-25T18:45:00Z">
        <w:r w:rsidR="00D05E18">
          <w:t>2</w:t>
        </w:r>
      </w:ins>
      <w:r>
        <w:rPr>
          <w:rFonts w:hint="eastAsia"/>
        </w:rPr>
        <w:t xml:space="preserve"> </w:t>
      </w:r>
      <w:ins w:id="16" w:author="篠本滋" w:date="2017-11-25T18:46:00Z">
        <w:r w:rsidR="00D05E18">
          <w:t>(20</w:t>
        </w:r>
      </w:ins>
      <w:r>
        <w:rPr>
          <w:rFonts w:hint="eastAsia"/>
        </w:rPr>
        <w:t>17/11/24</w:t>
      </w:r>
      <w:ins w:id="17" w:author="篠本滋" w:date="2017-11-25T18:46:00Z">
        <w:r w:rsidR="00D05E18">
          <w:t>) begin</w:t>
        </w:r>
      </w:ins>
    </w:p>
    <w:p w:rsidR="006A4421" w:rsidRDefault="006A4421" w:rsidP="006A4421">
      <w:r>
        <w:t xml:space="preserve">        </w:t>
      </w:r>
      <w:proofErr w:type="gramStart"/>
      <w:r>
        <w:t>indexes</w:t>
      </w:r>
      <w:proofErr w:type="gramEnd"/>
      <w:r>
        <w:t xml:space="preserve"> = </w:t>
      </w:r>
      <w:proofErr w:type="spellStart"/>
      <w:r>
        <w:t>np.where</w:t>
      </w:r>
      <w:proofErr w:type="spellEnd"/>
      <w:r>
        <w:t>(ISI[:-1] &gt; 0)[0]</w:t>
      </w:r>
    </w:p>
    <w:p w:rsidR="006A4421" w:rsidRDefault="006A4421" w:rsidP="006A4421">
      <w:r>
        <w:t xml:space="preserve">        </w:t>
      </w:r>
      <w:proofErr w:type="spellStart"/>
      <w:r>
        <w:t>beta_new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kalman</w:t>
      </w:r>
      <w:proofErr w:type="spellEnd"/>
      <w:r>
        <w:t xml:space="preserve">[1][indexes + 1] + </w:t>
      </w:r>
      <w:proofErr w:type="spellStart"/>
      <w:r>
        <w:t>kalman</w:t>
      </w:r>
      <w:proofErr w:type="spellEnd"/>
      <w:r>
        <w:t xml:space="preserve">[1][indexes] - 2 * </w:t>
      </w:r>
      <w:proofErr w:type="spellStart"/>
      <w:r>
        <w:t>kalman</w:t>
      </w:r>
      <w:proofErr w:type="spellEnd"/>
      <w:r>
        <w:t>[2][indexes]</w:t>
      </w:r>
    </w:p>
    <w:p w:rsidR="006A4421" w:rsidRDefault="006A4421" w:rsidP="006A4421">
      <w:r>
        <w:t xml:space="preserve">                    + (</w:t>
      </w:r>
      <w:proofErr w:type="spellStart"/>
      <w:proofErr w:type="gramStart"/>
      <w:r>
        <w:t>kalman</w:t>
      </w:r>
      <w:proofErr w:type="spellEnd"/>
      <w:r>
        <w:t>[</w:t>
      </w:r>
      <w:proofErr w:type="gramEnd"/>
      <w:r>
        <w:t xml:space="preserve">0][indexes + 1] - </w:t>
      </w:r>
      <w:proofErr w:type="spellStart"/>
      <w:r>
        <w:t>kalman</w:t>
      </w:r>
      <w:proofErr w:type="spellEnd"/>
      <w:r>
        <w:t>[0][indexes])</w:t>
      </w:r>
    </w:p>
    <w:p w:rsidR="006A4421" w:rsidRDefault="006A4421" w:rsidP="006A4421">
      <w:r>
        <w:t xml:space="preserve">                    * (</w:t>
      </w:r>
      <w:proofErr w:type="spellStart"/>
      <w:proofErr w:type="gramStart"/>
      <w:r>
        <w:t>kalman</w:t>
      </w:r>
      <w:proofErr w:type="spellEnd"/>
      <w:r>
        <w:t>[</w:t>
      </w:r>
      <w:proofErr w:type="gramEnd"/>
      <w:r>
        <w:t xml:space="preserve">0][indexes + 1] - </w:t>
      </w:r>
      <w:proofErr w:type="spellStart"/>
      <w:r>
        <w:t>kalman</w:t>
      </w:r>
      <w:proofErr w:type="spellEnd"/>
      <w:r>
        <w:t>[0][indexes])) / ISI[indexes])</w:t>
      </w:r>
    </w:p>
    <w:p w:rsidR="006A4421" w:rsidRDefault="006A4421" w:rsidP="006A4421">
      <w:r>
        <w:t xml:space="preserve">        t0 = N - 1 -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indexes)</w:t>
      </w:r>
    </w:p>
    <w:p w:rsidR="006A4421" w:rsidRDefault="006A4421" w:rsidP="006A4421">
      <w:r>
        <w:t xml:space="preserve">        # revised by Naito </w:t>
      </w:r>
      <w:ins w:id="18" w:author="篠本滋" w:date="2017-11-25T18:48:00Z">
        <w:r w:rsidR="00AD1B97">
          <w:t>20</w:t>
        </w:r>
      </w:ins>
      <w:r>
        <w:t>17/11/24</w:t>
      </w:r>
    </w:p>
    <w:p w:rsidR="00D05E18" w:rsidRDefault="006A4421" w:rsidP="006A4421">
      <w:pPr>
        <w:rPr>
          <w:ins w:id="19" w:author="篠本滋" w:date="2017-11-25T18:46:00Z"/>
        </w:rPr>
      </w:pPr>
      <w:r>
        <w:rPr>
          <w:rFonts w:hint="eastAsia"/>
        </w:rPr>
        <w:t xml:space="preserve">        #------------- </w:t>
      </w:r>
      <w:ins w:id="20" w:author="篠本滋" w:date="2017-11-25T18:46:00Z">
        <w:r w:rsidR="00D05E18">
          <w:rPr>
            <w:rFonts w:hint="eastAsia"/>
          </w:rPr>
          <w:t>r</w:t>
        </w:r>
        <w:r w:rsidR="00D05E18">
          <w:t>evision in version 2</w:t>
        </w:r>
        <w:r w:rsidR="00D05E18">
          <w:rPr>
            <w:rFonts w:hint="eastAsia"/>
          </w:rPr>
          <w:t xml:space="preserve"> </w:t>
        </w:r>
        <w:r w:rsidR="00D05E18">
          <w:t>(20</w:t>
        </w:r>
        <w:r w:rsidR="00D05E18">
          <w:rPr>
            <w:rFonts w:hint="eastAsia"/>
          </w:rPr>
          <w:t>17/11/24</w:t>
        </w:r>
        <w:r w:rsidR="00D05E18">
          <w:t xml:space="preserve">) </w:t>
        </w:r>
      </w:ins>
      <w:ins w:id="21" w:author="篠本滋" w:date="2017-11-25T18:47:00Z">
        <w:r w:rsidR="00D05E18">
          <w:t>end</w:t>
        </w:r>
      </w:ins>
    </w:p>
    <w:p w:rsidR="006A4421" w:rsidDel="00D05E18" w:rsidRDefault="006A4421" w:rsidP="006A4421">
      <w:pPr>
        <w:rPr>
          <w:del w:id="22" w:author="篠本滋" w:date="2017-11-25T18:46:00Z"/>
        </w:rPr>
      </w:pPr>
      <w:del w:id="23" w:author="篠本滋" w:date="2017-11-25T18:46:00Z">
        <w:r w:rsidDel="00D05E18">
          <w:rPr>
            <w:rFonts w:hint="eastAsia"/>
          </w:rPr>
          <w:delText>変更</w:delText>
        </w:r>
        <w:r w:rsidDel="00D05E18">
          <w:rPr>
            <w:rFonts w:hint="eastAsia"/>
          </w:rPr>
          <w:delText xml:space="preserve"> </w:delText>
        </w:r>
        <w:r w:rsidDel="00D05E18">
          <w:rPr>
            <w:rFonts w:hint="eastAsia"/>
          </w:rPr>
          <w:delText>ここまで</w:delText>
        </w:r>
      </w:del>
    </w:p>
    <w:p w:rsidR="006A4421" w:rsidRDefault="006A4421" w:rsidP="006A4421"/>
    <w:p w:rsidR="006A4421" w:rsidRDefault="006A4421" w:rsidP="006A4421">
      <w:r>
        <w:t xml:space="preserve">        </w:t>
      </w:r>
      <w:proofErr w:type="spellStart"/>
      <w:r>
        <w:t>beta_new</w:t>
      </w:r>
      <w:proofErr w:type="spellEnd"/>
      <w:r>
        <w:t xml:space="preserve"> = (N - t0 - 1) / (2 * </w:t>
      </w:r>
      <w:proofErr w:type="spellStart"/>
      <w:r>
        <w:t>beta_new</w:t>
      </w:r>
      <w:proofErr w:type="spellEnd"/>
      <w:r>
        <w:t>)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beta_new</w:t>
      </w:r>
      <w:proofErr w:type="spellEnd"/>
    </w:p>
    <w:p w:rsidR="006A4421" w:rsidRDefault="006A4421" w:rsidP="006A4421"/>
    <w:p w:rsidR="006A4421" w:rsidRDefault="006A4421" w:rsidP="006A4421">
      <w:r>
        <w:t>####</w:t>
      </w:r>
    </w:p>
    <w:p w:rsidR="006A4421" w:rsidRDefault="006A4421" w:rsidP="006A4421">
      <w:r>
        <w:t xml:space="preserve"># </w:t>
      </w:r>
      <w:proofErr w:type="spellStart"/>
      <w:r>
        <w:t>KalmanFilter</w:t>
      </w:r>
      <w:proofErr w:type="spellEnd"/>
    </w:p>
    <w:p w:rsidR="006A4421" w:rsidRDefault="006A4421" w:rsidP="006A4421">
      <w:r>
        <w:lastRenderedPageBreak/>
        <w:t xml:space="preserve"># estimates the rate of event occurrence with the </w:t>
      </w:r>
      <w:proofErr w:type="spellStart"/>
      <w:r>
        <w:t>Kalman</w:t>
      </w:r>
      <w:proofErr w:type="spellEnd"/>
      <w:r>
        <w:t xml:space="preserve"> filtering.</w:t>
      </w:r>
    </w:p>
    <w:p w:rsidR="006A4421" w:rsidRDefault="006A4421" w:rsidP="006A4421">
      <w:r>
        <w:t xml:space="preserve"># </w:t>
      </w:r>
      <w:proofErr w:type="gramStart"/>
      <w:r>
        <w:t>arguments</w:t>
      </w:r>
      <w:proofErr w:type="gramEnd"/>
      <w:r>
        <w:t>:</w:t>
      </w:r>
    </w:p>
    <w:p w:rsidR="006A4421" w:rsidRDefault="006A4421" w:rsidP="006A4421">
      <w:r>
        <w:t># ISI: inter spike interval</w:t>
      </w:r>
    </w:p>
    <w:p w:rsidR="006A4421" w:rsidRDefault="006A4421" w:rsidP="006A4421">
      <w:r>
        <w:t xml:space="preserve"># </w:t>
      </w:r>
      <w:proofErr w:type="gramStart"/>
      <w:r>
        <w:t>beta</w:t>
      </w:r>
      <w:proofErr w:type="gramEnd"/>
      <w:r>
        <w:t>: the parameter</w:t>
      </w:r>
    </w:p>
    <w:p w:rsidR="006A4421" w:rsidRDefault="006A4421" w:rsidP="006A4421">
      <w:r>
        <w:t># returns the rate of event occurrence.</w:t>
      </w:r>
    </w:p>
    <w:p w:rsidR="006A4421" w:rsidRDefault="006A4421" w:rsidP="006A4421">
      <w:r>
        <w:t>####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KalmanFilter</w:t>
      </w:r>
      <w:proofErr w:type="spellEnd"/>
      <w:r>
        <w:t>(ISI, beta) :</w:t>
      </w:r>
    </w:p>
    <w:p w:rsidR="006A4421" w:rsidRDefault="006A4421" w:rsidP="006A4421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ISI)</w:t>
      </w:r>
    </w:p>
    <w:p w:rsidR="006A4421" w:rsidRDefault="006A4421" w:rsidP="006A4421">
      <w:r>
        <w:t xml:space="preserve">    IEL = N / </w:t>
      </w:r>
      <w:proofErr w:type="gramStart"/>
      <w:r>
        <w:t>sum(</w:t>
      </w:r>
      <w:proofErr w:type="gramEnd"/>
      <w:r>
        <w:t>ISI)</w:t>
      </w:r>
    </w:p>
    <w:p w:rsidR="006A4421" w:rsidRDefault="006A4421" w:rsidP="006A4421">
      <w:r>
        <w:t xml:space="preserve">    IVL = </w:t>
      </w:r>
      <w:proofErr w:type="gramStart"/>
      <w:r>
        <w:t>pow(</w:t>
      </w:r>
      <w:proofErr w:type="gramEnd"/>
      <w:r>
        <w:t>IEL / 3, 2)</w:t>
      </w:r>
    </w:p>
    <w:p w:rsidR="006A4421" w:rsidRDefault="006A4421" w:rsidP="006A4421">
      <w:r>
        <w:t xml:space="preserve">    A = IEL - </w:t>
      </w:r>
      <w:proofErr w:type="gramStart"/>
      <w:r>
        <w:t>ISI[</w:t>
      </w:r>
      <w:proofErr w:type="gramEnd"/>
      <w:r>
        <w:t>0] * IVL</w:t>
      </w:r>
    </w:p>
    <w:p w:rsidR="006A4421" w:rsidRDefault="006A4421" w:rsidP="006A4421">
      <w:r>
        <w:t xml:space="preserve">    EL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[2, N])</w:t>
      </w:r>
    </w:p>
    <w:p w:rsidR="006A4421" w:rsidRDefault="006A4421" w:rsidP="006A4421">
      <w:r>
        <w:t xml:space="preserve">    VL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[2, N])</w:t>
      </w:r>
    </w:p>
    <w:p w:rsidR="006A4421" w:rsidRDefault="006A4421" w:rsidP="006A4421"/>
    <w:p w:rsidR="006A4421" w:rsidRDefault="006A4421" w:rsidP="006A4421">
      <w:r>
        <w:t xml:space="preserve">    EL_N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N)</w:t>
      </w:r>
    </w:p>
    <w:p w:rsidR="006A4421" w:rsidRDefault="006A4421" w:rsidP="006A4421">
      <w:r>
        <w:t xml:space="preserve">    VL_N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N)</w:t>
      </w:r>
    </w:p>
    <w:p w:rsidR="006A4421" w:rsidRDefault="006A4421" w:rsidP="006A4421">
      <w:r>
        <w:t xml:space="preserve">    COVL_N = </w:t>
      </w:r>
      <w:proofErr w:type="spellStart"/>
      <w:proofErr w:type="gramStart"/>
      <w:r>
        <w:t>np.empty</w:t>
      </w:r>
      <w:proofErr w:type="spellEnd"/>
      <w:r>
        <w:t>(</w:t>
      </w:r>
      <w:proofErr w:type="gramEnd"/>
      <w:r>
        <w:t>N)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EL[</w:t>
      </w:r>
      <w:proofErr w:type="gramEnd"/>
      <w:r>
        <w:t xml:space="preserve">0][0] = (A + </w:t>
      </w:r>
      <w:proofErr w:type="spellStart"/>
      <w:r>
        <w:t>math.sqrt</w:t>
      </w:r>
      <w:proofErr w:type="spellEnd"/>
      <w:r>
        <w:t>(A * A + 4 * IVL)) / 2</w:t>
      </w:r>
    </w:p>
    <w:p w:rsidR="006A4421" w:rsidRDefault="006A4421" w:rsidP="006A4421">
      <w:r>
        <w:t xml:space="preserve">    </w:t>
      </w:r>
      <w:proofErr w:type="gramStart"/>
      <w:r>
        <w:t>VL[</w:t>
      </w:r>
      <w:proofErr w:type="gramEnd"/>
      <w:r>
        <w:t>0][0] = 1 / (1 / IVL + 1 / pow(EL[0][0], 2))</w:t>
      </w:r>
    </w:p>
    <w:p w:rsidR="006A4421" w:rsidRDefault="006A4421" w:rsidP="006A4421"/>
    <w:p w:rsidR="006A4421" w:rsidRDefault="006A4421" w:rsidP="006A4421">
      <w:r>
        <w:t xml:space="preserve">    # </w:t>
      </w:r>
      <w:proofErr w:type="gramStart"/>
      <w:r>
        <w:t>prediction</w:t>
      </w:r>
      <w:proofErr w:type="gramEnd"/>
      <w:r>
        <w:t xml:space="preserve"> and filtering</w:t>
      </w:r>
    </w:p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i in range(0, N - 1) :</w:t>
      </w:r>
    </w:p>
    <w:p w:rsidR="006A4421" w:rsidRDefault="006A4421" w:rsidP="006A4421">
      <w:r>
        <w:t xml:space="preserve">        </w:t>
      </w:r>
      <w:proofErr w:type="gramStart"/>
      <w:r>
        <w:t>EL[</w:t>
      </w:r>
      <w:proofErr w:type="gramEnd"/>
      <w:r>
        <w:t>1][i] = EL[0][i]</w:t>
      </w:r>
    </w:p>
    <w:p w:rsidR="006A4421" w:rsidRDefault="006A4421" w:rsidP="006A4421">
      <w:r>
        <w:t xml:space="preserve">        </w:t>
      </w:r>
      <w:proofErr w:type="gramStart"/>
      <w:r>
        <w:t>VL[</w:t>
      </w:r>
      <w:proofErr w:type="gramEnd"/>
      <w:r>
        <w:t>1][i] = VL[0][i] + ISI[i] / (2 * beta)</w:t>
      </w:r>
    </w:p>
    <w:p w:rsidR="006A4421" w:rsidRDefault="006A4421" w:rsidP="006A4421"/>
    <w:p w:rsidR="006A4421" w:rsidRDefault="006A4421" w:rsidP="006A4421">
      <w:r>
        <w:lastRenderedPageBreak/>
        <w:t xml:space="preserve">        A = </w:t>
      </w:r>
      <w:proofErr w:type="gramStart"/>
      <w:r>
        <w:t>EL[</w:t>
      </w:r>
      <w:proofErr w:type="gramEnd"/>
      <w:r>
        <w:t>1][i] - ISI[i + 1] * VL[1][i]</w:t>
      </w:r>
    </w:p>
    <w:p w:rsidR="006A4421" w:rsidRDefault="006A4421" w:rsidP="006A4421">
      <w:r>
        <w:t xml:space="preserve">        </w:t>
      </w:r>
      <w:proofErr w:type="gramStart"/>
      <w:r>
        <w:t>EL[</w:t>
      </w:r>
      <w:proofErr w:type="gramEnd"/>
      <w:r>
        <w:t xml:space="preserve">0][i + 1] = (A + </w:t>
      </w:r>
      <w:proofErr w:type="spellStart"/>
      <w:r>
        <w:t>math.sqrt</w:t>
      </w:r>
      <w:proofErr w:type="spellEnd"/>
      <w:r>
        <w:t>(A * A + 4 * VL[1][i])) / 2</w:t>
      </w:r>
    </w:p>
    <w:p w:rsidR="006A4421" w:rsidRDefault="006A4421" w:rsidP="006A4421">
      <w:r>
        <w:t xml:space="preserve">        </w:t>
      </w:r>
      <w:proofErr w:type="gramStart"/>
      <w:r>
        <w:t>VL[</w:t>
      </w:r>
      <w:proofErr w:type="gramEnd"/>
      <w:r>
        <w:t>0][i + 1] = 1 / (1 / VL[1][i] + 1 / pow(EL[0][i + 1], 2))</w:t>
      </w:r>
    </w:p>
    <w:p w:rsidR="006A4421" w:rsidRDefault="006A4421" w:rsidP="006A4421"/>
    <w:p w:rsidR="006A4421" w:rsidRDefault="006A4421" w:rsidP="006A4421">
      <w:r>
        <w:t xml:space="preserve">    # smoothing</w:t>
      </w:r>
    </w:p>
    <w:p w:rsidR="006A4421" w:rsidRDefault="006A4421" w:rsidP="006A4421">
      <w:r>
        <w:t xml:space="preserve">    EL_</w:t>
      </w:r>
      <w:proofErr w:type="gramStart"/>
      <w:r>
        <w:t>N[</w:t>
      </w:r>
      <w:proofErr w:type="gramEnd"/>
      <w:r>
        <w:t>N - 1] = EL[0][N - 1]</w:t>
      </w:r>
    </w:p>
    <w:p w:rsidR="006A4421" w:rsidRDefault="006A4421" w:rsidP="006A4421">
      <w:r>
        <w:t xml:space="preserve">    VL_</w:t>
      </w:r>
      <w:proofErr w:type="gramStart"/>
      <w:r>
        <w:t>N[</w:t>
      </w:r>
      <w:proofErr w:type="gramEnd"/>
      <w:r>
        <w:t>N - 1] = VL[0][N - 1]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i in range(0, N - 1) :</w:t>
      </w:r>
    </w:p>
    <w:p w:rsidR="006A4421" w:rsidRDefault="006A4421" w:rsidP="006A4421">
      <w:r>
        <w:t xml:space="preserve">        i = N - 2 - i</w:t>
      </w:r>
    </w:p>
    <w:p w:rsidR="006A4421" w:rsidRDefault="006A4421" w:rsidP="006A4421">
      <w:r>
        <w:t xml:space="preserve">        H = </w:t>
      </w:r>
      <w:proofErr w:type="gramStart"/>
      <w:r>
        <w:t>VL[</w:t>
      </w:r>
      <w:proofErr w:type="gramEnd"/>
      <w:r>
        <w:t>0][i] / VL[1][i]</w:t>
      </w:r>
    </w:p>
    <w:p w:rsidR="006A4421" w:rsidRDefault="006A4421" w:rsidP="006A4421"/>
    <w:p w:rsidR="006A4421" w:rsidRDefault="006A4421" w:rsidP="006A4421">
      <w:r>
        <w:t xml:space="preserve">        EL_N[i] = </w:t>
      </w:r>
      <w:proofErr w:type="gramStart"/>
      <w:r>
        <w:t>EL[</w:t>
      </w:r>
      <w:proofErr w:type="gramEnd"/>
      <w:r>
        <w:t>0][i] + H * (EL_N[i + 1] - EL[1][i])</w:t>
      </w:r>
    </w:p>
    <w:p w:rsidR="006A4421" w:rsidRDefault="006A4421" w:rsidP="006A4421">
      <w:r>
        <w:t xml:space="preserve">        VL_N[i] = </w:t>
      </w:r>
      <w:proofErr w:type="gramStart"/>
      <w:r>
        <w:t>VL[</w:t>
      </w:r>
      <w:proofErr w:type="gramEnd"/>
      <w:r>
        <w:t>0][i] + H * H * (VL_N[i + 1] - VL[1][i])</w:t>
      </w:r>
    </w:p>
    <w:p w:rsidR="006A4421" w:rsidRDefault="006A4421" w:rsidP="006A4421">
      <w:r>
        <w:t xml:space="preserve">        # COVL_N[i] = H * VL_</w:t>
      </w:r>
      <w:proofErr w:type="gramStart"/>
      <w:r>
        <w:t>N[</w:t>
      </w:r>
      <w:proofErr w:type="gramEnd"/>
      <w:r>
        <w:t>i + 1]</w:t>
      </w:r>
    </w:p>
    <w:p w:rsidR="006A4421" w:rsidRDefault="006A4421" w:rsidP="006A4421"/>
    <w:p w:rsidR="006A4421" w:rsidRDefault="006A4421" w:rsidP="006A4421">
      <w:r>
        <w:t xml:space="preserve">    COVL_N = (</w:t>
      </w:r>
      <w:proofErr w:type="gramStart"/>
      <w:r>
        <w:t>VL[</w:t>
      </w:r>
      <w:proofErr w:type="gramEnd"/>
      <w:r>
        <w:t>0][:-1] / VL[1][:-1]) * VL_N[1:]</w:t>
      </w:r>
    </w:p>
    <w:p w:rsidR="006A4421" w:rsidRDefault="006A4421" w:rsidP="006A4421"/>
    <w:p w:rsidR="006A4421" w:rsidRDefault="006A4421" w:rsidP="006A4421">
      <w:r>
        <w:t xml:space="preserve">    </w:t>
      </w:r>
      <w:proofErr w:type="gramStart"/>
      <w:r>
        <w:t>return</w:t>
      </w:r>
      <w:proofErr w:type="gramEnd"/>
      <w:r>
        <w:t xml:space="preserve"> [EL_N, VL_N, COVL_N]</w:t>
      </w:r>
    </w:p>
    <w:p w:rsidR="006A4421" w:rsidRDefault="006A4421" w:rsidP="006A4421"/>
    <w:p w:rsidR="006A4421" w:rsidRDefault="006A4421" w:rsidP="006A4421">
      <w:r>
        <w:t>####</w:t>
      </w:r>
    </w:p>
    <w:p w:rsidR="006A4421" w:rsidRDefault="006A4421" w:rsidP="006A4421">
      <w:r>
        <w:t xml:space="preserve"># </w:t>
      </w:r>
      <w:proofErr w:type="spellStart"/>
      <w:proofErr w:type="gramStart"/>
      <w:r>
        <w:t>drawBRE</w:t>
      </w:r>
      <w:proofErr w:type="spellEnd"/>
      <w:proofErr w:type="gramEnd"/>
    </w:p>
    <w:p w:rsidR="006A4421" w:rsidRDefault="006A4421" w:rsidP="006A4421">
      <w:r>
        <w:t># draws the rate of event occurrence.</w:t>
      </w:r>
    </w:p>
    <w:p w:rsidR="006A4421" w:rsidRDefault="006A4421" w:rsidP="006A4421">
      <w:r>
        <w:t xml:space="preserve"># </w:t>
      </w:r>
      <w:proofErr w:type="gramStart"/>
      <w:r>
        <w:t>arguments</w:t>
      </w:r>
      <w:proofErr w:type="gramEnd"/>
      <w:r>
        <w:t>:</w:t>
      </w:r>
    </w:p>
    <w:p w:rsidR="006A4421" w:rsidRDefault="006A4421" w:rsidP="006A4421">
      <w:r>
        <w:t xml:space="preserve"># </w:t>
      </w:r>
      <w:proofErr w:type="spellStart"/>
      <w:r>
        <w:t>spike_times</w:t>
      </w:r>
      <w:proofErr w:type="spellEnd"/>
      <w:r>
        <w:t>: a spike train</w:t>
      </w:r>
    </w:p>
    <w:p w:rsidR="006A4421" w:rsidRDefault="006A4421" w:rsidP="006A4421">
      <w:r>
        <w:t xml:space="preserve"># </w:t>
      </w:r>
      <w:proofErr w:type="spellStart"/>
      <w:proofErr w:type="gramStart"/>
      <w:r>
        <w:t>kalman</w:t>
      </w:r>
      <w:proofErr w:type="spellEnd"/>
      <w:proofErr w:type="gramEnd"/>
      <w:r>
        <w:t>: estimated rate</w:t>
      </w:r>
    </w:p>
    <w:p w:rsidR="006A4421" w:rsidRDefault="006A4421" w:rsidP="006A4421">
      <w:r>
        <w:t>####</w:t>
      </w:r>
    </w:p>
    <w:p w:rsidR="006A4421" w:rsidRDefault="006A4421" w:rsidP="006A4421"/>
    <w:p w:rsidR="006A4421" w:rsidRDefault="006A4421" w:rsidP="006A442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drawBRE</w:t>
      </w:r>
      <w:proofErr w:type="spellEnd"/>
      <w:r>
        <w:t>(</w:t>
      </w:r>
      <w:proofErr w:type="spellStart"/>
      <w:r>
        <w:t>spike_times</w:t>
      </w:r>
      <w:proofErr w:type="spellEnd"/>
      <w:r>
        <w:t xml:space="preserve">, </w:t>
      </w:r>
      <w:proofErr w:type="spellStart"/>
      <w:r>
        <w:t>kalman</w:t>
      </w:r>
      <w:proofErr w:type="spellEnd"/>
      <w:r>
        <w:t>) :</w:t>
      </w:r>
    </w:p>
    <w:p w:rsidR="006A4421" w:rsidRDefault="006A4421" w:rsidP="006A4421">
      <w:r>
        <w:t xml:space="preserve">    </w:t>
      </w:r>
      <w:proofErr w:type="spellStart"/>
      <w:proofErr w:type="gramStart"/>
      <w:r>
        <w:t>xaxis</w:t>
      </w:r>
      <w:proofErr w:type="spellEnd"/>
      <w:proofErr w:type="gramEnd"/>
      <w:r>
        <w:t xml:space="preserve"> = []</w:t>
      </w:r>
    </w:p>
    <w:p w:rsidR="006A4421" w:rsidRDefault="006A4421" w:rsidP="006A4421">
      <w:r>
        <w:t xml:space="preserve">    </w:t>
      </w:r>
      <w:proofErr w:type="spellStart"/>
      <w:proofErr w:type="gramStart"/>
      <w:r>
        <w:t>yaxis</w:t>
      </w:r>
      <w:proofErr w:type="spellEnd"/>
      <w:proofErr w:type="gramEnd"/>
      <w:r>
        <w:t xml:space="preserve"> = </w:t>
      </w:r>
      <w:proofErr w:type="spellStart"/>
      <w:r>
        <w:t>kalman</w:t>
      </w:r>
      <w:proofErr w:type="spellEnd"/>
      <w:r>
        <w:t>[0][:]</w:t>
      </w:r>
    </w:p>
    <w:p w:rsidR="006A4421" w:rsidRDefault="006A4421" w:rsidP="006A4421">
      <w:r>
        <w:t xml:space="preserve">    </w:t>
      </w:r>
      <w:proofErr w:type="gramStart"/>
      <w:r>
        <w:t>for</w:t>
      </w:r>
      <w:proofErr w:type="gramEnd"/>
      <w:r>
        <w:t xml:space="preserve"> i in range(0, </w:t>
      </w:r>
      <w:proofErr w:type="spellStart"/>
      <w:r>
        <w:t>len</w:t>
      </w:r>
      <w:proofErr w:type="spellEnd"/>
      <w:r>
        <w:t>(</w:t>
      </w:r>
      <w:proofErr w:type="spellStart"/>
      <w:r>
        <w:t>spike_times</w:t>
      </w:r>
      <w:proofErr w:type="spellEnd"/>
      <w:r>
        <w:t>) - 1) :</w:t>
      </w:r>
    </w:p>
    <w:p w:rsidR="006A4421" w:rsidRDefault="006A4421" w:rsidP="006A4421">
      <w:r>
        <w:t xml:space="preserve">        </w:t>
      </w:r>
      <w:proofErr w:type="spellStart"/>
      <w:proofErr w:type="gramStart"/>
      <w:r>
        <w:t>xaxis.append</w:t>
      </w:r>
      <w:proofErr w:type="spellEnd"/>
      <w:r>
        <w:t>(</w:t>
      </w:r>
      <w:proofErr w:type="gramEnd"/>
      <w:r>
        <w:t>(</w:t>
      </w:r>
      <w:proofErr w:type="spellStart"/>
      <w:r>
        <w:t>spike_times</w:t>
      </w:r>
      <w:proofErr w:type="spellEnd"/>
      <w:r>
        <w:t xml:space="preserve">[i] + </w:t>
      </w:r>
      <w:proofErr w:type="spellStart"/>
      <w:r>
        <w:t>spike_times</w:t>
      </w:r>
      <w:proofErr w:type="spellEnd"/>
      <w:r>
        <w:t>[i + 1]) / 2)</w:t>
      </w:r>
    </w:p>
    <w:p w:rsidR="006A4421" w:rsidRDefault="006A4421" w:rsidP="006A4421"/>
    <w:p w:rsidR="006A4421" w:rsidRDefault="006A4421" w:rsidP="006A4421">
      <w:r>
        <w:t xml:space="preserve">    </w:t>
      </w:r>
      <w:proofErr w:type="spellStart"/>
      <w:proofErr w:type="gramStart"/>
      <w:r>
        <w:t>plt.stackplot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 xml:space="preserve">, </w:t>
      </w:r>
      <w:proofErr w:type="spellStart"/>
      <w:r>
        <w:t>yaxis</w:t>
      </w:r>
      <w:proofErr w:type="spellEnd"/>
      <w:r>
        <w:t>)</w:t>
      </w:r>
    </w:p>
    <w:p w:rsidR="009741F9" w:rsidRDefault="006A4421" w:rsidP="006A4421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9741F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21"/>
    <w:rsid w:val="00000CEA"/>
    <w:rsid w:val="000025A5"/>
    <w:rsid w:val="00005DA5"/>
    <w:rsid w:val="00041020"/>
    <w:rsid w:val="00044C23"/>
    <w:rsid w:val="00052FE6"/>
    <w:rsid w:val="000605C9"/>
    <w:rsid w:val="00063987"/>
    <w:rsid w:val="00064B8C"/>
    <w:rsid w:val="00070A49"/>
    <w:rsid w:val="00072EC2"/>
    <w:rsid w:val="00082739"/>
    <w:rsid w:val="00085C86"/>
    <w:rsid w:val="000B183E"/>
    <w:rsid w:val="000C5788"/>
    <w:rsid w:val="000D1C32"/>
    <w:rsid w:val="000E4F6D"/>
    <w:rsid w:val="000E6AFB"/>
    <w:rsid w:val="000F2670"/>
    <w:rsid w:val="000F5524"/>
    <w:rsid w:val="001063F4"/>
    <w:rsid w:val="00114B2F"/>
    <w:rsid w:val="001311EC"/>
    <w:rsid w:val="00131B05"/>
    <w:rsid w:val="0016792D"/>
    <w:rsid w:val="00172A89"/>
    <w:rsid w:val="00172DDE"/>
    <w:rsid w:val="00196DD9"/>
    <w:rsid w:val="001B0266"/>
    <w:rsid w:val="001D010C"/>
    <w:rsid w:val="001D504F"/>
    <w:rsid w:val="001E1880"/>
    <w:rsid w:val="001F2CA6"/>
    <w:rsid w:val="001F7AD9"/>
    <w:rsid w:val="002102CC"/>
    <w:rsid w:val="002251E0"/>
    <w:rsid w:val="00230B81"/>
    <w:rsid w:val="00233E6D"/>
    <w:rsid w:val="002358C4"/>
    <w:rsid w:val="002363C2"/>
    <w:rsid w:val="0024402C"/>
    <w:rsid w:val="00263581"/>
    <w:rsid w:val="00273A80"/>
    <w:rsid w:val="002859F2"/>
    <w:rsid w:val="00297791"/>
    <w:rsid w:val="002A03E2"/>
    <w:rsid w:val="002A6E41"/>
    <w:rsid w:val="002B157D"/>
    <w:rsid w:val="002D68C1"/>
    <w:rsid w:val="002F79C9"/>
    <w:rsid w:val="00322549"/>
    <w:rsid w:val="0036596D"/>
    <w:rsid w:val="0038151C"/>
    <w:rsid w:val="003A1175"/>
    <w:rsid w:val="003A3B63"/>
    <w:rsid w:val="003B0858"/>
    <w:rsid w:val="003E5F89"/>
    <w:rsid w:val="00401C9D"/>
    <w:rsid w:val="00415586"/>
    <w:rsid w:val="0042581F"/>
    <w:rsid w:val="00436974"/>
    <w:rsid w:val="0043747F"/>
    <w:rsid w:val="00443FD6"/>
    <w:rsid w:val="0048195B"/>
    <w:rsid w:val="00485CE3"/>
    <w:rsid w:val="004903A1"/>
    <w:rsid w:val="00492346"/>
    <w:rsid w:val="004955EC"/>
    <w:rsid w:val="004A1F75"/>
    <w:rsid w:val="004B40FF"/>
    <w:rsid w:val="004C7F7B"/>
    <w:rsid w:val="004D3422"/>
    <w:rsid w:val="004D6651"/>
    <w:rsid w:val="004E4ABB"/>
    <w:rsid w:val="004F76FC"/>
    <w:rsid w:val="005144AA"/>
    <w:rsid w:val="0052321A"/>
    <w:rsid w:val="005270E5"/>
    <w:rsid w:val="00565C05"/>
    <w:rsid w:val="005701A4"/>
    <w:rsid w:val="005A69E6"/>
    <w:rsid w:val="005D2B62"/>
    <w:rsid w:val="005D3B58"/>
    <w:rsid w:val="005E0E9C"/>
    <w:rsid w:val="0060368B"/>
    <w:rsid w:val="006049CB"/>
    <w:rsid w:val="00605B93"/>
    <w:rsid w:val="00606FCA"/>
    <w:rsid w:val="00610B4B"/>
    <w:rsid w:val="00611196"/>
    <w:rsid w:val="00643202"/>
    <w:rsid w:val="00662953"/>
    <w:rsid w:val="00667F54"/>
    <w:rsid w:val="00671FD3"/>
    <w:rsid w:val="00680323"/>
    <w:rsid w:val="006815B5"/>
    <w:rsid w:val="006A4421"/>
    <w:rsid w:val="006A6C8F"/>
    <w:rsid w:val="006A7CC1"/>
    <w:rsid w:val="006A7D70"/>
    <w:rsid w:val="006E47BC"/>
    <w:rsid w:val="006F5C2E"/>
    <w:rsid w:val="0077672C"/>
    <w:rsid w:val="00781EAA"/>
    <w:rsid w:val="00794BAE"/>
    <w:rsid w:val="007A0EC3"/>
    <w:rsid w:val="007A2BF5"/>
    <w:rsid w:val="007B0114"/>
    <w:rsid w:val="007B7D18"/>
    <w:rsid w:val="007D57E2"/>
    <w:rsid w:val="007E30F8"/>
    <w:rsid w:val="007E4606"/>
    <w:rsid w:val="00804FBA"/>
    <w:rsid w:val="00807696"/>
    <w:rsid w:val="00810184"/>
    <w:rsid w:val="00842C87"/>
    <w:rsid w:val="00846CB1"/>
    <w:rsid w:val="00861710"/>
    <w:rsid w:val="00870716"/>
    <w:rsid w:val="008916C5"/>
    <w:rsid w:val="0089655F"/>
    <w:rsid w:val="008A0051"/>
    <w:rsid w:val="008A3298"/>
    <w:rsid w:val="008C56E4"/>
    <w:rsid w:val="008C76F2"/>
    <w:rsid w:val="008C7F12"/>
    <w:rsid w:val="008E0378"/>
    <w:rsid w:val="0092095E"/>
    <w:rsid w:val="009631F1"/>
    <w:rsid w:val="00970275"/>
    <w:rsid w:val="009733E1"/>
    <w:rsid w:val="009741F9"/>
    <w:rsid w:val="0098035F"/>
    <w:rsid w:val="00982380"/>
    <w:rsid w:val="009920C7"/>
    <w:rsid w:val="009B15B5"/>
    <w:rsid w:val="009C5E00"/>
    <w:rsid w:val="009D5689"/>
    <w:rsid w:val="009E3146"/>
    <w:rsid w:val="009F217C"/>
    <w:rsid w:val="00A019B6"/>
    <w:rsid w:val="00A05829"/>
    <w:rsid w:val="00A17B60"/>
    <w:rsid w:val="00A22F33"/>
    <w:rsid w:val="00A4536E"/>
    <w:rsid w:val="00A545FE"/>
    <w:rsid w:val="00A5700E"/>
    <w:rsid w:val="00A62AE4"/>
    <w:rsid w:val="00A879A0"/>
    <w:rsid w:val="00AA3B7B"/>
    <w:rsid w:val="00AB6F54"/>
    <w:rsid w:val="00AD078B"/>
    <w:rsid w:val="00AD1B97"/>
    <w:rsid w:val="00AD68B9"/>
    <w:rsid w:val="00AD7D66"/>
    <w:rsid w:val="00AF52AD"/>
    <w:rsid w:val="00B13134"/>
    <w:rsid w:val="00B26197"/>
    <w:rsid w:val="00B46975"/>
    <w:rsid w:val="00B532BF"/>
    <w:rsid w:val="00B81922"/>
    <w:rsid w:val="00B91C04"/>
    <w:rsid w:val="00B954CB"/>
    <w:rsid w:val="00BB318E"/>
    <w:rsid w:val="00BB6F86"/>
    <w:rsid w:val="00BF4575"/>
    <w:rsid w:val="00BF7B09"/>
    <w:rsid w:val="00C05374"/>
    <w:rsid w:val="00C1671E"/>
    <w:rsid w:val="00C27179"/>
    <w:rsid w:val="00C3654F"/>
    <w:rsid w:val="00C45F81"/>
    <w:rsid w:val="00C52CEB"/>
    <w:rsid w:val="00C56777"/>
    <w:rsid w:val="00C76B8D"/>
    <w:rsid w:val="00C928F7"/>
    <w:rsid w:val="00CC394E"/>
    <w:rsid w:val="00CC5568"/>
    <w:rsid w:val="00CC66FB"/>
    <w:rsid w:val="00CD31A6"/>
    <w:rsid w:val="00CF33F1"/>
    <w:rsid w:val="00D031EE"/>
    <w:rsid w:val="00D03E37"/>
    <w:rsid w:val="00D04914"/>
    <w:rsid w:val="00D05E18"/>
    <w:rsid w:val="00D11655"/>
    <w:rsid w:val="00D15C69"/>
    <w:rsid w:val="00D2516E"/>
    <w:rsid w:val="00D31146"/>
    <w:rsid w:val="00D328E0"/>
    <w:rsid w:val="00D452CA"/>
    <w:rsid w:val="00D463BA"/>
    <w:rsid w:val="00D639FE"/>
    <w:rsid w:val="00D64C02"/>
    <w:rsid w:val="00D66CF8"/>
    <w:rsid w:val="00D72E70"/>
    <w:rsid w:val="00DA13BB"/>
    <w:rsid w:val="00DA28AB"/>
    <w:rsid w:val="00DA3BAA"/>
    <w:rsid w:val="00DB7A55"/>
    <w:rsid w:val="00DB7C0A"/>
    <w:rsid w:val="00DE6DEE"/>
    <w:rsid w:val="00DE7702"/>
    <w:rsid w:val="00E001C7"/>
    <w:rsid w:val="00E00DF1"/>
    <w:rsid w:val="00E15F96"/>
    <w:rsid w:val="00E27008"/>
    <w:rsid w:val="00E52331"/>
    <w:rsid w:val="00E57376"/>
    <w:rsid w:val="00E6641D"/>
    <w:rsid w:val="00EB0515"/>
    <w:rsid w:val="00EF600E"/>
    <w:rsid w:val="00F009D4"/>
    <w:rsid w:val="00F0244A"/>
    <w:rsid w:val="00F03D44"/>
    <w:rsid w:val="00F057A4"/>
    <w:rsid w:val="00F122DE"/>
    <w:rsid w:val="00F1471C"/>
    <w:rsid w:val="00F301B3"/>
    <w:rsid w:val="00F35E39"/>
    <w:rsid w:val="00F42F14"/>
    <w:rsid w:val="00F44CD6"/>
    <w:rsid w:val="00F56A71"/>
    <w:rsid w:val="00F60205"/>
    <w:rsid w:val="00F800B7"/>
    <w:rsid w:val="00F822BB"/>
    <w:rsid w:val="00F8730C"/>
    <w:rsid w:val="00F949B9"/>
    <w:rsid w:val="00FA1A75"/>
    <w:rsid w:val="00FA6A90"/>
    <w:rsid w:val="00FA7A60"/>
    <w:rsid w:val="00FB52A4"/>
    <w:rsid w:val="00FC3053"/>
    <w:rsid w:val="00FC790C"/>
    <w:rsid w:val="00FD3A07"/>
    <w:rsid w:val="00FE2BD7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E2283-943E-4C49-B13E-0A50BCF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5E18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05E18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5</cp:revision>
  <dcterms:created xsi:type="dcterms:W3CDTF">2017-11-25T09:43:00Z</dcterms:created>
  <dcterms:modified xsi:type="dcterms:W3CDTF">2017-11-25T10:23:00Z</dcterms:modified>
</cp:coreProperties>
</file>