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079" w:rsidRDefault="00134079" w:rsidP="00134079">
      <w:bookmarkStart w:id="0" w:name="_GoBack"/>
      <w:r>
        <w:t>##########</w:t>
      </w:r>
    </w:p>
    <w:p w:rsidR="00821850" w:rsidRDefault="00134079" w:rsidP="00134079">
      <w:pPr>
        <w:rPr>
          <w:ins w:id="1" w:author="篠本滋" w:date="2017-11-02T10:06:00Z"/>
        </w:rPr>
      </w:pPr>
      <w:r>
        <w:rPr>
          <w:rFonts w:hint="eastAsia"/>
        </w:rPr>
        <w:t># BRE.py</w:t>
      </w:r>
      <w:ins w:id="2" w:author="篠本滋" w:date="2017-11-02T10:00:00Z">
        <w:r w:rsidR="00821850">
          <w:t xml:space="preserve"> returns </w:t>
        </w:r>
      </w:ins>
      <w:ins w:id="3" w:author="篠本滋" w:date="2017-11-02T10:06:00Z">
        <w:r w:rsidR="00821850">
          <w:t xml:space="preserve">Bayesian estimation of </w:t>
        </w:r>
      </w:ins>
      <w:ins w:id="4" w:author="篠本滋" w:date="2017-11-02T10:05:00Z">
        <w:r w:rsidR="00821850">
          <w:t>the rate of event occurrence.</w:t>
        </w:r>
      </w:ins>
    </w:p>
    <w:p w:rsidR="00134079" w:rsidRDefault="00821850" w:rsidP="00134079">
      <w:ins w:id="5" w:author="篠本滋" w:date="2017-11-02T10:06:00Z">
        <w:r>
          <w:t>#</w:t>
        </w:r>
      </w:ins>
      <w:ins w:id="6" w:author="篠本滋" w:date="2017-11-02T10:07:00Z">
        <w:r>
          <w:t xml:space="preserve"> </w:t>
        </w:r>
        <w:r w:rsidR="003C4657">
          <w:t>needs libraries</w:t>
        </w:r>
      </w:ins>
      <w:ins w:id="7" w:author="篠本滋" w:date="2017-11-02T11:04:00Z">
        <w:r w:rsidR="00D62173">
          <w:t>:</w:t>
        </w:r>
      </w:ins>
      <w:ins w:id="8" w:author="篠本滋" w:date="2017-11-02T10:07:00Z">
        <w:r w:rsidR="003C4657">
          <w:t xml:space="preserve"> </w:t>
        </w:r>
      </w:ins>
      <w:ins w:id="9" w:author="篠本滋" w:date="2017-11-02T10:58:00Z">
        <w:r w:rsidR="003C4657">
          <w:t>(</w:t>
        </w:r>
      </w:ins>
      <w:del w:id="10" w:author="篠本滋" w:date="2017-11-02T10:07:00Z">
        <w:r w:rsidR="00134079" w:rsidDel="00821850">
          <w:rPr>
            <w:rFonts w:hint="eastAsia"/>
          </w:rPr>
          <w:delText>を実行するには、</w:delText>
        </w:r>
      </w:del>
      <w:r w:rsidR="00134079">
        <w:rPr>
          <w:rFonts w:hint="eastAsia"/>
        </w:rPr>
        <w:t>matplotlib</w:t>
      </w:r>
      <w:ins w:id="11" w:author="篠本滋" w:date="2017-11-02T10:07:00Z">
        <w:r w:rsidR="003C4657">
          <w:rPr>
            <w:rFonts w:hint="eastAsia"/>
          </w:rPr>
          <w:t xml:space="preserve">, </w:t>
        </w:r>
      </w:ins>
      <w:del w:id="12" w:author="篠本滋" w:date="2017-11-02T10:07:00Z">
        <w:r w:rsidR="00134079" w:rsidDel="00821850">
          <w:rPr>
            <w:rFonts w:hint="eastAsia"/>
          </w:rPr>
          <w:delText>、</w:delText>
        </w:r>
      </w:del>
      <w:r w:rsidR="00134079">
        <w:rPr>
          <w:rFonts w:hint="eastAsia"/>
        </w:rPr>
        <w:t>numpy</w:t>
      </w:r>
      <w:ins w:id="13" w:author="篠本滋" w:date="2017-11-02T10:58:00Z">
        <w:r w:rsidR="003C4657">
          <w:t>)</w:t>
        </w:r>
      </w:ins>
      <w:ins w:id="14" w:author="篠本滋" w:date="2017-11-02T10:07:00Z">
        <w:r>
          <w:rPr>
            <w:rFonts w:hint="eastAsia"/>
          </w:rPr>
          <w:t>.</w:t>
        </w:r>
      </w:ins>
      <w:del w:id="15" w:author="篠本滋" w:date="2017-11-02T10:07:00Z">
        <w:r w:rsidR="00134079" w:rsidDel="00821850">
          <w:rPr>
            <w:rFonts w:hint="eastAsia"/>
          </w:rPr>
          <w:delText>ライブラリが必要です</w:delText>
        </w:r>
      </w:del>
    </w:p>
    <w:p w:rsidR="00134079" w:rsidRDefault="00134079" w:rsidP="00134079"/>
    <w:p w:rsidR="00134079" w:rsidRDefault="00134079" w:rsidP="00134079">
      <w:r>
        <w:rPr>
          <w:rFonts w:hint="eastAsia"/>
        </w:rPr>
        <w:t xml:space="preserve"># </w:t>
      </w:r>
      <w:ins w:id="16" w:author="篠本滋" w:date="2017-11-02T10:08:00Z">
        <w:r w:rsidR="00821850">
          <w:rPr>
            <w:rFonts w:hint="eastAsia"/>
          </w:rPr>
          <w:t>Instruction</w:t>
        </w:r>
      </w:ins>
      <w:del w:id="17" w:author="篠本滋" w:date="2017-11-02T10:08:00Z">
        <w:r w:rsidDel="00821850">
          <w:rPr>
            <w:rFonts w:hint="eastAsia"/>
          </w:rPr>
          <w:delText>使い方</w:delText>
        </w:r>
      </w:del>
    </w:p>
    <w:p w:rsidR="00134079" w:rsidRDefault="00134079" w:rsidP="00134079">
      <w:r>
        <w:rPr>
          <w:rFonts w:hint="eastAsia"/>
        </w:rPr>
        <w:t xml:space="preserve"># </w:t>
      </w:r>
      <w:ins w:id="18" w:author="篠本滋" w:date="2017-11-02T10:08:00Z">
        <w:r w:rsidR="00821850">
          <w:t xml:space="preserve">put </w:t>
        </w:r>
      </w:ins>
      <w:r>
        <w:rPr>
          <w:rFonts w:hint="eastAsia"/>
        </w:rPr>
        <w:t>BRE.py</w:t>
      </w:r>
      <w:ins w:id="19" w:author="篠本滋" w:date="2017-11-02T10:08:00Z">
        <w:r w:rsidR="00F85A49">
          <w:t xml:space="preserve"> on a folder </w:t>
        </w:r>
      </w:ins>
      <w:ins w:id="20" w:author="篠本滋" w:date="2017-11-02T10:31:00Z">
        <w:r w:rsidR="00835E55">
          <w:t>in</w:t>
        </w:r>
      </w:ins>
      <w:ins w:id="21" w:author="篠本滋" w:date="2017-11-02T10:08:00Z">
        <w:r w:rsidR="00D62173">
          <w:t xml:space="preserve"> a path</w:t>
        </w:r>
      </w:ins>
      <w:ins w:id="22" w:author="篠本滋" w:date="2017-11-02T11:03:00Z">
        <w:r w:rsidR="00D62173">
          <w:t>.</w:t>
        </w:r>
      </w:ins>
      <w:del w:id="23" w:author="篠本滋" w:date="2017-11-02T10:09:00Z">
        <w:r w:rsidDel="00180E23">
          <w:rPr>
            <w:rFonts w:hint="eastAsia"/>
          </w:rPr>
          <w:delText>を、パスが通っているフォルダに置き、</w:delText>
        </w:r>
      </w:del>
    </w:p>
    <w:p w:rsidR="00134079" w:rsidRDefault="00134079" w:rsidP="00134079">
      <w:r>
        <w:t># import BRE</w:t>
      </w:r>
    </w:p>
    <w:p w:rsidR="00134079" w:rsidDel="00180E23" w:rsidRDefault="00134079" w:rsidP="00134079">
      <w:pPr>
        <w:rPr>
          <w:del w:id="24" w:author="篠本滋" w:date="2017-11-02T10:10:00Z"/>
        </w:rPr>
      </w:pPr>
      <w:r>
        <w:rPr>
          <w:rFonts w:hint="eastAsia"/>
        </w:rPr>
        <w:t xml:space="preserve"># </w:t>
      </w:r>
      <w:del w:id="25" w:author="篠本滋" w:date="2017-11-02T10:09:00Z">
        <w:r w:rsidDel="00180E23">
          <w:rPr>
            <w:rFonts w:hint="eastAsia"/>
          </w:rPr>
          <w:delText>をすると、ファイル内の関数が、</w:delText>
        </w:r>
      </w:del>
      <w:ins w:id="26" w:author="篠本滋" w:date="2017-11-02T10:09:00Z">
        <w:r w:rsidR="00180E23">
          <w:rPr>
            <w:rFonts w:hint="eastAsia"/>
          </w:rPr>
          <w:t>t</w:t>
        </w:r>
        <w:r w:rsidR="00180E23">
          <w:t>hen yo</w:t>
        </w:r>
      </w:ins>
      <w:ins w:id="27" w:author="篠本滋" w:date="2017-11-02T10:10:00Z">
        <w:r w:rsidR="00180E23">
          <w:t xml:space="preserve">u may obtain </w:t>
        </w:r>
      </w:ins>
      <w:r>
        <w:rPr>
          <w:rFonts w:hint="eastAsia"/>
        </w:rPr>
        <w:t>BRE.(</w:t>
      </w:r>
      <w:del w:id="28" w:author="篠本滋" w:date="2017-11-02T10:10:00Z">
        <w:r w:rsidDel="00180E23">
          <w:rPr>
            <w:rFonts w:hint="eastAsia"/>
          </w:rPr>
          <w:delText>関数名</w:delText>
        </w:r>
      </w:del>
      <w:r>
        <w:rPr>
          <w:rFonts w:hint="eastAsia"/>
        </w:rPr>
        <w:t>)</w:t>
      </w:r>
      <w:ins w:id="29" w:author="篠本滋" w:date="2017-11-02T11:03:00Z">
        <w:r w:rsidR="00D62173">
          <w:t>.</w:t>
        </w:r>
      </w:ins>
      <w:del w:id="30" w:author="篠本滋" w:date="2017-11-02T10:10:00Z">
        <w:r w:rsidDel="00180E23">
          <w:rPr>
            <w:rFonts w:hint="eastAsia"/>
          </w:rPr>
          <w:delText>の形で実行可能になります。</w:delText>
        </w:r>
      </w:del>
    </w:p>
    <w:p w:rsidR="00134079" w:rsidRDefault="00134079" w:rsidP="00134079"/>
    <w:p w:rsidR="00134079" w:rsidRDefault="00134079" w:rsidP="00134079">
      <w:r>
        <w:rPr>
          <w:rFonts w:hint="eastAsia"/>
        </w:rPr>
        <w:t xml:space="preserve"># </w:t>
      </w:r>
      <w:del w:id="31" w:author="篠本滋" w:date="2017-11-02T10:10:00Z">
        <w:r w:rsidDel="00180E23">
          <w:rPr>
            <w:rFonts w:hint="eastAsia"/>
          </w:rPr>
          <w:delText>ユーザーが使用するのは</w:delText>
        </w:r>
      </w:del>
      <w:ins w:id="32" w:author="篠本滋" w:date="2017-11-02T10:10:00Z">
        <w:r w:rsidR="00D62173">
          <w:rPr>
            <w:rFonts w:hint="eastAsia"/>
          </w:rPr>
          <w:t>you need</w:t>
        </w:r>
        <w:r w:rsidR="00180E23">
          <w:rPr>
            <w:rFonts w:hint="eastAsia"/>
          </w:rPr>
          <w:t xml:space="preserve"> only </w:t>
        </w:r>
      </w:ins>
      <w:r>
        <w:rPr>
          <w:rFonts w:hint="eastAsia"/>
        </w:rPr>
        <w:t>BRE</w:t>
      </w:r>
      <w:ins w:id="33" w:author="篠本滋" w:date="2017-11-02T10:10:00Z">
        <w:r w:rsidR="00180E23">
          <w:rPr>
            <w:rFonts w:hint="eastAsia"/>
          </w:rPr>
          <w:t xml:space="preserve"> function</w:t>
        </w:r>
      </w:ins>
      <w:del w:id="34" w:author="篠本滋" w:date="2017-11-02T10:10:00Z">
        <w:r w:rsidDel="00180E23">
          <w:rPr>
            <w:rFonts w:hint="eastAsia"/>
          </w:rPr>
          <w:delText>関数のみで十分です。</w:delText>
        </w:r>
      </w:del>
    </w:p>
    <w:p w:rsidR="00134079" w:rsidRDefault="00134079" w:rsidP="00134079">
      <w:r>
        <w:rPr>
          <w:rFonts w:hint="eastAsia"/>
        </w:rPr>
        <w:t xml:space="preserve"># </w:t>
      </w:r>
      <w:ins w:id="35" w:author="篠本滋" w:date="2017-11-02T10:12:00Z">
        <w:r w:rsidR="00180E23">
          <w:t xml:space="preserve">the </w:t>
        </w:r>
      </w:ins>
      <w:ins w:id="36" w:author="篠本滋" w:date="2017-11-02T10:11:00Z">
        <w:r w:rsidR="00180E23">
          <w:t xml:space="preserve">function </w:t>
        </w:r>
      </w:ins>
      <w:r>
        <w:rPr>
          <w:rFonts w:hint="eastAsia"/>
        </w:rPr>
        <w:t>BRE(Bayesian Rate Estimate)</w:t>
      </w:r>
      <w:ins w:id="37" w:author="篠本滋" w:date="2017-11-02T10:12:00Z">
        <w:r w:rsidR="00180E23">
          <w:t xml:space="preserve"> take</w:t>
        </w:r>
      </w:ins>
      <w:ins w:id="38" w:author="篠本滋" w:date="2017-11-02T14:12:00Z">
        <w:r w:rsidR="00835E55">
          <w:t>s</w:t>
        </w:r>
      </w:ins>
      <w:ins w:id="39" w:author="篠本滋" w:date="2017-11-02T10:12:00Z">
        <w:r w:rsidR="00180E23">
          <w:t xml:space="preserve"> </w:t>
        </w:r>
      </w:ins>
      <w:ins w:id="40" w:author="篠本滋" w:date="2017-11-02T10:13:00Z">
        <w:r w:rsidR="00180E23">
          <w:t xml:space="preserve">a </w:t>
        </w:r>
      </w:ins>
      <w:ins w:id="41" w:author="篠本滋" w:date="2017-11-02T10:12:00Z">
        <w:r w:rsidR="00180E23">
          <w:t>spike train as an argument</w:t>
        </w:r>
      </w:ins>
      <w:del w:id="42" w:author="篠本滋" w:date="2017-11-02T10:12:00Z">
        <w:r w:rsidDel="00180E23">
          <w:rPr>
            <w:rFonts w:hint="eastAsia"/>
          </w:rPr>
          <w:delText>関数は、</w:delText>
        </w:r>
      </w:del>
      <w:ins w:id="43" w:author="篠本滋" w:date="2017-11-02T10:12:00Z">
        <w:r w:rsidR="00180E23">
          <w:rPr>
            <w:rFonts w:hint="eastAsia"/>
          </w:rPr>
          <w:t>.</w:t>
        </w:r>
      </w:ins>
      <w:del w:id="44" w:author="篠本滋" w:date="2017-11-02T10:12:00Z">
        <w:r w:rsidDel="00180E23">
          <w:rPr>
            <w:rFonts w:hint="eastAsia"/>
          </w:rPr>
          <w:delText>spike</w:delText>
        </w:r>
        <w:r w:rsidDel="00180E23">
          <w:rPr>
            <w:rFonts w:hint="eastAsia"/>
          </w:rPr>
          <w:delText>列を引数に取ります。</w:delText>
        </w:r>
      </w:del>
    </w:p>
    <w:p w:rsidR="00134079" w:rsidRDefault="00134079" w:rsidP="00134079">
      <w:r>
        <w:rPr>
          <w:rFonts w:hint="eastAsia"/>
        </w:rPr>
        <w:t># spike</w:t>
      </w:r>
      <w:ins w:id="45" w:author="篠本滋" w:date="2017-11-02T10:13:00Z">
        <w:r w:rsidR="00180E23">
          <w:t xml:space="preserve"> </w:t>
        </w:r>
      </w:ins>
      <w:del w:id="46" w:author="篠本滋" w:date="2017-11-02T10:13:00Z">
        <w:r w:rsidDel="00180E23">
          <w:rPr>
            <w:rFonts w:hint="eastAsia"/>
          </w:rPr>
          <w:delText>列の形式は、</w:delText>
        </w:r>
      </w:del>
      <w:ins w:id="47" w:author="篠本滋" w:date="2017-11-02T10:13:00Z">
        <w:r w:rsidR="00180E23">
          <w:rPr>
            <w:rFonts w:hint="eastAsia"/>
          </w:rPr>
          <w:t>t</w:t>
        </w:r>
        <w:r w:rsidR="00180E23">
          <w:t xml:space="preserve">rain could be given by </w:t>
        </w:r>
      </w:ins>
      <w:r>
        <w:rPr>
          <w:rFonts w:hint="eastAsia"/>
        </w:rPr>
        <w:t>list</w:t>
      </w:r>
      <w:ins w:id="48" w:author="篠本滋" w:date="2017-11-02T10:13:00Z">
        <w:r w:rsidR="00180E23">
          <w:rPr>
            <w:rFonts w:hint="eastAsia"/>
          </w:rPr>
          <w:t xml:space="preserve"> or </w:t>
        </w:r>
      </w:ins>
      <w:del w:id="49" w:author="篠本滋" w:date="2017-11-02T10:13:00Z">
        <w:r w:rsidDel="00180E23">
          <w:rPr>
            <w:rFonts w:hint="eastAsia"/>
          </w:rPr>
          <w:delText>、</w:delText>
        </w:r>
      </w:del>
      <w:r>
        <w:rPr>
          <w:rFonts w:hint="eastAsia"/>
        </w:rPr>
        <w:t>numpy.array</w:t>
      </w:r>
      <w:ins w:id="50" w:author="篠本滋" w:date="2017-11-02T11:04:00Z">
        <w:r w:rsidR="00D62173">
          <w:t>.</w:t>
        </w:r>
      </w:ins>
      <w:del w:id="51" w:author="篠本滋" w:date="2017-11-02T10:13:00Z">
        <w:r w:rsidDel="00180E23">
          <w:rPr>
            <w:rFonts w:hint="eastAsia"/>
          </w:rPr>
          <w:delText>などが利用可能です。</w:delText>
        </w:r>
      </w:del>
    </w:p>
    <w:p w:rsidR="00134079" w:rsidRDefault="00134079" w:rsidP="00134079">
      <w:r>
        <w:rPr>
          <w:rFonts w:hint="eastAsia"/>
        </w:rPr>
        <w:t xml:space="preserve"># </w:t>
      </w:r>
      <w:ins w:id="52" w:author="篠本滋" w:date="2017-11-02T10:14:00Z">
        <w:r w:rsidR="00180E23">
          <w:t xml:space="preserve">a parameter beta is determined by </w:t>
        </w:r>
      </w:ins>
      <w:r>
        <w:rPr>
          <w:rFonts w:hint="eastAsia"/>
        </w:rPr>
        <w:t>EM</w:t>
      </w:r>
      <w:ins w:id="53" w:author="篠本滋" w:date="2017-11-02T10:14:00Z">
        <w:r w:rsidR="00D62173">
          <w:t xml:space="preserve"> algorithm, and a</w:t>
        </w:r>
        <w:r w:rsidR="00180E23">
          <w:t xml:space="preserve"> </w:t>
        </w:r>
      </w:ins>
      <w:ins w:id="54" w:author="篠本滋" w:date="2017-11-02T10:15:00Z">
        <w:r w:rsidR="00180E23">
          <w:t>figure</w:t>
        </w:r>
      </w:ins>
      <w:ins w:id="55" w:author="篠本滋" w:date="2017-11-02T10:14:00Z">
        <w:r w:rsidR="00180E23">
          <w:t xml:space="preserve"> is drawn</w:t>
        </w:r>
      </w:ins>
      <w:ins w:id="56" w:author="篠本滋" w:date="2017-11-02T10:15:00Z">
        <w:r w:rsidR="00180E23">
          <w:t xml:space="preserve"> from the</w:t>
        </w:r>
      </w:ins>
      <w:ins w:id="57" w:author="篠本滋" w:date="2017-11-02T10:16:00Z">
        <w:r w:rsidR="00180E23">
          <w:t xml:space="preserve"> rate estimated with the Kalman filter.</w:t>
        </w:r>
        <w:r w:rsidR="00180E23" w:rsidDel="00180E23">
          <w:rPr>
            <w:rFonts w:hint="eastAsia"/>
          </w:rPr>
          <w:t xml:space="preserve"> </w:t>
        </w:r>
      </w:ins>
      <w:del w:id="58" w:author="篠本滋" w:date="2017-11-02T10:16:00Z">
        <w:r w:rsidDel="00180E23">
          <w:rPr>
            <w:rFonts w:hint="eastAsia"/>
          </w:rPr>
          <w:delText>アルゴリズムでパラメータ</w:delText>
        </w:r>
        <w:r w:rsidDel="00180E23">
          <w:rPr>
            <w:rFonts w:hint="eastAsia"/>
          </w:rPr>
          <w:delText>beta</w:delText>
        </w:r>
        <w:r w:rsidDel="00180E23">
          <w:rPr>
            <w:rFonts w:hint="eastAsia"/>
          </w:rPr>
          <w:delText>を推定し、推定した</w:delText>
        </w:r>
        <w:r w:rsidDel="00180E23">
          <w:rPr>
            <w:rFonts w:hint="eastAsia"/>
          </w:rPr>
          <w:delText>beta</w:delText>
        </w:r>
        <w:r w:rsidDel="00180E23">
          <w:rPr>
            <w:rFonts w:hint="eastAsia"/>
          </w:rPr>
          <w:delText>の値を使ってカルマンフィルタで補正をかけてグラフを描画します。</w:delText>
        </w:r>
      </w:del>
    </w:p>
    <w:p w:rsidR="00180E23" w:rsidRDefault="00134079" w:rsidP="00134079">
      <w:pPr>
        <w:rPr>
          <w:ins w:id="59" w:author="篠本滋" w:date="2017-11-02T10:17:00Z"/>
        </w:rPr>
      </w:pPr>
      <w:r>
        <w:rPr>
          <w:rFonts w:hint="eastAsia"/>
        </w:rPr>
        <w:t xml:space="preserve"># </w:t>
      </w:r>
      <w:ins w:id="60" w:author="篠本滋" w:date="2017-11-02T10:17:00Z">
        <w:r w:rsidR="00180E23">
          <w:t>reference</w:t>
        </w:r>
      </w:ins>
      <w:ins w:id="61" w:author="篠本滋" w:date="2017-11-02T11:08:00Z">
        <w:r w:rsidR="00DF721D">
          <w:t>s</w:t>
        </w:r>
      </w:ins>
      <w:ins w:id="62" w:author="篠本滋" w:date="2017-11-02T10:17:00Z">
        <w:r w:rsidR="00180E23">
          <w:t>:</w:t>
        </w:r>
      </w:ins>
    </w:p>
    <w:p w:rsidR="00180E23" w:rsidRDefault="00180E23" w:rsidP="00180E23">
      <w:pPr>
        <w:rPr>
          <w:ins w:id="63" w:author="篠本滋" w:date="2017-11-02T10:20:00Z"/>
        </w:rPr>
      </w:pPr>
      <w:ins w:id="64" w:author="篠本滋" w:date="2017-11-02T10:17:00Z">
        <w:r>
          <w:t xml:space="preserve"># </w:t>
        </w:r>
      </w:ins>
      <w:ins w:id="65" w:author="篠本滋" w:date="2017-11-02T10:18:00Z">
        <w:r>
          <w:t xml:space="preserve"> S. Koyama and S. Shinomoto, </w:t>
        </w:r>
      </w:ins>
      <w:ins w:id="66" w:author="篠本滋" w:date="2017-11-02T10:19:00Z">
        <w:r>
          <w:t xml:space="preserve">Empirical Bayes interpretations of random point events.  </w:t>
        </w:r>
      </w:ins>
      <w:ins w:id="67" w:author="篠本滋" w:date="2017-11-02T10:18:00Z">
        <w:r>
          <w:t>J. Phys. A (2005) 38:L531-L537.</w:t>
        </w:r>
      </w:ins>
    </w:p>
    <w:p w:rsidR="00180E23" w:rsidRDefault="00180E23" w:rsidP="00180E23">
      <w:pPr>
        <w:rPr>
          <w:ins w:id="68" w:author="篠本滋" w:date="2017-11-02T10:19:00Z"/>
        </w:rPr>
      </w:pPr>
      <w:ins w:id="69" w:author="篠本滋" w:date="2017-11-02T10:20:00Z">
        <w:r>
          <w:t xml:space="preserve"># </w:t>
        </w:r>
        <w:r w:rsidRPr="00180E23">
          <w:t>T. Shimokawa and S. Shinomoto, Estimating instantaneous irregularity of neuronal firing. Neural Computation (2009) 21:1931-1951.</w:t>
        </w:r>
      </w:ins>
    </w:p>
    <w:p w:rsidR="00660B47" w:rsidRDefault="00180E23" w:rsidP="00180E23">
      <w:pPr>
        <w:rPr>
          <w:ins w:id="70" w:author="篠本滋" w:date="2017-11-02T10:20:00Z"/>
        </w:rPr>
      </w:pPr>
      <w:ins w:id="71" w:author="篠本滋" w:date="2017-11-02T10:19:00Z">
        <w:r>
          <w:t xml:space="preserve"># </w:t>
        </w:r>
        <w:r w:rsidRPr="00180E23">
          <w:t>Shigeru Shinomoto (2010) Estimating the firing rate. in "Analysis of Parallel Spike Train Data" (eds. S. Gruen and S. Rotter) (Springer, New York).</w:t>
        </w:r>
      </w:ins>
    </w:p>
    <w:p w:rsidR="00660B47" w:rsidRDefault="00660B47" w:rsidP="00180E23">
      <w:pPr>
        <w:rPr>
          <w:ins w:id="72" w:author="篠本滋" w:date="2017-11-02T10:20:00Z"/>
        </w:rPr>
      </w:pPr>
      <w:ins w:id="73" w:author="篠本滋" w:date="2017-11-02T10:20:00Z">
        <w:r>
          <w:t># Contact:</w:t>
        </w:r>
      </w:ins>
    </w:p>
    <w:p w:rsidR="00134079" w:rsidRDefault="00660B47" w:rsidP="00180E23">
      <w:ins w:id="74" w:author="篠本滋" w:date="2017-11-02T10:20:00Z">
        <w:r>
          <w:t># Shigeru Shinomoto</w:t>
        </w:r>
      </w:ins>
      <w:ins w:id="75" w:author="篠本滋" w:date="2017-11-02T10:21:00Z">
        <w:r>
          <w:t>:</w:t>
        </w:r>
      </w:ins>
      <w:ins w:id="76" w:author="篠本滋" w:date="2017-11-02T10:20:00Z">
        <w:r>
          <w:t xml:space="preserve"> </w:t>
        </w:r>
      </w:ins>
      <w:ins w:id="77" w:author="篠本滋" w:date="2017-11-02T10:21:00Z">
        <w:r>
          <w:t>shinomoto@scphys.kyoto-u.ac.jp</w:t>
        </w:r>
      </w:ins>
      <w:del w:id="78" w:author="篠本滋" w:date="2017-11-02T10:16:00Z">
        <w:r w:rsidR="00134079" w:rsidDel="00180E23">
          <w:rPr>
            <w:rFonts w:hint="eastAsia"/>
          </w:rPr>
          <w:delText>値を返しません。</w:delText>
        </w:r>
      </w:del>
    </w:p>
    <w:p w:rsidR="00134079" w:rsidRDefault="00134079" w:rsidP="00134079">
      <w:r>
        <w:t>##########</w:t>
      </w:r>
    </w:p>
    <w:p w:rsidR="00134079" w:rsidRDefault="00134079" w:rsidP="00134079"/>
    <w:p w:rsidR="00134079" w:rsidRDefault="00134079" w:rsidP="00134079">
      <w:r>
        <w:t>import matplotlib.pyplot as plt</w:t>
      </w:r>
    </w:p>
    <w:p w:rsidR="00134079" w:rsidRDefault="00134079" w:rsidP="00134079">
      <w:r>
        <w:t>import numpy as np</w:t>
      </w:r>
    </w:p>
    <w:p w:rsidR="00134079" w:rsidRDefault="00134079" w:rsidP="00134079">
      <w:r>
        <w:t>import math</w:t>
      </w:r>
    </w:p>
    <w:p w:rsidR="00134079" w:rsidRDefault="00134079" w:rsidP="00134079"/>
    <w:p w:rsidR="00134079" w:rsidRDefault="00134079" w:rsidP="00134079">
      <w:r>
        <w:lastRenderedPageBreak/>
        <w:t>def BRE(spike_times) :</w:t>
      </w:r>
    </w:p>
    <w:p w:rsidR="00134079" w:rsidRDefault="00134079" w:rsidP="00134079">
      <w:r>
        <w:t xml:space="preserve">    spike_times = np.array(list(spike_times))</w:t>
      </w:r>
    </w:p>
    <w:p w:rsidR="00134079" w:rsidRDefault="00134079" w:rsidP="00134079">
      <w:r>
        <w:t xml:space="preserve">    max_value   = max(spike_times)</w:t>
      </w:r>
    </w:p>
    <w:p w:rsidR="00134079" w:rsidRDefault="00134079" w:rsidP="00134079">
      <w:r>
        <w:t xml:space="preserve">    min_value   = min(spike_times)</w:t>
      </w:r>
    </w:p>
    <w:p w:rsidR="00134079" w:rsidRDefault="00134079" w:rsidP="00134079"/>
    <w:p w:rsidR="00134079" w:rsidRDefault="00134079" w:rsidP="00134079">
      <w:r>
        <w:t xml:space="preserve">    ISI    = np.diff(spike_times)</w:t>
      </w:r>
    </w:p>
    <w:p w:rsidR="00134079" w:rsidRDefault="00134079" w:rsidP="00134079">
      <w:r>
        <w:t xml:space="preserve">    mu     = len(spike_times) / (max_value - min_value)</w:t>
      </w:r>
    </w:p>
    <w:p w:rsidR="00134079" w:rsidRDefault="00134079" w:rsidP="00134079">
      <w:r>
        <w:t xml:space="preserve">    beta0  = pow(mu, -3)</w:t>
      </w:r>
    </w:p>
    <w:p w:rsidR="00134079" w:rsidRDefault="00134079" w:rsidP="00134079">
      <w:r>
        <w:t xml:space="preserve">    beta   = EMmethod(ISI, beta0)</w:t>
      </w:r>
    </w:p>
    <w:p w:rsidR="00134079" w:rsidRDefault="00134079" w:rsidP="00134079">
      <w:r>
        <w:t xml:space="preserve">    kalman = KalmanFilter(ISI, beta)</w:t>
      </w:r>
    </w:p>
    <w:p w:rsidR="00134079" w:rsidRDefault="00134079" w:rsidP="00134079"/>
    <w:p w:rsidR="00134079" w:rsidRDefault="00134079" w:rsidP="00134079">
      <w:r>
        <w:t xml:space="preserve">    drawBRE(spike_times, kalman)</w:t>
      </w:r>
    </w:p>
    <w:p w:rsidR="00134079" w:rsidRDefault="00134079" w:rsidP="00134079"/>
    <w:p w:rsidR="00134079" w:rsidRDefault="00134079" w:rsidP="00134079">
      <w:r>
        <w:t>####</w:t>
      </w:r>
    </w:p>
    <w:p w:rsidR="00134079" w:rsidRDefault="00134079" w:rsidP="00134079">
      <w:r>
        <w:rPr>
          <w:rFonts w:hint="eastAsia"/>
        </w:rPr>
        <w:t># EMmethod</w:t>
      </w:r>
      <w:del w:id="79" w:author="篠本滋" w:date="2017-11-02T10:21:00Z">
        <w:r w:rsidDel="00660B47">
          <w:rPr>
            <w:rFonts w:hint="eastAsia"/>
          </w:rPr>
          <w:delText>関数</w:delText>
        </w:r>
      </w:del>
    </w:p>
    <w:p w:rsidR="00134079" w:rsidDel="00660B47" w:rsidRDefault="00134079">
      <w:pPr>
        <w:rPr>
          <w:del w:id="80" w:author="篠本滋" w:date="2017-11-02T10:21:00Z"/>
        </w:rPr>
      </w:pPr>
      <w:r>
        <w:rPr>
          <w:rFonts w:hint="eastAsia"/>
        </w:rPr>
        <w:t xml:space="preserve"># </w:t>
      </w:r>
      <w:ins w:id="81" w:author="篠本滋" w:date="2017-11-02T10:21:00Z">
        <w:r w:rsidR="00660B47">
          <w:t>estimate</w:t>
        </w:r>
      </w:ins>
      <w:ins w:id="82" w:author="篠本滋" w:date="2017-11-02T10:26:00Z">
        <w:r w:rsidR="00660B47">
          <w:t>s</w:t>
        </w:r>
      </w:ins>
      <w:ins w:id="83" w:author="篠本滋" w:date="2017-11-02T10:21:00Z">
        <w:r w:rsidR="00660B47">
          <w:t xml:space="preserve"> a parameter beta</w:t>
        </w:r>
      </w:ins>
      <w:ins w:id="84" w:author="篠本滋" w:date="2017-11-02T10:25:00Z">
        <w:r w:rsidR="00660B47">
          <w:t xml:space="preserve"> with the EM algorithm</w:t>
        </w:r>
      </w:ins>
      <w:ins w:id="85" w:author="篠本滋" w:date="2017-11-02T10:21:00Z">
        <w:r w:rsidR="00660B47">
          <w:t>.</w:t>
        </w:r>
      </w:ins>
      <w:del w:id="86" w:author="篠本滋" w:date="2017-11-02T10:21:00Z">
        <w:r w:rsidDel="00660B47">
          <w:rPr>
            <w:rFonts w:hint="eastAsia"/>
          </w:rPr>
          <w:delText>EM</w:delText>
        </w:r>
        <w:r w:rsidDel="00660B47">
          <w:rPr>
            <w:rFonts w:hint="eastAsia"/>
          </w:rPr>
          <w:delText>アルゴリズムを利用してパラメータ</w:delText>
        </w:r>
        <w:r w:rsidDel="00660B47">
          <w:rPr>
            <w:rFonts w:hint="eastAsia"/>
          </w:rPr>
          <w:delText>beta</w:delText>
        </w:r>
        <w:r w:rsidDel="00660B47">
          <w:rPr>
            <w:rFonts w:hint="eastAsia"/>
          </w:rPr>
          <w:delText>の推定を行います。</w:delText>
        </w:r>
      </w:del>
    </w:p>
    <w:p w:rsidR="00134079" w:rsidRDefault="00134079" w:rsidP="00660B47">
      <w:del w:id="87" w:author="篠本滋" w:date="2017-11-02T10:21:00Z">
        <w:r w:rsidDel="00660B47">
          <w:rPr>
            <w:rFonts w:hint="eastAsia"/>
          </w:rPr>
          <w:delText xml:space="preserve"># </w:delText>
        </w:r>
        <w:r w:rsidDel="00660B47">
          <w:rPr>
            <w:rFonts w:hint="eastAsia"/>
          </w:rPr>
          <w:delText>パラメータ推定の際に、カルマンフィルタを利用しています。</w:delText>
        </w:r>
      </w:del>
    </w:p>
    <w:p w:rsidR="00134079" w:rsidRDefault="00134079" w:rsidP="00134079"/>
    <w:p w:rsidR="00134079" w:rsidRDefault="00134079" w:rsidP="00134079">
      <w:r>
        <w:rPr>
          <w:rFonts w:hint="eastAsia"/>
        </w:rPr>
        <w:t xml:space="preserve"># </w:t>
      </w:r>
      <w:del w:id="88" w:author="篠本滋" w:date="2017-11-02T10:22:00Z">
        <w:r w:rsidDel="00660B47">
          <w:rPr>
            <w:rFonts w:hint="eastAsia"/>
          </w:rPr>
          <w:delText>引数</w:delText>
        </w:r>
      </w:del>
      <w:ins w:id="89" w:author="篠本滋" w:date="2017-11-02T10:22:00Z">
        <w:r w:rsidR="00660B47">
          <w:rPr>
            <w:rFonts w:hint="eastAsia"/>
          </w:rPr>
          <w:t>a</w:t>
        </w:r>
        <w:r w:rsidR="00660B47">
          <w:t>rguments:</w:t>
        </w:r>
      </w:ins>
    </w:p>
    <w:p w:rsidR="00660B47" w:rsidRDefault="00134079" w:rsidP="00134079">
      <w:pPr>
        <w:rPr>
          <w:ins w:id="90" w:author="篠本滋" w:date="2017-11-02T10:22:00Z"/>
        </w:rPr>
      </w:pPr>
      <w:r>
        <w:rPr>
          <w:rFonts w:hint="eastAsia"/>
        </w:rPr>
        <w:t># ISI:</w:t>
      </w:r>
      <w:ins w:id="91" w:author="篠本滋" w:date="2017-11-02T10:22:00Z">
        <w:r w:rsidR="00660B47">
          <w:t xml:space="preserve"> inter spike interval</w:t>
        </w:r>
      </w:ins>
      <w:del w:id="92" w:author="篠本滋" w:date="2017-11-02T10:22:00Z">
        <w:r w:rsidDel="00660B47">
          <w:rPr>
            <w:rFonts w:hint="eastAsia"/>
          </w:rPr>
          <w:delText xml:space="preserve"> </w:delText>
        </w:r>
      </w:del>
    </w:p>
    <w:p w:rsidR="00134079" w:rsidDel="00660B47" w:rsidRDefault="00134079" w:rsidP="00134079">
      <w:pPr>
        <w:rPr>
          <w:del w:id="93" w:author="篠本滋" w:date="2017-11-02T10:22:00Z"/>
        </w:rPr>
      </w:pPr>
      <w:del w:id="94" w:author="篠本滋" w:date="2017-11-02T10:22:00Z">
        <w:r w:rsidDel="00660B47">
          <w:rPr>
            <w:rFonts w:hint="eastAsia"/>
          </w:rPr>
          <w:delText>スパイクとスパイクの間の時間の列</w:delText>
        </w:r>
      </w:del>
    </w:p>
    <w:p w:rsidR="00134079" w:rsidRDefault="00134079" w:rsidP="00134079">
      <w:r>
        <w:rPr>
          <w:rFonts w:hint="eastAsia"/>
        </w:rPr>
        <w:t xml:space="preserve"># beta0: </w:t>
      </w:r>
      <w:del w:id="95" w:author="篠本滋" w:date="2017-11-02T10:22:00Z">
        <w:r w:rsidDel="00660B47">
          <w:rPr>
            <w:rFonts w:hint="eastAsia"/>
          </w:rPr>
          <w:delText>パラメータの初期値</w:delText>
        </w:r>
      </w:del>
      <w:ins w:id="96" w:author="篠本滋" w:date="2017-11-02T10:22:00Z">
        <w:r w:rsidR="00660B47">
          <w:rPr>
            <w:rFonts w:hint="eastAsia"/>
          </w:rPr>
          <w:t>i</w:t>
        </w:r>
        <w:r w:rsidR="00660B47">
          <w:t>nitial value of the parameter beta</w:t>
        </w:r>
      </w:ins>
    </w:p>
    <w:p w:rsidR="00134079" w:rsidRDefault="00134079" w:rsidP="00134079"/>
    <w:p w:rsidR="00134079" w:rsidRDefault="00134079" w:rsidP="00134079">
      <w:r>
        <w:rPr>
          <w:rFonts w:hint="eastAsia"/>
        </w:rPr>
        <w:t xml:space="preserve"># </w:t>
      </w:r>
      <w:ins w:id="97" w:author="篠本滋" w:date="2017-11-02T10:24:00Z">
        <w:r w:rsidR="00660B47">
          <w:t>returns the estimated beta.</w:t>
        </w:r>
      </w:ins>
      <w:del w:id="98" w:author="篠本滋" w:date="2017-11-02T10:23:00Z">
        <w:r w:rsidDel="00660B47">
          <w:rPr>
            <w:rFonts w:hint="eastAsia"/>
          </w:rPr>
          <w:delText>返り値</w:delText>
        </w:r>
      </w:del>
    </w:p>
    <w:p w:rsidR="00134079" w:rsidDel="00660B47" w:rsidRDefault="00134079" w:rsidP="00134079">
      <w:pPr>
        <w:rPr>
          <w:del w:id="99" w:author="篠本滋" w:date="2017-11-02T10:24:00Z"/>
        </w:rPr>
      </w:pPr>
      <w:del w:id="100" w:author="篠本滋" w:date="2017-11-02T10:24:00Z">
        <w:r w:rsidDel="00660B47">
          <w:rPr>
            <w:rFonts w:hint="eastAsia"/>
          </w:rPr>
          <w:delText xml:space="preserve"># </w:delText>
        </w:r>
        <w:r w:rsidDel="00660B47">
          <w:rPr>
            <w:rFonts w:hint="eastAsia"/>
          </w:rPr>
          <w:delText>推定したパラメータ</w:delText>
        </w:r>
        <w:r w:rsidDel="00660B47">
          <w:rPr>
            <w:rFonts w:hint="eastAsia"/>
          </w:rPr>
          <w:delText>beta</w:delText>
        </w:r>
        <w:r w:rsidDel="00660B47">
          <w:rPr>
            <w:rFonts w:hint="eastAsia"/>
          </w:rPr>
          <w:delText>の値</w:delText>
        </w:r>
      </w:del>
    </w:p>
    <w:p w:rsidR="00134079" w:rsidRDefault="00134079" w:rsidP="00134079">
      <w:r>
        <w:t>####</w:t>
      </w:r>
    </w:p>
    <w:p w:rsidR="00134079" w:rsidRDefault="00134079" w:rsidP="00134079"/>
    <w:p w:rsidR="00134079" w:rsidRDefault="00134079" w:rsidP="00134079">
      <w:r>
        <w:t>def EMmethod(ISI, beta0) :</w:t>
      </w:r>
    </w:p>
    <w:p w:rsidR="00134079" w:rsidRDefault="00134079" w:rsidP="00134079">
      <w:r>
        <w:t xml:space="preserve">    N = len(ISI)</w:t>
      </w:r>
    </w:p>
    <w:p w:rsidR="00134079" w:rsidRDefault="00134079" w:rsidP="00134079">
      <w:r>
        <w:t xml:space="preserve">    beta = 0</w:t>
      </w:r>
    </w:p>
    <w:p w:rsidR="00134079" w:rsidRDefault="00134079" w:rsidP="00134079">
      <w:r>
        <w:lastRenderedPageBreak/>
        <w:t xml:space="preserve">    beta_new = beta0</w:t>
      </w:r>
    </w:p>
    <w:p w:rsidR="00134079" w:rsidRDefault="00134079" w:rsidP="00134079"/>
    <w:p w:rsidR="00134079" w:rsidRDefault="00134079" w:rsidP="00134079">
      <w:r>
        <w:t xml:space="preserve">    for j in range(0, 100) :</w:t>
      </w:r>
    </w:p>
    <w:p w:rsidR="00134079" w:rsidRDefault="00134079" w:rsidP="00134079">
      <w:r>
        <w:t xml:space="preserve">        beta = beta_new</w:t>
      </w:r>
    </w:p>
    <w:p w:rsidR="00134079" w:rsidRDefault="00134079" w:rsidP="00134079">
      <w:r>
        <w:t xml:space="preserve">        kalman = KalmanFilter(ISI, beta)</w:t>
      </w:r>
    </w:p>
    <w:p w:rsidR="00134079" w:rsidRDefault="00134079" w:rsidP="00134079"/>
    <w:p w:rsidR="00134079" w:rsidRDefault="00134079" w:rsidP="00134079">
      <w:r>
        <w:t xml:space="preserve">        beta_new = 0</w:t>
      </w:r>
    </w:p>
    <w:p w:rsidR="00134079" w:rsidRDefault="00134079" w:rsidP="00134079">
      <w:r>
        <w:t xml:space="preserve">        t0 = 0</w:t>
      </w:r>
    </w:p>
    <w:p w:rsidR="00134079" w:rsidRDefault="00134079" w:rsidP="00134079"/>
    <w:p w:rsidR="00134079" w:rsidRDefault="00134079" w:rsidP="00134079">
      <w:r>
        <w:t xml:space="preserve">        for i in range(0, N - 1) :</w:t>
      </w:r>
    </w:p>
    <w:p w:rsidR="00134079" w:rsidRDefault="00134079" w:rsidP="00134079">
      <w:r>
        <w:t xml:space="preserve">            if(ISI[i] &gt; 0) :</w:t>
      </w:r>
    </w:p>
    <w:p w:rsidR="00134079" w:rsidRDefault="00134079" w:rsidP="00134079">
      <w:r>
        <w:t xml:space="preserve">                beta_new += (kalman[1][i + 1] + kalman[1][i] - 2 * kalman[2][i]</w:t>
      </w:r>
    </w:p>
    <w:p w:rsidR="00134079" w:rsidRDefault="00134079" w:rsidP="00134079">
      <w:r>
        <w:t xml:space="preserve">                             + (kalman[0][i + 1] - kalman[0][i])</w:t>
      </w:r>
    </w:p>
    <w:p w:rsidR="00134079" w:rsidRDefault="00134079" w:rsidP="00134079">
      <w:r>
        <w:t xml:space="preserve">                             * (kalman[0][i + 1] - kalman[0][i])) / ISI[i]</w:t>
      </w:r>
    </w:p>
    <w:p w:rsidR="00134079" w:rsidRDefault="00134079" w:rsidP="00134079">
      <w:r>
        <w:t xml:space="preserve">            else :</w:t>
      </w:r>
    </w:p>
    <w:p w:rsidR="00134079" w:rsidRDefault="00134079" w:rsidP="00134079">
      <w:r>
        <w:t xml:space="preserve">                t0 += 1</w:t>
      </w:r>
    </w:p>
    <w:p w:rsidR="00134079" w:rsidRDefault="00134079" w:rsidP="00134079"/>
    <w:p w:rsidR="00134079" w:rsidRDefault="00134079" w:rsidP="00134079">
      <w:r>
        <w:t xml:space="preserve">        beta_new = (N - t0 - 1) / (2 * beta_new)</w:t>
      </w:r>
    </w:p>
    <w:p w:rsidR="00134079" w:rsidRDefault="00134079" w:rsidP="00134079"/>
    <w:p w:rsidR="00134079" w:rsidRDefault="00134079" w:rsidP="00134079">
      <w:r>
        <w:t xml:space="preserve">    return beta_new</w:t>
      </w:r>
    </w:p>
    <w:p w:rsidR="00134079" w:rsidRDefault="00134079" w:rsidP="00134079"/>
    <w:p w:rsidR="00134079" w:rsidRDefault="00134079" w:rsidP="00134079">
      <w:r>
        <w:t>####</w:t>
      </w:r>
    </w:p>
    <w:p w:rsidR="00134079" w:rsidRDefault="00134079" w:rsidP="00134079">
      <w:r>
        <w:rPr>
          <w:rFonts w:hint="eastAsia"/>
        </w:rPr>
        <w:t># KalmanFilter</w:t>
      </w:r>
      <w:del w:id="101" w:author="篠本滋" w:date="2017-11-02T10:25:00Z">
        <w:r w:rsidDel="00660B47">
          <w:rPr>
            <w:rFonts w:hint="eastAsia"/>
          </w:rPr>
          <w:delText>関数</w:delText>
        </w:r>
      </w:del>
    </w:p>
    <w:p w:rsidR="00134079" w:rsidDel="00660B47" w:rsidRDefault="00134079" w:rsidP="00134079">
      <w:pPr>
        <w:rPr>
          <w:del w:id="102" w:author="篠本滋" w:date="2017-11-02T10:26:00Z"/>
        </w:rPr>
      </w:pPr>
      <w:r>
        <w:rPr>
          <w:rFonts w:hint="eastAsia"/>
        </w:rPr>
        <w:t xml:space="preserve"># </w:t>
      </w:r>
      <w:del w:id="103" w:author="篠本滋" w:date="2017-11-02T10:26:00Z">
        <w:r w:rsidDel="00660B47">
          <w:rPr>
            <w:rFonts w:hint="eastAsia"/>
          </w:rPr>
          <w:delText>カルマンフィルタを利用して、観測されたスパイク列からスパイクの発生率を推定します</w:delText>
        </w:r>
      </w:del>
    </w:p>
    <w:p w:rsidR="00134079" w:rsidRDefault="00660B47" w:rsidP="00134079">
      <w:ins w:id="104" w:author="篠本滋" w:date="2017-11-02T10:26:00Z">
        <w:r>
          <w:t>estimates the rate of event occurrence with the Ka</w:t>
        </w:r>
        <w:r>
          <w:rPr>
            <w:rFonts w:hint="eastAsia"/>
          </w:rPr>
          <w:t>lman filtering.</w:t>
        </w:r>
      </w:ins>
    </w:p>
    <w:p w:rsidR="00134079" w:rsidRDefault="00134079" w:rsidP="00134079">
      <w:r>
        <w:rPr>
          <w:rFonts w:hint="eastAsia"/>
        </w:rPr>
        <w:t xml:space="preserve"># </w:t>
      </w:r>
      <w:ins w:id="105" w:author="篠本滋" w:date="2017-11-02T10:26:00Z">
        <w:r w:rsidR="00660B47">
          <w:rPr>
            <w:rFonts w:hint="eastAsia"/>
          </w:rPr>
          <w:t>a</w:t>
        </w:r>
        <w:r w:rsidR="00660B47">
          <w:t>rguments:</w:t>
        </w:r>
      </w:ins>
      <w:del w:id="106" w:author="篠本滋" w:date="2017-11-02T10:26:00Z">
        <w:r w:rsidDel="00660B47">
          <w:rPr>
            <w:rFonts w:hint="eastAsia"/>
          </w:rPr>
          <w:delText>引数</w:delText>
        </w:r>
      </w:del>
    </w:p>
    <w:p w:rsidR="00134079" w:rsidRDefault="00134079" w:rsidP="00134079">
      <w:r>
        <w:rPr>
          <w:rFonts w:hint="eastAsia"/>
        </w:rPr>
        <w:t xml:space="preserve"># ISI: </w:t>
      </w:r>
      <w:del w:id="107" w:author="篠本滋" w:date="2017-11-02T10:27:00Z">
        <w:r w:rsidDel="00660B47">
          <w:rPr>
            <w:rFonts w:hint="eastAsia"/>
          </w:rPr>
          <w:delText>スパイクとスパイクの間の時間の列</w:delText>
        </w:r>
      </w:del>
      <w:ins w:id="108" w:author="篠本滋" w:date="2017-11-02T10:27:00Z">
        <w:r w:rsidR="00660B47">
          <w:rPr>
            <w:rFonts w:hint="eastAsia"/>
          </w:rPr>
          <w:t>i</w:t>
        </w:r>
        <w:r w:rsidR="00660B47">
          <w:t>nter spike interval</w:t>
        </w:r>
      </w:ins>
    </w:p>
    <w:p w:rsidR="00134079" w:rsidDel="00660B47" w:rsidRDefault="00134079" w:rsidP="00134079">
      <w:pPr>
        <w:rPr>
          <w:del w:id="109" w:author="篠本滋" w:date="2017-11-02T10:27:00Z"/>
        </w:rPr>
      </w:pPr>
      <w:r>
        <w:rPr>
          <w:rFonts w:hint="eastAsia"/>
        </w:rPr>
        <w:t xml:space="preserve"># beta: </w:t>
      </w:r>
      <w:ins w:id="110" w:author="篠本滋" w:date="2017-11-02T10:27:00Z">
        <w:r w:rsidR="00660B47">
          <w:t>the parameter</w:t>
        </w:r>
      </w:ins>
      <w:del w:id="111" w:author="篠本滋" w:date="2017-11-02T10:27:00Z">
        <w:r w:rsidDel="00660B47">
          <w:rPr>
            <w:rFonts w:hint="eastAsia"/>
          </w:rPr>
          <w:delText>パラメータ</w:delText>
        </w:r>
      </w:del>
    </w:p>
    <w:p w:rsidR="00134079" w:rsidRDefault="00134079" w:rsidP="00134079"/>
    <w:p w:rsidR="00134079" w:rsidRDefault="00134079" w:rsidP="00134079">
      <w:r>
        <w:rPr>
          <w:rFonts w:hint="eastAsia"/>
        </w:rPr>
        <w:lastRenderedPageBreak/>
        <w:t xml:space="preserve"># </w:t>
      </w:r>
      <w:ins w:id="112" w:author="篠本滋" w:date="2017-11-02T10:27:00Z">
        <w:r w:rsidR="00660B47">
          <w:rPr>
            <w:rFonts w:hint="eastAsia"/>
          </w:rPr>
          <w:t>r</w:t>
        </w:r>
        <w:r w:rsidR="00660B47">
          <w:t>eturns the rate of event occurrence.</w:t>
        </w:r>
      </w:ins>
      <w:del w:id="113" w:author="篠本滋" w:date="2017-11-02T10:27:00Z">
        <w:r w:rsidDel="00660B47">
          <w:rPr>
            <w:rFonts w:hint="eastAsia"/>
          </w:rPr>
          <w:delText>返り値</w:delText>
        </w:r>
      </w:del>
    </w:p>
    <w:p w:rsidR="00134079" w:rsidDel="00660B47" w:rsidRDefault="00134079" w:rsidP="00134079">
      <w:pPr>
        <w:rPr>
          <w:del w:id="114" w:author="篠本滋" w:date="2017-11-02T10:27:00Z"/>
        </w:rPr>
      </w:pPr>
      <w:del w:id="115" w:author="篠本滋" w:date="2017-11-02T10:27:00Z">
        <w:r w:rsidDel="00660B47">
          <w:rPr>
            <w:rFonts w:hint="eastAsia"/>
          </w:rPr>
          <w:delText xml:space="preserve"># </w:delText>
        </w:r>
        <w:r w:rsidDel="00660B47">
          <w:rPr>
            <w:rFonts w:hint="eastAsia"/>
          </w:rPr>
          <w:delText>推定したスパイクの発生率</w:delText>
        </w:r>
      </w:del>
    </w:p>
    <w:p w:rsidR="00134079" w:rsidRDefault="00134079" w:rsidP="00134079">
      <w:r>
        <w:t>####</w:t>
      </w:r>
    </w:p>
    <w:p w:rsidR="00134079" w:rsidRDefault="00134079" w:rsidP="00134079"/>
    <w:p w:rsidR="00134079" w:rsidRDefault="00134079" w:rsidP="00134079">
      <w:r>
        <w:t>def KalmanFilter(ISI, beta) :</w:t>
      </w:r>
    </w:p>
    <w:p w:rsidR="00134079" w:rsidRDefault="00134079" w:rsidP="00134079">
      <w:r>
        <w:t xml:space="preserve">    N = len(ISI)</w:t>
      </w:r>
    </w:p>
    <w:p w:rsidR="00134079" w:rsidRDefault="00134079" w:rsidP="00134079">
      <w:r>
        <w:t xml:space="preserve">    IEL = N / sum(ISI)</w:t>
      </w:r>
    </w:p>
    <w:p w:rsidR="00134079" w:rsidRDefault="00134079" w:rsidP="00134079">
      <w:r>
        <w:t xml:space="preserve">    IVL = pow(IEL / 3, 2)</w:t>
      </w:r>
    </w:p>
    <w:p w:rsidR="00134079" w:rsidRDefault="00134079" w:rsidP="00134079">
      <w:r>
        <w:t xml:space="preserve">    A = IEL - ISI[0] * IVL</w:t>
      </w:r>
    </w:p>
    <w:p w:rsidR="00134079" w:rsidRDefault="00134079" w:rsidP="00134079">
      <w:r>
        <w:t xml:space="preserve">    EL = np.empty([2, N])</w:t>
      </w:r>
    </w:p>
    <w:p w:rsidR="00134079" w:rsidRDefault="00134079" w:rsidP="00134079">
      <w:r>
        <w:t xml:space="preserve">    VL = np.empty([2, N])</w:t>
      </w:r>
    </w:p>
    <w:p w:rsidR="00134079" w:rsidRDefault="00134079" w:rsidP="00134079"/>
    <w:p w:rsidR="00134079" w:rsidRDefault="00134079" w:rsidP="00134079">
      <w:r>
        <w:t xml:space="preserve">    EL_N = np.empty(N)</w:t>
      </w:r>
    </w:p>
    <w:p w:rsidR="00134079" w:rsidRDefault="00134079" w:rsidP="00134079">
      <w:r>
        <w:t xml:space="preserve">    VL_N = np.empty(N)</w:t>
      </w:r>
    </w:p>
    <w:p w:rsidR="00134079" w:rsidRDefault="00134079" w:rsidP="00134079">
      <w:r>
        <w:t xml:space="preserve">    COVL_N = np.empty(N)</w:t>
      </w:r>
    </w:p>
    <w:p w:rsidR="00134079" w:rsidRDefault="00134079" w:rsidP="00134079"/>
    <w:p w:rsidR="00134079" w:rsidRDefault="00134079" w:rsidP="00134079">
      <w:r>
        <w:t xml:space="preserve">    EL[0][0] = (A + math.sqrt(A * A + 4 * IVL)) / 2</w:t>
      </w:r>
    </w:p>
    <w:p w:rsidR="00134079" w:rsidRDefault="00134079" w:rsidP="00134079">
      <w:r>
        <w:t xml:space="preserve">    VL[0][0] = 1 / (1 / IVL + 1 / pow(EL[0][0], 2))</w:t>
      </w:r>
    </w:p>
    <w:p w:rsidR="00134079" w:rsidRDefault="00134079" w:rsidP="00134079"/>
    <w:p w:rsidR="00134079" w:rsidRDefault="00134079" w:rsidP="00134079">
      <w:r>
        <w:t xml:space="preserve">    # prediction and filtering</w:t>
      </w:r>
    </w:p>
    <w:p w:rsidR="00134079" w:rsidRDefault="00134079" w:rsidP="00134079">
      <w:r>
        <w:t xml:space="preserve">    for i in range(0, N - 1) :</w:t>
      </w:r>
    </w:p>
    <w:p w:rsidR="00134079" w:rsidRDefault="00134079" w:rsidP="00134079">
      <w:r>
        <w:t xml:space="preserve">        EL[1][i] = EL[0][i]</w:t>
      </w:r>
    </w:p>
    <w:p w:rsidR="00134079" w:rsidRDefault="00134079" w:rsidP="00134079">
      <w:r>
        <w:t xml:space="preserve">        VL[1][i] = VL[0][i] + ISI[i] / (2 * beta)</w:t>
      </w:r>
    </w:p>
    <w:p w:rsidR="00134079" w:rsidRDefault="00134079" w:rsidP="00134079"/>
    <w:p w:rsidR="00134079" w:rsidRDefault="00134079" w:rsidP="00134079">
      <w:r>
        <w:t xml:space="preserve">        A = EL[1][i] - ISI[i + 1] * VL[1][i]</w:t>
      </w:r>
    </w:p>
    <w:p w:rsidR="00134079" w:rsidRDefault="00134079" w:rsidP="00134079">
      <w:r>
        <w:t xml:space="preserve">        EL[0][i + 1] = (A + math.sqrt(A * A + 4 * VL[1][i])) / 2</w:t>
      </w:r>
    </w:p>
    <w:p w:rsidR="00134079" w:rsidRDefault="00134079" w:rsidP="00134079">
      <w:r>
        <w:t xml:space="preserve">        VL[0][i + 1] = 1 / (1 / VL[1][i] + 1 / pow(EL[0][i + 1], 2))</w:t>
      </w:r>
    </w:p>
    <w:p w:rsidR="00134079" w:rsidRDefault="00134079" w:rsidP="00134079"/>
    <w:p w:rsidR="00134079" w:rsidRDefault="00134079" w:rsidP="00134079">
      <w:r>
        <w:lastRenderedPageBreak/>
        <w:t xml:space="preserve">    # smoothing</w:t>
      </w:r>
    </w:p>
    <w:p w:rsidR="00134079" w:rsidRDefault="00134079" w:rsidP="00134079">
      <w:r>
        <w:t xml:space="preserve">    EL_N[N - 1] = EL[0][N - 1]</w:t>
      </w:r>
    </w:p>
    <w:p w:rsidR="00134079" w:rsidRDefault="00134079" w:rsidP="00134079">
      <w:r>
        <w:t xml:space="preserve">    VL_N[N - 1] = VL[0][N - 1]</w:t>
      </w:r>
    </w:p>
    <w:p w:rsidR="00134079" w:rsidRDefault="00134079" w:rsidP="00134079"/>
    <w:p w:rsidR="00134079" w:rsidRDefault="00134079" w:rsidP="00134079">
      <w:r>
        <w:t xml:space="preserve">    for i in range(0, N - 1) :</w:t>
      </w:r>
    </w:p>
    <w:p w:rsidR="00134079" w:rsidRDefault="00134079" w:rsidP="00134079">
      <w:r>
        <w:t xml:space="preserve">        i = N - 2 - i</w:t>
      </w:r>
    </w:p>
    <w:p w:rsidR="00134079" w:rsidRDefault="00134079" w:rsidP="00134079">
      <w:r>
        <w:t xml:space="preserve">        H = VL[0][i] / VL[1][i]</w:t>
      </w:r>
    </w:p>
    <w:p w:rsidR="00134079" w:rsidRDefault="00134079" w:rsidP="00134079"/>
    <w:p w:rsidR="00134079" w:rsidRDefault="00134079" w:rsidP="00134079">
      <w:r>
        <w:t xml:space="preserve">        EL_N[i] = EL[0][i] + H * (EL_N[i + 1] - EL[1][i])</w:t>
      </w:r>
    </w:p>
    <w:p w:rsidR="00134079" w:rsidRDefault="00134079" w:rsidP="00134079">
      <w:r>
        <w:t xml:space="preserve">        VL_N[i] = VL[0][i] + H * H * (VL_N[i + 1] - VL[1][i])</w:t>
      </w:r>
    </w:p>
    <w:p w:rsidR="00134079" w:rsidRDefault="00134079" w:rsidP="00134079">
      <w:r>
        <w:t xml:space="preserve">        COVL_N[i] = H * VL_N[i + 1]</w:t>
      </w:r>
    </w:p>
    <w:p w:rsidR="00134079" w:rsidRDefault="00134079" w:rsidP="00134079"/>
    <w:p w:rsidR="00134079" w:rsidRDefault="00134079" w:rsidP="00134079">
      <w:r>
        <w:t xml:space="preserve">    return [EL_N, VL_N, COVL_N]</w:t>
      </w:r>
    </w:p>
    <w:p w:rsidR="00134079" w:rsidRDefault="00134079" w:rsidP="00134079"/>
    <w:p w:rsidR="00134079" w:rsidRDefault="00134079" w:rsidP="00134079">
      <w:r>
        <w:t>####</w:t>
      </w:r>
    </w:p>
    <w:p w:rsidR="00660B47" w:rsidRDefault="00134079" w:rsidP="00134079">
      <w:pPr>
        <w:rPr>
          <w:ins w:id="116" w:author="篠本滋" w:date="2017-11-02T10:28:00Z"/>
        </w:rPr>
      </w:pPr>
      <w:r>
        <w:rPr>
          <w:rFonts w:hint="eastAsia"/>
        </w:rPr>
        <w:t># drawBRE</w:t>
      </w:r>
    </w:p>
    <w:p w:rsidR="00134079" w:rsidDel="00660B47" w:rsidRDefault="00134079" w:rsidP="00134079">
      <w:pPr>
        <w:rPr>
          <w:del w:id="117" w:author="篠本滋" w:date="2017-11-02T10:28:00Z"/>
        </w:rPr>
      </w:pPr>
      <w:del w:id="118" w:author="篠本滋" w:date="2017-11-02T10:28:00Z">
        <w:r w:rsidDel="00660B47">
          <w:rPr>
            <w:rFonts w:hint="eastAsia"/>
          </w:rPr>
          <w:delText>関数</w:delText>
        </w:r>
      </w:del>
    </w:p>
    <w:p w:rsidR="00134079" w:rsidDel="00660B47" w:rsidRDefault="00134079" w:rsidP="00134079">
      <w:pPr>
        <w:rPr>
          <w:del w:id="119" w:author="篠本滋" w:date="2017-11-02T10:29:00Z"/>
        </w:rPr>
      </w:pPr>
      <w:r>
        <w:rPr>
          <w:rFonts w:hint="eastAsia"/>
        </w:rPr>
        <w:t xml:space="preserve"># </w:t>
      </w:r>
      <w:ins w:id="120" w:author="篠本滋" w:date="2017-11-02T10:28:00Z">
        <w:r w:rsidR="00660B47">
          <w:t xml:space="preserve">draws the </w:t>
        </w:r>
      </w:ins>
      <w:ins w:id="121" w:author="篠本滋" w:date="2017-11-02T11:10:00Z">
        <w:r w:rsidR="00E10B8D">
          <w:t xml:space="preserve">rate of </w:t>
        </w:r>
      </w:ins>
      <w:ins w:id="122" w:author="篠本滋" w:date="2017-11-02T10:28:00Z">
        <w:r w:rsidR="00660B47">
          <w:t>event occurrence.</w:t>
        </w:r>
      </w:ins>
      <w:del w:id="123" w:author="篠本滋" w:date="2017-11-02T10:29:00Z">
        <w:r w:rsidDel="00660B47">
          <w:rPr>
            <w:rFonts w:hint="eastAsia"/>
          </w:rPr>
          <w:delText>カルマンフィルタで推定したスパイクの発生率の様子をグラフで描画します</w:delText>
        </w:r>
      </w:del>
    </w:p>
    <w:p w:rsidR="00134079" w:rsidRDefault="00134079" w:rsidP="00134079"/>
    <w:p w:rsidR="00134079" w:rsidRDefault="00134079" w:rsidP="00134079">
      <w:r>
        <w:rPr>
          <w:rFonts w:hint="eastAsia"/>
        </w:rPr>
        <w:t xml:space="preserve"># </w:t>
      </w:r>
      <w:del w:id="124" w:author="篠本滋" w:date="2017-11-02T10:29:00Z">
        <w:r w:rsidDel="00660B47">
          <w:rPr>
            <w:rFonts w:hint="eastAsia"/>
          </w:rPr>
          <w:delText>引数</w:delText>
        </w:r>
      </w:del>
      <w:ins w:id="125" w:author="篠本滋" w:date="2017-11-02T10:29:00Z">
        <w:r w:rsidR="00660B47">
          <w:rPr>
            <w:rFonts w:hint="eastAsia"/>
          </w:rPr>
          <w:t>a</w:t>
        </w:r>
        <w:r w:rsidR="00660B47">
          <w:t>rguments:</w:t>
        </w:r>
      </w:ins>
    </w:p>
    <w:p w:rsidR="00134079" w:rsidRDefault="00134079" w:rsidP="00134079">
      <w:r>
        <w:rPr>
          <w:rFonts w:hint="eastAsia"/>
        </w:rPr>
        <w:t xml:space="preserve"># spike_times: </w:t>
      </w:r>
      <w:ins w:id="126" w:author="篠本滋" w:date="2017-11-02T14:51:00Z">
        <w:r w:rsidR="004F592D">
          <w:t xml:space="preserve">a </w:t>
        </w:r>
      </w:ins>
      <w:del w:id="127" w:author="篠本滋" w:date="2017-11-02T10:29:00Z">
        <w:r w:rsidDel="00660B47">
          <w:rPr>
            <w:rFonts w:hint="eastAsia"/>
          </w:rPr>
          <w:delText>スパイク列</w:delText>
        </w:r>
      </w:del>
      <w:ins w:id="128" w:author="篠本滋" w:date="2017-11-02T10:29:00Z">
        <w:r w:rsidR="00660B47">
          <w:t>spike train</w:t>
        </w:r>
      </w:ins>
    </w:p>
    <w:p w:rsidR="00134079" w:rsidDel="00E10B8D" w:rsidRDefault="00134079" w:rsidP="00134079">
      <w:pPr>
        <w:rPr>
          <w:del w:id="129" w:author="篠本滋" w:date="2017-11-02T11:11:00Z"/>
        </w:rPr>
      </w:pPr>
      <w:r>
        <w:rPr>
          <w:rFonts w:hint="eastAsia"/>
        </w:rPr>
        <w:t xml:space="preserve"># kalman: </w:t>
      </w:r>
      <w:del w:id="130" w:author="篠本滋" w:date="2017-11-02T10:29:00Z">
        <w:r w:rsidDel="00660B47">
          <w:rPr>
            <w:rFonts w:hint="eastAsia"/>
          </w:rPr>
          <w:delText>カルマンフィルタで推定した値</w:delText>
        </w:r>
      </w:del>
      <w:ins w:id="131" w:author="篠本滋" w:date="2017-11-02T10:29:00Z">
        <w:r w:rsidR="00660B47">
          <w:rPr>
            <w:rFonts w:hint="eastAsia"/>
          </w:rPr>
          <w:t>e</w:t>
        </w:r>
        <w:r w:rsidR="00660B47">
          <w:t>stimated rate</w:t>
        </w:r>
      </w:ins>
    </w:p>
    <w:p w:rsidR="00134079" w:rsidDel="00E10B8D" w:rsidRDefault="00134079" w:rsidP="00134079">
      <w:pPr>
        <w:rPr>
          <w:del w:id="132" w:author="篠本滋" w:date="2017-11-02T11:11:00Z"/>
        </w:rPr>
      </w:pPr>
    </w:p>
    <w:p w:rsidR="00134079" w:rsidRDefault="00134079" w:rsidP="00134079">
      <w:del w:id="133" w:author="篠本滋" w:date="2017-11-02T11:11:00Z">
        <w:r w:rsidDel="00E10B8D">
          <w:rPr>
            <w:rFonts w:hint="eastAsia"/>
          </w:rPr>
          <w:delText xml:space="preserve"># </w:delText>
        </w:r>
      </w:del>
      <w:del w:id="134" w:author="篠本滋" w:date="2017-11-02T10:29:00Z">
        <w:r w:rsidDel="00660B47">
          <w:rPr>
            <w:rFonts w:hint="eastAsia"/>
          </w:rPr>
          <w:delText>返り値</w:delText>
        </w:r>
      </w:del>
    </w:p>
    <w:p w:rsidR="00134079" w:rsidDel="00660B47" w:rsidRDefault="00134079" w:rsidP="00134079">
      <w:pPr>
        <w:rPr>
          <w:del w:id="135" w:author="篠本滋" w:date="2017-11-02T10:30:00Z"/>
        </w:rPr>
      </w:pPr>
      <w:del w:id="136" w:author="篠本滋" w:date="2017-11-02T10:30:00Z">
        <w:r w:rsidDel="00660B47">
          <w:rPr>
            <w:rFonts w:hint="eastAsia"/>
          </w:rPr>
          <w:delText xml:space="preserve"># </w:delText>
        </w:r>
        <w:r w:rsidDel="00660B47">
          <w:rPr>
            <w:rFonts w:hint="eastAsia"/>
          </w:rPr>
          <w:delText>なし</w:delText>
        </w:r>
      </w:del>
    </w:p>
    <w:p w:rsidR="00134079" w:rsidRDefault="00134079" w:rsidP="00134079">
      <w:r>
        <w:t>####</w:t>
      </w:r>
    </w:p>
    <w:p w:rsidR="00134079" w:rsidRDefault="00134079" w:rsidP="00134079"/>
    <w:p w:rsidR="00134079" w:rsidRDefault="00134079" w:rsidP="00134079">
      <w:r>
        <w:t>def drawBRE(spike_times, kalman) :</w:t>
      </w:r>
    </w:p>
    <w:p w:rsidR="00134079" w:rsidRDefault="00134079" w:rsidP="00134079">
      <w:r>
        <w:t xml:space="preserve">    xaxis = []</w:t>
      </w:r>
    </w:p>
    <w:p w:rsidR="00134079" w:rsidRDefault="00134079" w:rsidP="00134079">
      <w:r>
        <w:t xml:space="preserve">    yaxis = kalman[0][:]</w:t>
      </w:r>
    </w:p>
    <w:p w:rsidR="00134079" w:rsidRDefault="00134079" w:rsidP="00134079">
      <w:r>
        <w:t xml:space="preserve">    for i in range(0, len(spike_times) - 1) :</w:t>
      </w:r>
    </w:p>
    <w:p w:rsidR="00134079" w:rsidRDefault="00134079" w:rsidP="00134079">
      <w:r>
        <w:t xml:space="preserve">        xaxis.append((spike_times[i] + spike_times[i + 1]) / 2)</w:t>
      </w:r>
    </w:p>
    <w:p w:rsidR="00134079" w:rsidRDefault="00134079" w:rsidP="00134079"/>
    <w:p w:rsidR="00134079" w:rsidRDefault="00134079" w:rsidP="00134079">
      <w:r>
        <w:t xml:space="preserve">    plt.stackplot(xaxis, yaxis)</w:t>
      </w:r>
    </w:p>
    <w:p w:rsidR="00E25318" w:rsidRPr="00134079" w:rsidRDefault="00134079" w:rsidP="00134079">
      <w:r>
        <w:t xml:space="preserve">    plt.show()</w:t>
      </w:r>
      <w:bookmarkEnd w:id="0"/>
    </w:p>
    <w:sectPr w:rsidR="00E25318" w:rsidRPr="00134079">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683" w:rsidRDefault="000E0683" w:rsidP="003C4657">
      <w:pPr>
        <w:spacing w:after="0" w:line="240" w:lineRule="auto"/>
      </w:pPr>
      <w:r>
        <w:separator/>
      </w:r>
    </w:p>
  </w:endnote>
  <w:endnote w:type="continuationSeparator" w:id="0">
    <w:p w:rsidR="000E0683" w:rsidRDefault="000E0683" w:rsidP="003C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683" w:rsidRDefault="000E0683" w:rsidP="003C4657">
      <w:pPr>
        <w:spacing w:after="0" w:line="240" w:lineRule="auto"/>
      </w:pPr>
      <w:r>
        <w:separator/>
      </w:r>
    </w:p>
  </w:footnote>
  <w:footnote w:type="continuationSeparator" w:id="0">
    <w:p w:rsidR="000E0683" w:rsidRDefault="000E0683" w:rsidP="003C465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篠本滋">
    <w15:presenceInfo w15:providerId="Windows Live" w15:userId="1b1a282a5df0d1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5D"/>
    <w:rsid w:val="000005AB"/>
    <w:rsid w:val="000036A0"/>
    <w:rsid w:val="00003FBB"/>
    <w:rsid w:val="000049A2"/>
    <w:rsid w:val="0000635C"/>
    <w:rsid w:val="00010E1F"/>
    <w:rsid w:val="00012D03"/>
    <w:rsid w:val="00013548"/>
    <w:rsid w:val="0001504A"/>
    <w:rsid w:val="00015C8E"/>
    <w:rsid w:val="0002013D"/>
    <w:rsid w:val="00021C92"/>
    <w:rsid w:val="00025622"/>
    <w:rsid w:val="00025CA5"/>
    <w:rsid w:val="00027141"/>
    <w:rsid w:val="000276CA"/>
    <w:rsid w:val="00032700"/>
    <w:rsid w:val="00033A0C"/>
    <w:rsid w:val="00040027"/>
    <w:rsid w:val="00041897"/>
    <w:rsid w:val="00042C8C"/>
    <w:rsid w:val="000445EB"/>
    <w:rsid w:val="0004740F"/>
    <w:rsid w:val="00050E85"/>
    <w:rsid w:val="00051CCB"/>
    <w:rsid w:val="00053E1F"/>
    <w:rsid w:val="00053F96"/>
    <w:rsid w:val="0005497F"/>
    <w:rsid w:val="00055F8D"/>
    <w:rsid w:val="00060821"/>
    <w:rsid w:val="000632C3"/>
    <w:rsid w:val="000634DA"/>
    <w:rsid w:val="00063512"/>
    <w:rsid w:val="00064343"/>
    <w:rsid w:val="000658D7"/>
    <w:rsid w:val="00066D78"/>
    <w:rsid w:val="00072605"/>
    <w:rsid w:val="000729C2"/>
    <w:rsid w:val="00072ACA"/>
    <w:rsid w:val="000735DB"/>
    <w:rsid w:val="000736A4"/>
    <w:rsid w:val="0007440E"/>
    <w:rsid w:val="00076FA0"/>
    <w:rsid w:val="00082A02"/>
    <w:rsid w:val="00083C91"/>
    <w:rsid w:val="00083EAA"/>
    <w:rsid w:val="000862FB"/>
    <w:rsid w:val="00096967"/>
    <w:rsid w:val="000A1433"/>
    <w:rsid w:val="000A2253"/>
    <w:rsid w:val="000A3991"/>
    <w:rsid w:val="000A4543"/>
    <w:rsid w:val="000A6611"/>
    <w:rsid w:val="000A7881"/>
    <w:rsid w:val="000B0A1F"/>
    <w:rsid w:val="000B1AA4"/>
    <w:rsid w:val="000B572D"/>
    <w:rsid w:val="000B5F9F"/>
    <w:rsid w:val="000C02A1"/>
    <w:rsid w:val="000C1631"/>
    <w:rsid w:val="000C2C7B"/>
    <w:rsid w:val="000C6D9D"/>
    <w:rsid w:val="000C6F15"/>
    <w:rsid w:val="000C79E7"/>
    <w:rsid w:val="000D038D"/>
    <w:rsid w:val="000D0BA6"/>
    <w:rsid w:val="000D1023"/>
    <w:rsid w:val="000D2FDB"/>
    <w:rsid w:val="000D326F"/>
    <w:rsid w:val="000D63A4"/>
    <w:rsid w:val="000D6753"/>
    <w:rsid w:val="000E0382"/>
    <w:rsid w:val="000E0683"/>
    <w:rsid w:val="000E3CA4"/>
    <w:rsid w:val="000E4284"/>
    <w:rsid w:val="000E6A1F"/>
    <w:rsid w:val="000F22EF"/>
    <w:rsid w:val="000F2370"/>
    <w:rsid w:val="000F2580"/>
    <w:rsid w:val="00101E11"/>
    <w:rsid w:val="00105D9F"/>
    <w:rsid w:val="001066E8"/>
    <w:rsid w:val="00106D46"/>
    <w:rsid w:val="00107525"/>
    <w:rsid w:val="0011153A"/>
    <w:rsid w:val="00114A51"/>
    <w:rsid w:val="001150AC"/>
    <w:rsid w:val="00117188"/>
    <w:rsid w:val="00120F8C"/>
    <w:rsid w:val="0012131D"/>
    <w:rsid w:val="0012352F"/>
    <w:rsid w:val="0013062D"/>
    <w:rsid w:val="00131EDF"/>
    <w:rsid w:val="001333FA"/>
    <w:rsid w:val="00134079"/>
    <w:rsid w:val="0013559A"/>
    <w:rsid w:val="00135752"/>
    <w:rsid w:val="001440D1"/>
    <w:rsid w:val="00150414"/>
    <w:rsid w:val="00151E02"/>
    <w:rsid w:val="00154478"/>
    <w:rsid w:val="00155A70"/>
    <w:rsid w:val="00155E17"/>
    <w:rsid w:val="0016119F"/>
    <w:rsid w:val="00162D81"/>
    <w:rsid w:val="001639A7"/>
    <w:rsid w:val="00164214"/>
    <w:rsid w:val="00165B08"/>
    <w:rsid w:val="0016693E"/>
    <w:rsid w:val="001700A3"/>
    <w:rsid w:val="00171D77"/>
    <w:rsid w:val="00173271"/>
    <w:rsid w:val="00174605"/>
    <w:rsid w:val="00174666"/>
    <w:rsid w:val="001769C8"/>
    <w:rsid w:val="00180182"/>
    <w:rsid w:val="00180E23"/>
    <w:rsid w:val="0018350D"/>
    <w:rsid w:val="0018369E"/>
    <w:rsid w:val="00184E1D"/>
    <w:rsid w:val="001852FD"/>
    <w:rsid w:val="00186837"/>
    <w:rsid w:val="00186C90"/>
    <w:rsid w:val="001914C2"/>
    <w:rsid w:val="00192B70"/>
    <w:rsid w:val="001A0201"/>
    <w:rsid w:val="001A0268"/>
    <w:rsid w:val="001B18D8"/>
    <w:rsid w:val="001B1E7A"/>
    <w:rsid w:val="001B34FB"/>
    <w:rsid w:val="001B494A"/>
    <w:rsid w:val="001B7244"/>
    <w:rsid w:val="001C1F24"/>
    <w:rsid w:val="001D192E"/>
    <w:rsid w:val="001D3730"/>
    <w:rsid w:val="001D489C"/>
    <w:rsid w:val="001D79EC"/>
    <w:rsid w:val="001E0472"/>
    <w:rsid w:val="001E43C6"/>
    <w:rsid w:val="001E442C"/>
    <w:rsid w:val="001E5D9C"/>
    <w:rsid w:val="001F76CE"/>
    <w:rsid w:val="001F788A"/>
    <w:rsid w:val="0020045B"/>
    <w:rsid w:val="002019D4"/>
    <w:rsid w:val="00206D78"/>
    <w:rsid w:val="00210091"/>
    <w:rsid w:val="002107B5"/>
    <w:rsid w:val="00213BAC"/>
    <w:rsid w:val="00217881"/>
    <w:rsid w:val="00217E92"/>
    <w:rsid w:val="00220FD4"/>
    <w:rsid w:val="00224696"/>
    <w:rsid w:val="002270CD"/>
    <w:rsid w:val="0023070B"/>
    <w:rsid w:val="002319F2"/>
    <w:rsid w:val="00233B6C"/>
    <w:rsid w:val="00237D51"/>
    <w:rsid w:val="00240488"/>
    <w:rsid w:val="0024336C"/>
    <w:rsid w:val="00244710"/>
    <w:rsid w:val="00245D32"/>
    <w:rsid w:val="00246A98"/>
    <w:rsid w:val="00246E99"/>
    <w:rsid w:val="002513BB"/>
    <w:rsid w:val="00253D52"/>
    <w:rsid w:val="00253E54"/>
    <w:rsid w:val="00255AAC"/>
    <w:rsid w:val="00260205"/>
    <w:rsid w:val="002626B4"/>
    <w:rsid w:val="002653F6"/>
    <w:rsid w:val="00266F71"/>
    <w:rsid w:val="00267139"/>
    <w:rsid w:val="0027185B"/>
    <w:rsid w:val="00271BDE"/>
    <w:rsid w:val="00271F38"/>
    <w:rsid w:val="002739E3"/>
    <w:rsid w:val="00282195"/>
    <w:rsid w:val="002846B3"/>
    <w:rsid w:val="002847E5"/>
    <w:rsid w:val="00285157"/>
    <w:rsid w:val="00287979"/>
    <w:rsid w:val="0029026B"/>
    <w:rsid w:val="00290C5D"/>
    <w:rsid w:val="00292475"/>
    <w:rsid w:val="00292844"/>
    <w:rsid w:val="00293DED"/>
    <w:rsid w:val="0029578B"/>
    <w:rsid w:val="00295B4F"/>
    <w:rsid w:val="00296D8F"/>
    <w:rsid w:val="00297097"/>
    <w:rsid w:val="002A3F62"/>
    <w:rsid w:val="002A4F82"/>
    <w:rsid w:val="002A764B"/>
    <w:rsid w:val="002B0B71"/>
    <w:rsid w:val="002B141E"/>
    <w:rsid w:val="002B1597"/>
    <w:rsid w:val="002B227D"/>
    <w:rsid w:val="002B36FF"/>
    <w:rsid w:val="002B5064"/>
    <w:rsid w:val="002B569D"/>
    <w:rsid w:val="002B7D3D"/>
    <w:rsid w:val="002B7DAA"/>
    <w:rsid w:val="002C2755"/>
    <w:rsid w:val="002C4563"/>
    <w:rsid w:val="002D6BA7"/>
    <w:rsid w:val="002D7F09"/>
    <w:rsid w:val="002E0AA1"/>
    <w:rsid w:val="002E1992"/>
    <w:rsid w:val="002E38D4"/>
    <w:rsid w:val="002E47D8"/>
    <w:rsid w:val="002E56F5"/>
    <w:rsid w:val="002E5CE0"/>
    <w:rsid w:val="002F35A3"/>
    <w:rsid w:val="002F4A95"/>
    <w:rsid w:val="002F682E"/>
    <w:rsid w:val="002F7FD2"/>
    <w:rsid w:val="00305A5C"/>
    <w:rsid w:val="00306FAC"/>
    <w:rsid w:val="003100B6"/>
    <w:rsid w:val="00311269"/>
    <w:rsid w:val="00314981"/>
    <w:rsid w:val="00316C96"/>
    <w:rsid w:val="00317259"/>
    <w:rsid w:val="00317A59"/>
    <w:rsid w:val="00322893"/>
    <w:rsid w:val="00324BC8"/>
    <w:rsid w:val="0033169C"/>
    <w:rsid w:val="00333579"/>
    <w:rsid w:val="00335719"/>
    <w:rsid w:val="00336CF4"/>
    <w:rsid w:val="00337F63"/>
    <w:rsid w:val="00342350"/>
    <w:rsid w:val="00344103"/>
    <w:rsid w:val="0034450A"/>
    <w:rsid w:val="00345407"/>
    <w:rsid w:val="00346F72"/>
    <w:rsid w:val="00347309"/>
    <w:rsid w:val="00350041"/>
    <w:rsid w:val="00353B8F"/>
    <w:rsid w:val="00355578"/>
    <w:rsid w:val="00357FA1"/>
    <w:rsid w:val="00364773"/>
    <w:rsid w:val="00365B21"/>
    <w:rsid w:val="003679B9"/>
    <w:rsid w:val="00371897"/>
    <w:rsid w:val="00371F41"/>
    <w:rsid w:val="00373848"/>
    <w:rsid w:val="00374861"/>
    <w:rsid w:val="00381A84"/>
    <w:rsid w:val="0038288C"/>
    <w:rsid w:val="00394D3D"/>
    <w:rsid w:val="00395E60"/>
    <w:rsid w:val="003967DB"/>
    <w:rsid w:val="00397BA2"/>
    <w:rsid w:val="003A01E9"/>
    <w:rsid w:val="003A2646"/>
    <w:rsid w:val="003A2754"/>
    <w:rsid w:val="003A3175"/>
    <w:rsid w:val="003A5435"/>
    <w:rsid w:val="003A55B7"/>
    <w:rsid w:val="003A6671"/>
    <w:rsid w:val="003A7124"/>
    <w:rsid w:val="003B184F"/>
    <w:rsid w:val="003B2691"/>
    <w:rsid w:val="003B44AC"/>
    <w:rsid w:val="003B473C"/>
    <w:rsid w:val="003B5DF3"/>
    <w:rsid w:val="003B7A36"/>
    <w:rsid w:val="003C4657"/>
    <w:rsid w:val="003C5135"/>
    <w:rsid w:val="003C7A03"/>
    <w:rsid w:val="003D1C07"/>
    <w:rsid w:val="003D5106"/>
    <w:rsid w:val="003D56A3"/>
    <w:rsid w:val="003D6CEB"/>
    <w:rsid w:val="003D6DEB"/>
    <w:rsid w:val="003D7F4E"/>
    <w:rsid w:val="003E461A"/>
    <w:rsid w:val="003E5A68"/>
    <w:rsid w:val="003F0B4F"/>
    <w:rsid w:val="003F2912"/>
    <w:rsid w:val="003F3043"/>
    <w:rsid w:val="003F67AE"/>
    <w:rsid w:val="00402B69"/>
    <w:rsid w:val="00405A5F"/>
    <w:rsid w:val="004064F8"/>
    <w:rsid w:val="004064F9"/>
    <w:rsid w:val="0040703A"/>
    <w:rsid w:val="00410416"/>
    <w:rsid w:val="00412DA9"/>
    <w:rsid w:val="00413F74"/>
    <w:rsid w:val="00416ADB"/>
    <w:rsid w:val="004222BE"/>
    <w:rsid w:val="00424C79"/>
    <w:rsid w:val="00427658"/>
    <w:rsid w:val="004315B1"/>
    <w:rsid w:val="00434495"/>
    <w:rsid w:val="004347F1"/>
    <w:rsid w:val="004362EB"/>
    <w:rsid w:val="00441513"/>
    <w:rsid w:val="00442D8D"/>
    <w:rsid w:val="00444EE8"/>
    <w:rsid w:val="00446EE6"/>
    <w:rsid w:val="00452526"/>
    <w:rsid w:val="00452691"/>
    <w:rsid w:val="004526FF"/>
    <w:rsid w:val="00452763"/>
    <w:rsid w:val="00452A78"/>
    <w:rsid w:val="0045321F"/>
    <w:rsid w:val="004617F5"/>
    <w:rsid w:val="00463095"/>
    <w:rsid w:val="00464DA2"/>
    <w:rsid w:val="00465524"/>
    <w:rsid w:val="00467D85"/>
    <w:rsid w:val="00472ADD"/>
    <w:rsid w:val="00475E42"/>
    <w:rsid w:val="00480CB2"/>
    <w:rsid w:val="00481F03"/>
    <w:rsid w:val="00483788"/>
    <w:rsid w:val="004837B7"/>
    <w:rsid w:val="004845CF"/>
    <w:rsid w:val="00484FF7"/>
    <w:rsid w:val="0048560A"/>
    <w:rsid w:val="00485B9D"/>
    <w:rsid w:val="00487D42"/>
    <w:rsid w:val="00493CF6"/>
    <w:rsid w:val="00494F7E"/>
    <w:rsid w:val="00496152"/>
    <w:rsid w:val="004965BD"/>
    <w:rsid w:val="0049711D"/>
    <w:rsid w:val="00497E7F"/>
    <w:rsid w:val="004A1119"/>
    <w:rsid w:val="004A73FF"/>
    <w:rsid w:val="004B77CF"/>
    <w:rsid w:val="004B7A8D"/>
    <w:rsid w:val="004C2C2D"/>
    <w:rsid w:val="004C33E1"/>
    <w:rsid w:val="004C6903"/>
    <w:rsid w:val="004C6D98"/>
    <w:rsid w:val="004C7CEC"/>
    <w:rsid w:val="004D0D2E"/>
    <w:rsid w:val="004D1073"/>
    <w:rsid w:val="004D452C"/>
    <w:rsid w:val="004D5E4F"/>
    <w:rsid w:val="004E7519"/>
    <w:rsid w:val="004F30AD"/>
    <w:rsid w:val="004F30DF"/>
    <w:rsid w:val="004F559F"/>
    <w:rsid w:val="004F592D"/>
    <w:rsid w:val="004F7308"/>
    <w:rsid w:val="00500BBF"/>
    <w:rsid w:val="00501BE5"/>
    <w:rsid w:val="0050300F"/>
    <w:rsid w:val="0050345C"/>
    <w:rsid w:val="00503793"/>
    <w:rsid w:val="00503F6A"/>
    <w:rsid w:val="00506581"/>
    <w:rsid w:val="0051295E"/>
    <w:rsid w:val="00514107"/>
    <w:rsid w:val="00515660"/>
    <w:rsid w:val="005201A3"/>
    <w:rsid w:val="005229D6"/>
    <w:rsid w:val="005264A0"/>
    <w:rsid w:val="00527E81"/>
    <w:rsid w:val="0053187B"/>
    <w:rsid w:val="00531AD0"/>
    <w:rsid w:val="00533383"/>
    <w:rsid w:val="005335B1"/>
    <w:rsid w:val="005351E9"/>
    <w:rsid w:val="005352EE"/>
    <w:rsid w:val="005368F5"/>
    <w:rsid w:val="00536ECF"/>
    <w:rsid w:val="00537820"/>
    <w:rsid w:val="0054195F"/>
    <w:rsid w:val="00544DC8"/>
    <w:rsid w:val="0054554A"/>
    <w:rsid w:val="005518EF"/>
    <w:rsid w:val="005547D1"/>
    <w:rsid w:val="00554A77"/>
    <w:rsid w:val="00554AA8"/>
    <w:rsid w:val="00556F34"/>
    <w:rsid w:val="00557CFD"/>
    <w:rsid w:val="00557F09"/>
    <w:rsid w:val="005610C6"/>
    <w:rsid w:val="00564848"/>
    <w:rsid w:val="0056511A"/>
    <w:rsid w:val="00567081"/>
    <w:rsid w:val="005670A0"/>
    <w:rsid w:val="005702F9"/>
    <w:rsid w:val="00570916"/>
    <w:rsid w:val="005711A5"/>
    <w:rsid w:val="005744BB"/>
    <w:rsid w:val="00575599"/>
    <w:rsid w:val="00577B45"/>
    <w:rsid w:val="00582BD6"/>
    <w:rsid w:val="00583737"/>
    <w:rsid w:val="00585D6D"/>
    <w:rsid w:val="00586C20"/>
    <w:rsid w:val="00586FD9"/>
    <w:rsid w:val="005872B3"/>
    <w:rsid w:val="005904B4"/>
    <w:rsid w:val="00591B87"/>
    <w:rsid w:val="00593410"/>
    <w:rsid w:val="00593A87"/>
    <w:rsid w:val="005A2978"/>
    <w:rsid w:val="005B0DFE"/>
    <w:rsid w:val="005B13B4"/>
    <w:rsid w:val="005B2228"/>
    <w:rsid w:val="005B343B"/>
    <w:rsid w:val="005B477F"/>
    <w:rsid w:val="005B5991"/>
    <w:rsid w:val="005B7A2E"/>
    <w:rsid w:val="005C096C"/>
    <w:rsid w:val="005C1195"/>
    <w:rsid w:val="005C49C8"/>
    <w:rsid w:val="005C5BD8"/>
    <w:rsid w:val="005C5E46"/>
    <w:rsid w:val="005C6028"/>
    <w:rsid w:val="005D0998"/>
    <w:rsid w:val="005D346E"/>
    <w:rsid w:val="005D67F1"/>
    <w:rsid w:val="005D753D"/>
    <w:rsid w:val="005D7958"/>
    <w:rsid w:val="005E06A3"/>
    <w:rsid w:val="005E2081"/>
    <w:rsid w:val="005E2191"/>
    <w:rsid w:val="005E2D9A"/>
    <w:rsid w:val="005E3C0D"/>
    <w:rsid w:val="005E4161"/>
    <w:rsid w:val="005E5063"/>
    <w:rsid w:val="005E65B9"/>
    <w:rsid w:val="005F5290"/>
    <w:rsid w:val="005F53FE"/>
    <w:rsid w:val="005F5B32"/>
    <w:rsid w:val="006003ED"/>
    <w:rsid w:val="0060098B"/>
    <w:rsid w:val="0060448A"/>
    <w:rsid w:val="006051F8"/>
    <w:rsid w:val="00605D77"/>
    <w:rsid w:val="00610C55"/>
    <w:rsid w:val="00612279"/>
    <w:rsid w:val="00614F03"/>
    <w:rsid w:val="00615D82"/>
    <w:rsid w:val="00616803"/>
    <w:rsid w:val="006169CB"/>
    <w:rsid w:val="00617A44"/>
    <w:rsid w:val="006225EE"/>
    <w:rsid w:val="00623676"/>
    <w:rsid w:val="006249EA"/>
    <w:rsid w:val="00631404"/>
    <w:rsid w:val="006328F4"/>
    <w:rsid w:val="00632DD2"/>
    <w:rsid w:val="0063598A"/>
    <w:rsid w:val="00637996"/>
    <w:rsid w:val="00640F5F"/>
    <w:rsid w:val="006421CC"/>
    <w:rsid w:val="00643566"/>
    <w:rsid w:val="0064429E"/>
    <w:rsid w:val="00644E01"/>
    <w:rsid w:val="006507EE"/>
    <w:rsid w:val="00651062"/>
    <w:rsid w:val="00651B40"/>
    <w:rsid w:val="00654508"/>
    <w:rsid w:val="00656B37"/>
    <w:rsid w:val="00656BD4"/>
    <w:rsid w:val="00660B47"/>
    <w:rsid w:val="006611A8"/>
    <w:rsid w:val="0066271E"/>
    <w:rsid w:val="00662D64"/>
    <w:rsid w:val="006636C8"/>
    <w:rsid w:val="006663BE"/>
    <w:rsid w:val="00666BE6"/>
    <w:rsid w:val="00670503"/>
    <w:rsid w:val="006718AF"/>
    <w:rsid w:val="006721C6"/>
    <w:rsid w:val="0067547A"/>
    <w:rsid w:val="006760B0"/>
    <w:rsid w:val="006760FE"/>
    <w:rsid w:val="0068313D"/>
    <w:rsid w:val="006863E2"/>
    <w:rsid w:val="00693545"/>
    <w:rsid w:val="00693B38"/>
    <w:rsid w:val="00694F02"/>
    <w:rsid w:val="006950DC"/>
    <w:rsid w:val="006952B3"/>
    <w:rsid w:val="006A0B4A"/>
    <w:rsid w:val="006A12EF"/>
    <w:rsid w:val="006A3FD8"/>
    <w:rsid w:val="006A48F7"/>
    <w:rsid w:val="006A5ED2"/>
    <w:rsid w:val="006A715A"/>
    <w:rsid w:val="006B0B86"/>
    <w:rsid w:val="006B367A"/>
    <w:rsid w:val="006B4AC5"/>
    <w:rsid w:val="006B573E"/>
    <w:rsid w:val="006B5CE6"/>
    <w:rsid w:val="006C47A5"/>
    <w:rsid w:val="006C488D"/>
    <w:rsid w:val="006C77CA"/>
    <w:rsid w:val="006D1365"/>
    <w:rsid w:val="006D164E"/>
    <w:rsid w:val="006E13BC"/>
    <w:rsid w:val="006E1F24"/>
    <w:rsid w:val="006E3632"/>
    <w:rsid w:val="006E37AA"/>
    <w:rsid w:val="006E5E55"/>
    <w:rsid w:val="006F04AE"/>
    <w:rsid w:val="006F188F"/>
    <w:rsid w:val="006F2232"/>
    <w:rsid w:val="006F54FB"/>
    <w:rsid w:val="006F689A"/>
    <w:rsid w:val="00703047"/>
    <w:rsid w:val="007037B6"/>
    <w:rsid w:val="00704431"/>
    <w:rsid w:val="0070691A"/>
    <w:rsid w:val="007075C5"/>
    <w:rsid w:val="00710D96"/>
    <w:rsid w:val="0071230B"/>
    <w:rsid w:val="00712C33"/>
    <w:rsid w:val="00715728"/>
    <w:rsid w:val="00715860"/>
    <w:rsid w:val="007166E1"/>
    <w:rsid w:val="00716B19"/>
    <w:rsid w:val="00721E53"/>
    <w:rsid w:val="00722C79"/>
    <w:rsid w:val="0072389B"/>
    <w:rsid w:val="007250B5"/>
    <w:rsid w:val="00725B37"/>
    <w:rsid w:val="00730298"/>
    <w:rsid w:val="007315A5"/>
    <w:rsid w:val="007320CA"/>
    <w:rsid w:val="007346A9"/>
    <w:rsid w:val="007350FE"/>
    <w:rsid w:val="00735E15"/>
    <w:rsid w:val="00736284"/>
    <w:rsid w:val="00737316"/>
    <w:rsid w:val="00742C10"/>
    <w:rsid w:val="0074598E"/>
    <w:rsid w:val="00746FC1"/>
    <w:rsid w:val="00747C6C"/>
    <w:rsid w:val="0075534E"/>
    <w:rsid w:val="007576CC"/>
    <w:rsid w:val="00760418"/>
    <w:rsid w:val="00760DB5"/>
    <w:rsid w:val="007621D9"/>
    <w:rsid w:val="00762806"/>
    <w:rsid w:val="00764AFB"/>
    <w:rsid w:val="00764EC7"/>
    <w:rsid w:val="007654B9"/>
    <w:rsid w:val="007659F8"/>
    <w:rsid w:val="007660B1"/>
    <w:rsid w:val="00773DAC"/>
    <w:rsid w:val="00775029"/>
    <w:rsid w:val="00775121"/>
    <w:rsid w:val="007758F7"/>
    <w:rsid w:val="00782EBC"/>
    <w:rsid w:val="00784D31"/>
    <w:rsid w:val="00785328"/>
    <w:rsid w:val="00785863"/>
    <w:rsid w:val="00785D2B"/>
    <w:rsid w:val="00785EB7"/>
    <w:rsid w:val="00797D5B"/>
    <w:rsid w:val="00797EA4"/>
    <w:rsid w:val="007A174B"/>
    <w:rsid w:val="007A17A1"/>
    <w:rsid w:val="007A1D1C"/>
    <w:rsid w:val="007A25C4"/>
    <w:rsid w:val="007A3383"/>
    <w:rsid w:val="007A42AA"/>
    <w:rsid w:val="007A646B"/>
    <w:rsid w:val="007B31A5"/>
    <w:rsid w:val="007B7C25"/>
    <w:rsid w:val="007C0076"/>
    <w:rsid w:val="007C0A9B"/>
    <w:rsid w:val="007C298B"/>
    <w:rsid w:val="007C396A"/>
    <w:rsid w:val="007C794C"/>
    <w:rsid w:val="007C79A4"/>
    <w:rsid w:val="007D006A"/>
    <w:rsid w:val="007D0DEE"/>
    <w:rsid w:val="007D11A2"/>
    <w:rsid w:val="007D3A6D"/>
    <w:rsid w:val="007D53FF"/>
    <w:rsid w:val="007D7BFA"/>
    <w:rsid w:val="007D7EC3"/>
    <w:rsid w:val="007E66EF"/>
    <w:rsid w:val="007E69E0"/>
    <w:rsid w:val="007F20DB"/>
    <w:rsid w:val="007F2C72"/>
    <w:rsid w:val="007F50F1"/>
    <w:rsid w:val="007F6373"/>
    <w:rsid w:val="00804394"/>
    <w:rsid w:val="00805CC9"/>
    <w:rsid w:val="0080731C"/>
    <w:rsid w:val="0081058B"/>
    <w:rsid w:val="0082007E"/>
    <w:rsid w:val="00821850"/>
    <w:rsid w:val="00821CE4"/>
    <w:rsid w:val="00824C7D"/>
    <w:rsid w:val="008273B8"/>
    <w:rsid w:val="00830FCB"/>
    <w:rsid w:val="00833DD2"/>
    <w:rsid w:val="00834041"/>
    <w:rsid w:val="00835E55"/>
    <w:rsid w:val="00840BFD"/>
    <w:rsid w:val="008433F8"/>
    <w:rsid w:val="0084344A"/>
    <w:rsid w:val="00844308"/>
    <w:rsid w:val="00846C5C"/>
    <w:rsid w:val="008514A5"/>
    <w:rsid w:val="0085196A"/>
    <w:rsid w:val="00853981"/>
    <w:rsid w:val="00854909"/>
    <w:rsid w:val="00856F5A"/>
    <w:rsid w:val="00861909"/>
    <w:rsid w:val="0086526E"/>
    <w:rsid w:val="008671DB"/>
    <w:rsid w:val="00867823"/>
    <w:rsid w:val="00867A64"/>
    <w:rsid w:val="00870894"/>
    <w:rsid w:val="008713B0"/>
    <w:rsid w:val="008717E5"/>
    <w:rsid w:val="00872C77"/>
    <w:rsid w:val="00873690"/>
    <w:rsid w:val="00873D8E"/>
    <w:rsid w:val="00881CA6"/>
    <w:rsid w:val="00883D0C"/>
    <w:rsid w:val="00884F66"/>
    <w:rsid w:val="008867B1"/>
    <w:rsid w:val="00890BCD"/>
    <w:rsid w:val="008933B0"/>
    <w:rsid w:val="00897C00"/>
    <w:rsid w:val="008A0D22"/>
    <w:rsid w:val="008A34D0"/>
    <w:rsid w:val="008A577C"/>
    <w:rsid w:val="008B1C34"/>
    <w:rsid w:val="008B1FBA"/>
    <w:rsid w:val="008B37E4"/>
    <w:rsid w:val="008C46D9"/>
    <w:rsid w:val="008C592B"/>
    <w:rsid w:val="008D0C85"/>
    <w:rsid w:val="008D2285"/>
    <w:rsid w:val="008D35D4"/>
    <w:rsid w:val="008D532B"/>
    <w:rsid w:val="008D54C5"/>
    <w:rsid w:val="008D7012"/>
    <w:rsid w:val="008D7A93"/>
    <w:rsid w:val="008E0541"/>
    <w:rsid w:val="008E1FF7"/>
    <w:rsid w:val="008E30DD"/>
    <w:rsid w:val="008E6DE3"/>
    <w:rsid w:val="008E71B4"/>
    <w:rsid w:val="008E772D"/>
    <w:rsid w:val="008F0EAA"/>
    <w:rsid w:val="008F12AE"/>
    <w:rsid w:val="008F23C5"/>
    <w:rsid w:val="008F28FF"/>
    <w:rsid w:val="008F459D"/>
    <w:rsid w:val="008F6A04"/>
    <w:rsid w:val="00900210"/>
    <w:rsid w:val="00900B78"/>
    <w:rsid w:val="009023F3"/>
    <w:rsid w:val="009024EA"/>
    <w:rsid w:val="00902509"/>
    <w:rsid w:val="00905D07"/>
    <w:rsid w:val="009173C6"/>
    <w:rsid w:val="0092046E"/>
    <w:rsid w:val="00920D53"/>
    <w:rsid w:val="0092136B"/>
    <w:rsid w:val="00922A77"/>
    <w:rsid w:val="00923D8A"/>
    <w:rsid w:val="009258DD"/>
    <w:rsid w:val="00930289"/>
    <w:rsid w:val="009305C9"/>
    <w:rsid w:val="009330C0"/>
    <w:rsid w:val="00936ABE"/>
    <w:rsid w:val="00936B22"/>
    <w:rsid w:val="00936E36"/>
    <w:rsid w:val="00940515"/>
    <w:rsid w:val="0094084A"/>
    <w:rsid w:val="009415B8"/>
    <w:rsid w:val="00944C40"/>
    <w:rsid w:val="0095014F"/>
    <w:rsid w:val="00950B1F"/>
    <w:rsid w:val="009529FD"/>
    <w:rsid w:val="00953584"/>
    <w:rsid w:val="00953C1E"/>
    <w:rsid w:val="0095611F"/>
    <w:rsid w:val="009612D8"/>
    <w:rsid w:val="00961E63"/>
    <w:rsid w:val="009634D9"/>
    <w:rsid w:val="00975EC5"/>
    <w:rsid w:val="00982782"/>
    <w:rsid w:val="00984930"/>
    <w:rsid w:val="00985ECF"/>
    <w:rsid w:val="0098787E"/>
    <w:rsid w:val="00990402"/>
    <w:rsid w:val="00994365"/>
    <w:rsid w:val="009969BE"/>
    <w:rsid w:val="009A346F"/>
    <w:rsid w:val="009A36B5"/>
    <w:rsid w:val="009A3B66"/>
    <w:rsid w:val="009A5828"/>
    <w:rsid w:val="009A7065"/>
    <w:rsid w:val="009B357E"/>
    <w:rsid w:val="009B504E"/>
    <w:rsid w:val="009B5496"/>
    <w:rsid w:val="009B5C6F"/>
    <w:rsid w:val="009C096B"/>
    <w:rsid w:val="009C1622"/>
    <w:rsid w:val="009C1F80"/>
    <w:rsid w:val="009C7037"/>
    <w:rsid w:val="009D02F4"/>
    <w:rsid w:val="009D0EE8"/>
    <w:rsid w:val="009D3930"/>
    <w:rsid w:val="009D4DF3"/>
    <w:rsid w:val="009D57C9"/>
    <w:rsid w:val="009D5BBA"/>
    <w:rsid w:val="009D5E28"/>
    <w:rsid w:val="009D7024"/>
    <w:rsid w:val="009D777F"/>
    <w:rsid w:val="009E26E3"/>
    <w:rsid w:val="009E2A16"/>
    <w:rsid w:val="009E3BC7"/>
    <w:rsid w:val="009E3F23"/>
    <w:rsid w:val="009E4654"/>
    <w:rsid w:val="009E64BC"/>
    <w:rsid w:val="009E6E8B"/>
    <w:rsid w:val="009F1866"/>
    <w:rsid w:val="009F342A"/>
    <w:rsid w:val="00A00DF4"/>
    <w:rsid w:val="00A02041"/>
    <w:rsid w:val="00A02803"/>
    <w:rsid w:val="00A02DC9"/>
    <w:rsid w:val="00A134A1"/>
    <w:rsid w:val="00A143A9"/>
    <w:rsid w:val="00A14CA8"/>
    <w:rsid w:val="00A15755"/>
    <w:rsid w:val="00A163D7"/>
    <w:rsid w:val="00A16B21"/>
    <w:rsid w:val="00A16CC2"/>
    <w:rsid w:val="00A20015"/>
    <w:rsid w:val="00A20B18"/>
    <w:rsid w:val="00A20C6B"/>
    <w:rsid w:val="00A22053"/>
    <w:rsid w:val="00A24492"/>
    <w:rsid w:val="00A2526C"/>
    <w:rsid w:val="00A26566"/>
    <w:rsid w:val="00A27ACA"/>
    <w:rsid w:val="00A3013D"/>
    <w:rsid w:val="00A31839"/>
    <w:rsid w:val="00A34068"/>
    <w:rsid w:val="00A349EE"/>
    <w:rsid w:val="00A37AAD"/>
    <w:rsid w:val="00A403F2"/>
    <w:rsid w:val="00A439CA"/>
    <w:rsid w:val="00A45379"/>
    <w:rsid w:val="00A464FB"/>
    <w:rsid w:val="00A4657A"/>
    <w:rsid w:val="00A50FAC"/>
    <w:rsid w:val="00A543AC"/>
    <w:rsid w:val="00A55947"/>
    <w:rsid w:val="00A6487D"/>
    <w:rsid w:val="00A651E3"/>
    <w:rsid w:val="00A72C67"/>
    <w:rsid w:val="00A7717B"/>
    <w:rsid w:val="00A77844"/>
    <w:rsid w:val="00A81F97"/>
    <w:rsid w:val="00A85B0A"/>
    <w:rsid w:val="00A86F43"/>
    <w:rsid w:val="00A93E89"/>
    <w:rsid w:val="00A950F7"/>
    <w:rsid w:val="00A96D84"/>
    <w:rsid w:val="00A97438"/>
    <w:rsid w:val="00A97E08"/>
    <w:rsid w:val="00AA0CD4"/>
    <w:rsid w:val="00AA0FDD"/>
    <w:rsid w:val="00AA1C5F"/>
    <w:rsid w:val="00AA27EC"/>
    <w:rsid w:val="00AA4ABE"/>
    <w:rsid w:val="00AA4BE0"/>
    <w:rsid w:val="00AA5316"/>
    <w:rsid w:val="00AA7EEC"/>
    <w:rsid w:val="00AA7F42"/>
    <w:rsid w:val="00AB0CEF"/>
    <w:rsid w:val="00AB128B"/>
    <w:rsid w:val="00AB3A62"/>
    <w:rsid w:val="00AB574A"/>
    <w:rsid w:val="00AB5CE6"/>
    <w:rsid w:val="00AB5F0E"/>
    <w:rsid w:val="00AB70F4"/>
    <w:rsid w:val="00AB7B5D"/>
    <w:rsid w:val="00AC0E3E"/>
    <w:rsid w:val="00AC3F73"/>
    <w:rsid w:val="00AC5AFC"/>
    <w:rsid w:val="00AD03FC"/>
    <w:rsid w:val="00AD310C"/>
    <w:rsid w:val="00AD567A"/>
    <w:rsid w:val="00AD672E"/>
    <w:rsid w:val="00AE59D9"/>
    <w:rsid w:val="00AF6420"/>
    <w:rsid w:val="00AF6475"/>
    <w:rsid w:val="00AF66A3"/>
    <w:rsid w:val="00AF7308"/>
    <w:rsid w:val="00AF7C87"/>
    <w:rsid w:val="00AF7E37"/>
    <w:rsid w:val="00B009E2"/>
    <w:rsid w:val="00B00FF2"/>
    <w:rsid w:val="00B04513"/>
    <w:rsid w:val="00B04B79"/>
    <w:rsid w:val="00B129F0"/>
    <w:rsid w:val="00B13133"/>
    <w:rsid w:val="00B13467"/>
    <w:rsid w:val="00B144DA"/>
    <w:rsid w:val="00B14943"/>
    <w:rsid w:val="00B20183"/>
    <w:rsid w:val="00B2578A"/>
    <w:rsid w:val="00B26F1D"/>
    <w:rsid w:val="00B2715C"/>
    <w:rsid w:val="00B30DF9"/>
    <w:rsid w:val="00B3149E"/>
    <w:rsid w:val="00B336B9"/>
    <w:rsid w:val="00B366D1"/>
    <w:rsid w:val="00B37335"/>
    <w:rsid w:val="00B50419"/>
    <w:rsid w:val="00B518F2"/>
    <w:rsid w:val="00B55705"/>
    <w:rsid w:val="00B56656"/>
    <w:rsid w:val="00B60A3A"/>
    <w:rsid w:val="00B62BF8"/>
    <w:rsid w:val="00B632F3"/>
    <w:rsid w:val="00B643FA"/>
    <w:rsid w:val="00B649CC"/>
    <w:rsid w:val="00B71DE1"/>
    <w:rsid w:val="00B734DB"/>
    <w:rsid w:val="00B74811"/>
    <w:rsid w:val="00B77889"/>
    <w:rsid w:val="00B83DA2"/>
    <w:rsid w:val="00B85523"/>
    <w:rsid w:val="00B90C2C"/>
    <w:rsid w:val="00B93A41"/>
    <w:rsid w:val="00B94064"/>
    <w:rsid w:val="00B9507E"/>
    <w:rsid w:val="00B9585B"/>
    <w:rsid w:val="00B95A6C"/>
    <w:rsid w:val="00BA3DF6"/>
    <w:rsid w:val="00BA44B6"/>
    <w:rsid w:val="00BA4E83"/>
    <w:rsid w:val="00BB12FC"/>
    <w:rsid w:val="00BB19C5"/>
    <w:rsid w:val="00BB265E"/>
    <w:rsid w:val="00BB278D"/>
    <w:rsid w:val="00BB577E"/>
    <w:rsid w:val="00BB6AD6"/>
    <w:rsid w:val="00BB6B37"/>
    <w:rsid w:val="00BC190D"/>
    <w:rsid w:val="00BC1D30"/>
    <w:rsid w:val="00BC4E1B"/>
    <w:rsid w:val="00BC5F3F"/>
    <w:rsid w:val="00BC66C4"/>
    <w:rsid w:val="00BD259C"/>
    <w:rsid w:val="00BD392E"/>
    <w:rsid w:val="00BD495A"/>
    <w:rsid w:val="00BD7ED2"/>
    <w:rsid w:val="00BE0E22"/>
    <w:rsid w:val="00BE0E48"/>
    <w:rsid w:val="00BE291C"/>
    <w:rsid w:val="00BE2F3F"/>
    <w:rsid w:val="00BE3E5C"/>
    <w:rsid w:val="00BE4358"/>
    <w:rsid w:val="00BE4D60"/>
    <w:rsid w:val="00BE5C8A"/>
    <w:rsid w:val="00BE721D"/>
    <w:rsid w:val="00BF298F"/>
    <w:rsid w:val="00BF42DE"/>
    <w:rsid w:val="00BF4F6D"/>
    <w:rsid w:val="00C0034D"/>
    <w:rsid w:val="00C007E4"/>
    <w:rsid w:val="00C06879"/>
    <w:rsid w:val="00C076DE"/>
    <w:rsid w:val="00C07810"/>
    <w:rsid w:val="00C07F7D"/>
    <w:rsid w:val="00C105AA"/>
    <w:rsid w:val="00C11606"/>
    <w:rsid w:val="00C11D95"/>
    <w:rsid w:val="00C127D3"/>
    <w:rsid w:val="00C15549"/>
    <w:rsid w:val="00C16031"/>
    <w:rsid w:val="00C20081"/>
    <w:rsid w:val="00C20D06"/>
    <w:rsid w:val="00C23A1B"/>
    <w:rsid w:val="00C27E9E"/>
    <w:rsid w:val="00C31474"/>
    <w:rsid w:val="00C335CF"/>
    <w:rsid w:val="00C366DB"/>
    <w:rsid w:val="00C36937"/>
    <w:rsid w:val="00C37D1D"/>
    <w:rsid w:val="00C43C23"/>
    <w:rsid w:val="00C451F5"/>
    <w:rsid w:val="00C4579A"/>
    <w:rsid w:val="00C50EF2"/>
    <w:rsid w:val="00C515FE"/>
    <w:rsid w:val="00C56B9B"/>
    <w:rsid w:val="00C61B7F"/>
    <w:rsid w:val="00C61BB3"/>
    <w:rsid w:val="00C6208E"/>
    <w:rsid w:val="00C676A3"/>
    <w:rsid w:val="00C7089A"/>
    <w:rsid w:val="00C77133"/>
    <w:rsid w:val="00C80B90"/>
    <w:rsid w:val="00C80D5D"/>
    <w:rsid w:val="00C80E2B"/>
    <w:rsid w:val="00C840CD"/>
    <w:rsid w:val="00C86678"/>
    <w:rsid w:val="00C931D8"/>
    <w:rsid w:val="00C94E9C"/>
    <w:rsid w:val="00C9541A"/>
    <w:rsid w:val="00C96104"/>
    <w:rsid w:val="00C97680"/>
    <w:rsid w:val="00C97710"/>
    <w:rsid w:val="00CA1621"/>
    <w:rsid w:val="00CA298D"/>
    <w:rsid w:val="00CB2FA4"/>
    <w:rsid w:val="00CB3BC6"/>
    <w:rsid w:val="00CB53FB"/>
    <w:rsid w:val="00CB5ADA"/>
    <w:rsid w:val="00CB6C05"/>
    <w:rsid w:val="00CB6DF1"/>
    <w:rsid w:val="00CC2CC2"/>
    <w:rsid w:val="00CC3FF3"/>
    <w:rsid w:val="00CC5612"/>
    <w:rsid w:val="00CC5D33"/>
    <w:rsid w:val="00CC6197"/>
    <w:rsid w:val="00CD0DBB"/>
    <w:rsid w:val="00CD113A"/>
    <w:rsid w:val="00CD1B1C"/>
    <w:rsid w:val="00CD3D4C"/>
    <w:rsid w:val="00CD3F20"/>
    <w:rsid w:val="00CD4295"/>
    <w:rsid w:val="00CD4DB0"/>
    <w:rsid w:val="00CD7589"/>
    <w:rsid w:val="00CE272D"/>
    <w:rsid w:val="00CE57B4"/>
    <w:rsid w:val="00CE68BC"/>
    <w:rsid w:val="00CF31B2"/>
    <w:rsid w:val="00CF3F78"/>
    <w:rsid w:val="00CF4457"/>
    <w:rsid w:val="00D00AAB"/>
    <w:rsid w:val="00D01E35"/>
    <w:rsid w:val="00D10A67"/>
    <w:rsid w:val="00D10ECF"/>
    <w:rsid w:val="00D124E6"/>
    <w:rsid w:val="00D13D6B"/>
    <w:rsid w:val="00D14FA8"/>
    <w:rsid w:val="00D1659B"/>
    <w:rsid w:val="00D225ED"/>
    <w:rsid w:val="00D23602"/>
    <w:rsid w:val="00D25234"/>
    <w:rsid w:val="00D25694"/>
    <w:rsid w:val="00D27274"/>
    <w:rsid w:val="00D2737D"/>
    <w:rsid w:val="00D307AE"/>
    <w:rsid w:val="00D32214"/>
    <w:rsid w:val="00D36517"/>
    <w:rsid w:val="00D37289"/>
    <w:rsid w:val="00D40457"/>
    <w:rsid w:val="00D464C3"/>
    <w:rsid w:val="00D46781"/>
    <w:rsid w:val="00D51AEC"/>
    <w:rsid w:val="00D53CA2"/>
    <w:rsid w:val="00D56A57"/>
    <w:rsid w:val="00D57612"/>
    <w:rsid w:val="00D60284"/>
    <w:rsid w:val="00D62173"/>
    <w:rsid w:val="00D625A2"/>
    <w:rsid w:val="00D630F1"/>
    <w:rsid w:val="00D6663F"/>
    <w:rsid w:val="00D66948"/>
    <w:rsid w:val="00D71C03"/>
    <w:rsid w:val="00D7500E"/>
    <w:rsid w:val="00D8070A"/>
    <w:rsid w:val="00D80DFD"/>
    <w:rsid w:val="00D82B95"/>
    <w:rsid w:val="00D83705"/>
    <w:rsid w:val="00D90573"/>
    <w:rsid w:val="00D919E6"/>
    <w:rsid w:val="00D9420C"/>
    <w:rsid w:val="00D95D44"/>
    <w:rsid w:val="00D96960"/>
    <w:rsid w:val="00DA0BE5"/>
    <w:rsid w:val="00DA2345"/>
    <w:rsid w:val="00DA56BB"/>
    <w:rsid w:val="00DA5C20"/>
    <w:rsid w:val="00DA7225"/>
    <w:rsid w:val="00DB2A98"/>
    <w:rsid w:val="00DB4198"/>
    <w:rsid w:val="00DB62FF"/>
    <w:rsid w:val="00DB7C6E"/>
    <w:rsid w:val="00DC3145"/>
    <w:rsid w:val="00DC39CD"/>
    <w:rsid w:val="00DC5B9E"/>
    <w:rsid w:val="00DC61C9"/>
    <w:rsid w:val="00DD2067"/>
    <w:rsid w:val="00DD46BF"/>
    <w:rsid w:val="00DD4FE6"/>
    <w:rsid w:val="00DD5540"/>
    <w:rsid w:val="00DD6F81"/>
    <w:rsid w:val="00DD79D0"/>
    <w:rsid w:val="00DE1376"/>
    <w:rsid w:val="00DE34E3"/>
    <w:rsid w:val="00DE3A5A"/>
    <w:rsid w:val="00DE3B08"/>
    <w:rsid w:val="00DE52A2"/>
    <w:rsid w:val="00DE6B80"/>
    <w:rsid w:val="00DF0A2D"/>
    <w:rsid w:val="00DF1C2C"/>
    <w:rsid w:val="00DF38E8"/>
    <w:rsid w:val="00DF3F85"/>
    <w:rsid w:val="00DF721D"/>
    <w:rsid w:val="00E0063A"/>
    <w:rsid w:val="00E056EA"/>
    <w:rsid w:val="00E06814"/>
    <w:rsid w:val="00E1096B"/>
    <w:rsid w:val="00E10B8D"/>
    <w:rsid w:val="00E11FDE"/>
    <w:rsid w:val="00E1210F"/>
    <w:rsid w:val="00E12C54"/>
    <w:rsid w:val="00E1534F"/>
    <w:rsid w:val="00E17352"/>
    <w:rsid w:val="00E2049F"/>
    <w:rsid w:val="00E204EE"/>
    <w:rsid w:val="00E21A62"/>
    <w:rsid w:val="00E2460E"/>
    <w:rsid w:val="00E24F79"/>
    <w:rsid w:val="00E25318"/>
    <w:rsid w:val="00E25C2E"/>
    <w:rsid w:val="00E264E5"/>
    <w:rsid w:val="00E316CB"/>
    <w:rsid w:val="00E31B2E"/>
    <w:rsid w:val="00E352C9"/>
    <w:rsid w:val="00E356B3"/>
    <w:rsid w:val="00E37E69"/>
    <w:rsid w:val="00E406EF"/>
    <w:rsid w:val="00E42A0C"/>
    <w:rsid w:val="00E4392F"/>
    <w:rsid w:val="00E44128"/>
    <w:rsid w:val="00E45F6D"/>
    <w:rsid w:val="00E46135"/>
    <w:rsid w:val="00E50BD3"/>
    <w:rsid w:val="00E50D7D"/>
    <w:rsid w:val="00E5170D"/>
    <w:rsid w:val="00E5403B"/>
    <w:rsid w:val="00E547FD"/>
    <w:rsid w:val="00E57D2E"/>
    <w:rsid w:val="00E6026E"/>
    <w:rsid w:val="00E6199D"/>
    <w:rsid w:val="00E62C7C"/>
    <w:rsid w:val="00E63114"/>
    <w:rsid w:val="00E639C5"/>
    <w:rsid w:val="00E713B9"/>
    <w:rsid w:val="00E72117"/>
    <w:rsid w:val="00E7251B"/>
    <w:rsid w:val="00E86858"/>
    <w:rsid w:val="00E86ACD"/>
    <w:rsid w:val="00E87D2D"/>
    <w:rsid w:val="00E905D2"/>
    <w:rsid w:val="00E934A5"/>
    <w:rsid w:val="00E943E6"/>
    <w:rsid w:val="00E95E10"/>
    <w:rsid w:val="00EA3346"/>
    <w:rsid w:val="00EA3BF8"/>
    <w:rsid w:val="00EA7271"/>
    <w:rsid w:val="00EA795A"/>
    <w:rsid w:val="00EB1691"/>
    <w:rsid w:val="00EB3524"/>
    <w:rsid w:val="00EC0F90"/>
    <w:rsid w:val="00EC7D6E"/>
    <w:rsid w:val="00ED099A"/>
    <w:rsid w:val="00ED1BE8"/>
    <w:rsid w:val="00ED3E58"/>
    <w:rsid w:val="00ED6CDE"/>
    <w:rsid w:val="00ED78B3"/>
    <w:rsid w:val="00ED7A09"/>
    <w:rsid w:val="00EE71B9"/>
    <w:rsid w:val="00EE77C3"/>
    <w:rsid w:val="00EF0DD8"/>
    <w:rsid w:val="00EF12B8"/>
    <w:rsid w:val="00EF5670"/>
    <w:rsid w:val="00F039C4"/>
    <w:rsid w:val="00F05D7D"/>
    <w:rsid w:val="00F06A7F"/>
    <w:rsid w:val="00F10409"/>
    <w:rsid w:val="00F12752"/>
    <w:rsid w:val="00F13245"/>
    <w:rsid w:val="00F15459"/>
    <w:rsid w:val="00F15882"/>
    <w:rsid w:val="00F1612F"/>
    <w:rsid w:val="00F220B3"/>
    <w:rsid w:val="00F23661"/>
    <w:rsid w:val="00F2371D"/>
    <w:rsid w:val="00F25B6A"/>
    <w:rsid w:val="00F25F20"/>
    <w:rsid w:val="00F26106"/>
    <w:rsid w:val="00F30459"/>
    <w:rsid w:val="00F34D4F"/>
    <w:rsid w:val="00F40A8B"/>
    <w:rsid w:val="00F419F9"/>
    <w:rsid w:val="00F457AE"/>
    <w:rsid w:val="00F47190"/>
    <w:rsid w:val="00F534B6"/>
    <w:rsid w:val="00F62B88"/>
    <w:rsid w:val="00F6413F"/>
    <w:rsid w:val="00F80A2D"/>
    <w:rsid w:val="00F80D8B"/>
    <w:rsid w:val="00F828CF"/>
    <w:rsid w:val="00F82F4B"/>
    <w:rsid w:val="00F85A49"/>
    <w:rsid w:val="00F85B08"/>
    <w:rsid w:val="00F94D4D"/>
    <w:rsid w:val="00F95229"/>
    <w:rsid w:val="00FA2783"/>
    <w:rsid w:val="00FA3273"/>
    <w:rsid w:val="00FB1C95"/>
    <w:rsid w:val="00FB2083"/>
    <w:rsid w:val="00FB31AE"/>
    <w:rsid w:val="00FC0665"/>
    <w:rsid w:val="00FC0B47"/>
    <w:rsid w:val="00FC130A"/>
    <w:rsid w:val="00FC23C0"/>
    <w:rsid w:val="00FC5D8E"/>
    <w:rsid w:val="00FC70F9"/>
    <w:rsid w:val="00FD10F2"/>
    <w:rsid w:val="00FD5C68"/>
    <w:rsid w:val="00FE0BFC"/>
    <w:rsid w:val="00FE1699"/>
    <w:rsid w:val="00FE174C"/>
    <w:rsid w:val="00FE44DD"/>
    <w:rsid w:val="00FE737D"/>
    <w:rsid w:val="00FF0DC0"/>
    <w:rsid w:val="00FF1689"/>
    <w:rsid w:val="00FF3AA5"/>
    <w:rsid w:val="00FF3BA2"/>
    <w:rsid w:val="00FF4124"/>
    <w:rsid w:val="00FF66D7"/>
    <w:rsid w:val="00FF792C"/>
    <w:rsid w:val="00FF7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74D69D-2B77-4AC3-94EF-84F6BCC5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1850"/>
    <w:pPr>
      <w:spacing w:after="0" w:line="240" w:lineRule="auto"/>
    </w:pPr>
    <w:rPr>
      <w:rFonts w:ascii="Meiryo UI" w:eastAsia="Meiryo UI"/>
      <w:sz w:val="18"/>
      <w:szCs w:val="18"/>
    </w:rPr>
  </w:style>
  <w:style w:type="character" w:customStyle="1" w:styleId="a4">
    <w:name w:val="吹き出し (文字)"/>
    <w:basedOn w:val="a0"/>
    <w:link w:val="a3"/>
    <w:uiPriority w:val="99"/>
    <w:semiHidden/>
    <w:rsid w:val="00821850"/>
    <w:rPr>
      <w:rFonts w:ascii="Meiryo UI" w:eastAsia="Meiryo UI"/>
      <w:sz w:val="18"/>
      <w:szCs w:val="18"/>
    </w:rPr>
  </w:style>
  <w:style w:type="paragraph" w:styleId="a5">
    <w:name w:val="header"/>
    <w:basedOn w:val="a"/>
    <w:link w:val="a6"/>
    <w:uiPriority w:val="99"/>
    <w:unhideWhenUsed/>
    <w:rsid w:val="003C4657"/>
    <w:pPr>
      <w:tabs>
        <w:tab w:val="center" w:pos="4419"/>
        <w:tab w:val="right" w:pos="8838"/>
      </w:tabs>
      <w:spacing w:after="0" w:line="240" w:lineRule="auto"/>
    </w:pPr>
  </w:style>
  <w:style w:type="character" w:customStyle="1" w:styleId="a6">
    <w:name w:val="ヘッダー (文字)"/>
    <w:basedOn w:val="a0"/>
    <w:link w:val="a5"/>
    <w:uiPriority w:val="99"/>
    <w:rsid w:val="003C4657"/>
  </w:style>
  <w:style w:type="paragraph" w:styleId="a7">
    <w:name w:val="footer"/>
    <w:basedOn w:val="a"/>
    <w:link w:val="a8"/>
    <w:uiPriority w:val="99"/>
    <w:unhideWhenUsed/>
    <w:rsid w:val="003C4657"/>
    <w:pPr>
      <w:tabs>
        <w:tab w:val="center" w:pos="4419"/>
        <w:tab w:val="right" w:pos="8838"/>
      </w:tabs>
      <w:spacing w:after="0" w:line="240" w:lineRule="auto"/>
    </w:pPr>
  </w:style>
  <w:style w:type="character" w:customStyle="1" w:styleId="a8">
    <w:name w:val="フッター (文字)"/>
    <w:basedOn w:val="a0"/>
    <w:link w:val="a7"/>
    <w:uiPriority w:val="99"/>
    <w:rsid w:val="003C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636</Words>
  <Characters>3630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篠本滋</dc:creator>
  <cp:keywords/>
  <dc:description/>
  <cp:lastModifiedBy>篠本滋</cp:lastModifiedBy>
  <cp:revision>8</cp:revision>
  <dcterms:created xsi:type="dcterms:W3CDTF">2017-11-02T00:48:00Z</dcterms:created>
  <dcterms:modified xsi:type="dcterms:W3CDTF">2017-11-02T05:55:00Z</dcterms:modified>
</cp:coreProperties>
</file>